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B8BB8" w14:textId="77777777" w:rsidR="001464DE" w:rsidRDefault="00101677" w:rsidP="00BF2FDE">
      <w:pPr>
        <w:jc w:val="right"/>
        <w:rPr>
          <w:b/>
        </w:rPr>
      </w:pPr>
      <w:r w:rsidRPr="00762086">
        <w:rPr>
          <w:b/>
          <w:noProof/>
        </w:rPr>
        <w:drawing>
          <wp:inline distT="0" distB="0" distL="0" distR="0" wp14:anchorId="7248BC3A" wp14:editId="6B69EAC3">
            <wp:extent cx="5943600" cy="647700"/>
            <wp:effectExtent l="0" t="0" r="0" b="0"/>
            <wp:docPr id="2" name="Picture 2" descr="logo-am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m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41CBD907" w14:textId="5593A366" w:rsidR="00BF2FDE" w:rsidRDefault="00BF2FDE" w:rsidP="00BF2FDE">
      <w:pPr>
        <w:jc w:val="right"/>
        <w:rPr>
          <w:rFonts w:ascii="Calibri" w:hAnsi="Calibri" w:cs="Calibri"/>
          <w:b/>
          <w:color w:val="0000FF"/>
          <w:sz w:val="16"/>
          <w:szCs w:val="20"/>
        </w:rPr>
      </w:pPr>
      <w:r w:rsidRPr="00821035">
        <w:rPr>
          <w:rFonts w:ascii="Calibri" w:hAnsi="Calibri" w:cs="Calibri"/>
          <w:b/>
          <w:color w:val="0000FF"/>
          <w:sz w:val="16"/>
          <w:szCs w:val="20"/>
          <w:highlight w:val="yellow"/>
        </w:rPr>
        <w:t xml:space="preserve">This form effective </w:t>
      </w:r>
      <w:r w:rsidR="002F64F6">
        <w:rPr>
          <w:rFonts w:ascii="Calibri" w:hAnsi="Calibri" w:cs="Calibri"/>
          <w:b/>
          <w:color w:val="0000FF"/>
          <w:sz w:val="16"/>
          <w:szCs w:val="20"/>
          <w:highlight w:val="yellow"/>
        </w:rPr>
        <w:t>September 9, 2022</w:t>
      </w:r>
    </w:p>
    <w:p w14:paraId="4451AA73" w14:textId="77777777" w:rsidR="009C6213" w:rsidRPr="006B326E" w:rsidRDefault="009C6213" w:rsidP="0010175B">
      <w:pPr>
        <w:rPr>
          <w:rStyle w:val="Emphasis"/>
        </w:rPr>
      </w:pPr>
    </w:p>
    <w:p w14:paraId="19AEE0A5" w14:textId="5C654413" w:rsidR="0044411F" w:rsidRPr="002F64F6" w:rsidRDefault="00C92C13" w:rsidP="009C6213">
      <w:pPr>
        <w:rPr>
          <w:b/>
        </w:rPr>
      </w:pPr>
      <w:r w:rsidRPr="002F64F6">
        <w:rPr>
          <w:b/>
        </w:rPr>
        <w:t xml:space="preserve">Use this form to </w:t>
      </w:r>
      <w:hyperlink r:id="rId9" w:history="1">
        <w:r w:rsidRPr="002E66CE">
          <w:rPr>
            <w:rStyle w:val="Hyperlink"/>
            <w:b/>
          </w:rPr>
          <w:t>amend a</w:t>
        </w:r>
        <w:r w:rsidR="00035178" w:rsidRPr="002E66CE">
          <w:rPr>
            <w:rStyle w:val="Hyperlink"/>
            <w:b/>
          </w:rPr>
          <w:t>n</w:t>
        </w:r>
        <w:r w:rsidR="002E66CE" w:rsidRPr="002E66CE">
          <w:rPr>
            <w:rStyle w:val="Hyperlink"/>
            <w:b/>
          </w:rPr>
          <w:t xml:space="preserve"> </w:t>
        </w:r>
        <w:r w:rsidR="00035178" w:rsidRPr="002E66CE">
          <w:rPr>
            <w:rStyle w:val="Hyperlink"/>
            <w:b/>
          </w:rPr>
          <w:t>approved</w:t>
        </w:r>
        <w:r w:rsidRPr="002E66CE">
          <w:rPr>
            <w:rStyle w:val="Hyperlink"/>
            <w:b/>
          </w:rPr>
          <w:t xml:space="preserve"> protocol</w:t>
        </w:r>
      </w:hyperlink>
      <w:r w:rsidR="00035178" w:rsidRPr="002F64F6">
        <w:rPr>
          <w:b/>
        </w:rPr>
        <w:t xml:space="preserve">, </w:t>
      </w:r>
      <w:r w:rsidRPr="002F64F6">
        <w:rPr>
          <w:b/>
        </w:rPr>
        <w:t xml:space="preserve">regardless of </w:t>
      </w:r>
      <w:r w:rsidR="00162A32" w:rsidRPr="002F64F6">
        <w:rPr>
          <w:b/>
        </w:rPr>
        <w:t>type</w:t>
      </w:r>
      <w:r w:rsidRPr="002F64F6">
        <w:rPr>
          <w:b/>
        </w:rPr>
        <w:t xml:space="preserve"> of review</w:t>
      </w:r>
      <w:r w:rsidR="009845E8" w:rsidRPr="002F64F6">
        <w:rPr>
          <w:b/>
        </w:rPr>
        <w:t xml:space="preserve"> (exempt, expedited, or full)</w:t>
      </w:r>
      <w:r w:rsidR="00162A32" w:rsidRPr="002F64F6">
        <w:rPr>
          <w:b/>
        </w:rPr>
        <w:t xml:space="preserve"> conducted at the time</w:t>
      </w:r>
      <w:r w:rsidR="009845E8" w:rsidRPr="002F64F6">
        <w:rPr>
          <w:b/>
        </w:rPr>
        <w:t xml:space="preserve"> of approval</w:t>
      </w:r>
      <w:r w:rsidRPr="002F64F6">
        <w:rPr>
          <w:b/>
        </w:rPr>
        <w:t>.</w:t>
      </w:r>
    </w:p>
    <w:p w14:paraId="73CEAD1C" w14:textId="77777777" w:rsidR="0044411F" w:rsidRPr="002F64F6" w:rsidRDefault="0044411F" w:rsidP="009C6213">
      <w:pPr>
        <w:rPr>
          <w:b/>
        </w:rPr>
      </w:pPr>
    </w:p>
    <w:p w14:paraId="349396CB" w14:textId="2A171F37" w:rsidR="002F64F6" w:rsidRPr="00BC4FB7" w:rsidRDefault="00EF43DE" w:rsidP="002F64F6">
      <w:r w:rsidRPr="00BC4FB7">
        <w:rPr>
          <w:highlight w:val="yellow"/>
        </w:rPr>
        <w:t xml:space="preserve">Please </w:t>
      </w:r>
      <w:r w:rsidR="00BC4FB7" w:rsidRPr="00BC4FB7">
        <w:rPr>
          <w:highlight w:val="yellow"/>
        </w:rPr>
        <w:t>use the</w:t>
      </w:r>
      <w:r w:rsidR="00BC4FB7" w:rsidRPr="00BC4FB7">
        <w:rPr>
          <w:b/>
          <w:highlight w:val="yellow"/>
        </w:rPr>
        <w:t xml:space="preserve"> </w:t>
      </w:r>
      <w:hyperlink r:id="rId10" w:history="1">
        <w:r w:rsidRPr="00BC4FB7">
          <w:rPr>
            <w:rStyle w:val="Hyperlink"/>
            <w:b/>
            <w:highlight w:val="yellow"/>
          </w:rPr>
          <w:t>Additional Study Personnel</w:t>
        </w:r>
      </w:hyperlink>
      <w:r w:rsidRPr="00BC4FB7">
        <w:rPr>
          <w:color w:val="0000FF"/>
          <w:highlight w:val="yellow"/>
        </w:rPr>
        <w:t xml:space="preserve"> </w:t>
      </w:r>
      <w:r w:rsidRPr="00BC4FB7">
        <w:rPr>
          <w:highlight w:val="yellow"/>
        </w:rPr>
        <w:t xml:space="preserve">form </w:t>
      </w:r>
      <w:r w:rsidR="00BC4FB7" w:rsidRPr="00BC4FB7">
        <w:rPr>
          <w:highlight w:val="yellow"/>
        </w:rPr>
        <w:t xml:space="preserve">if you are proposing to add new members to the Duke research team. </w:t>
      </w:r>
      <w:r w:rsidR="002F64F6" w:rsidRPr="00BC4FB7">
        <w:rPr>
          <w:highlight w:val="yellow"/>
        </w:rPr>
        <w:t xml:space="preserve">Removing staff can be done via </w:t>
      </w:r>
      <w:hyperlink r:id="rId11" w:history="1">
        <w:r w:rsidR="002F64F6" w:rsidRPr="00BC4FB7">
          <w:rPr>
            <w:rStyle w:val="Hyperlink"/>
            <w:b/>
            <w:highlight w:val="yellow"/>
          </w:rPr>
          <w:t>email</w:t>
        </w:r>
      </w:hyperlink>
      <w:r w:rsidR="002F64F6" w:rsidRPr="00BC4FB7">
        <w:rPr>
          <w:highlight w:val="yellow"/>
        </w:rPr>
        <w:t>.</w:t>
      </w:r>
    </w:p>
    <w:p w14:paraId="26790A26" w14:textId="77777777" w:rsidR="002F64F6" w:rsidRPr="002F64F6" w:rsidRDefault="002F64F6" w:rsidP="00EF43DE"/>
    <w:p w14:paraId="612AE322" w14:textId="6162516E" w:rsidR="00EF43DE" w:rsidRPr="002F64F6" w:rsidRDefault="00EF43DE" w:rsidP="00EF43DE">
      <w:r w:rsidRPr="002F64F6">
        <w:rPr>
          <w:b/>
          <w:color w:val="FF0000"/>
        </w:rPr>
        <w:t xml:space="preserve">If you want to add researchers from another institution, </w:t>
      </w:r>
      <w:hyperlink r:id="rId12" w:history="1">
        <w:r w:rsidR="002F64F6">
          <w:rPr>
            <w:rStyle w:val="Hyperlink"/>
            <w:b/>
          </w:rPr>
          <w:t>c</w:t>
        </w:r>
        <w:r w:rsidRPr="002F64F6">
          <w:rPr>
            <w:rStyle w:val="Hyperlink"/>
            <w:b/>
          </w:rPr>
          <w:t>ontact an IRB staff member</w:t>
        </w:r>
      </w:hyperlink>
      <w:r w:rsidRPr="002F64F6">
        <w:rPr>
          <w:b/>
          <w:color w:val="0000FF"/>
        </w:rPr>
        <w:t>.</w:t>
      </w:r>
    </w:p>
    <w:p w14:paraId="2F4C8B88" w14:textId="77777777" w:rsidR="00C92C13" w:rsidRDefault="00C92C13" w:rsidP="009C6213"/>
    <w:p w14:paraId="76F755DF" w14:textId="42725155" w:rsidR="00A633A3" w:rsidRPr="00F36A5C" w:rsidRDefault="0010175B" w:rsidP="009C6213">
      <w:r w:rsidRPr="00E85129">
        <w:t xml:space="preserve">This document </w:t>
      </w:r>
      <w:r w:rsidR="00851B6F" w:rsidRPr="00E85129">
        <w:t>should</w:t>
      </w:r>
      <w:r w:rsidRPr="00E85129">
        <w:t xml:space="preserve"> be submitted by the </w:t>
      </w:r>
      <w:r w:rsidR="00BE5C3D">
        <w:t>researcher,</w:t>
      </w:r>
      <w:r w:rsidRPr="00E85129">
        <w:t xml:space="preserve"> as an e</w:t>
      </w:r>
      <w:r w:rsidR="00D27EC5" w:rsidRPr="00E85129">
        <w:t>-mail attachment</w:t>
      </w:r>
      <w:r w:rsidR="00BE5C3D">
        <w:t xml:space="preserve">, </w:t>
      </w:r>
      <w:r w:rsidR="009C6213" w:rsidRPr="00E85129">
        <w:t xml:space="preserve">to </w:t>
      </w:r>
      <w:r w:rsidR="00394B83">
        <w:t>IRB</w:t>
      </w:r>
      <w:r w:rsidR="009C6213" w:rsidRPr="00E85129">
        <w:t xml:space="preserve"> staff at </w:t>
      </w:r>
      <w:hyperlink r:id="rId13" w:history="1">
        <w:r w:rsidR="00E10385" w:rsidRPr="00394B83">
          <w:rPr>
            <w:rStyle w:val="Hyperlink"/>
            <w:b/>
          </w:rPr>
          <w:t>campusirb@duke.edu</w:t>
        </w:r>
      </w:hyperlink>
      <w:r w:rsidR="00D27EC5" w:rsidRPr="00E85129">
        <w:t>.</w:t>
      </w:r>
      <w:r w:rsidR="00394B83">
        <w:t xml:space="preserve"> Please append this document to an updated version of the protocol with proposed revisions annotated in Track Changes.</w:t>
      </w:r>
      <w:r w:rsidR="00394B83" w:rsidRPr="00394B83">
        <w:t xml:space="preserve"> </w:t>
      </w:r>
      <w:r w:rsidR="00394B83">
        <w:t>Page 2 of this form includes more instructions.</w:t>
      </w:r>
    </w:p>
    <w:p w14:paraId="09A651EA" w14:textId="36A6F183" w:rsidR="009C6213" w:rsidRDefault="009C6213" w:rsidP="009C6213"/>
    <w:p w14:paraId="3D8BFAF1" w14:textId="77777777" w:rsidR="00394B83" w:rsidRDefault="00394B83" w:rsidP="009C6213"/>
    <w:tbl>
      <w:tblPr>
        <w:tblStyle w:val="TableGrid"/>
        <w:tblW w:w="0" w:type="auto"/>
        <w:tblLook w:val="04A0" w:firstRow="1" w:lastRow="0" w:firstColumn="1" w:lastColumn="0" w:noHBand="0" w:noVBand="1"/>
      </w:tblPr>
      <w:tblGrid>
        <w:gridCol w:w="2515"/>
        <w:gridCol w:w="6835"/>
      </w:tblGrid>
      <w:tr w:rsidR="002F64F6" w14:paraId="5C6183A3" w14:textId="77777777" w:rsidTr="002F64F6">
        <w:tc>
          <w:tcPr>
            <w:tcW w:w="2515" w:type="dxa"/>
          </w:tcPr>
          <w:p w14:paraId="4D21D9B5" w14:textId="7DBAFD35" w:rsidR="002F64F6" w:rsidRDefault="002F64F6" w:rsidP="009C6213">
            <w:r w:rsidRPr="00EB099C">
              <w:t>Project Title</w:t>
            </w:r>
            <w:r>
              <w:t>:</w:t>
            </w:r>
          </w:p>
        </w:tc>
        <w:tc>
          <w:tcPr>
            <w:tcW w:w="6835" w:type="dxa"/>
          </w:tcPr>
          <w:p w14:paraId="26A9D51D" w14:textId="5EE27B29" w:rsidR="002F64F6" w:rsidRDefault="004F60BF" w:rsidP="009C6213">
            <w:r>
              <w:rPr>
                <w:b/>
                <w:sz w:val="26"/>
                <w:szCs w:val="26"/>
              </w:rPr>
              <w:t>Data Science Assessment</w:t>
            </w:r>
          </w:p>
        </w:tc>
      </w:tr>
      <w:tr w:rsidR="002F64F6" w14:paraId="22BE51E5" w14:textId="77777777" w:rsidTr="002F64F6">
        <w:tc>
          <w:tcPr>
            <w:tcW w:w="2515" w:type="dxa"/>
          </w:tcPr>
          <w:p w14:paraId="2403F6B5" w14:textId="0990CEB2" w:rsidR="002F64F6" w:rsidRDefault="002F64F6" w:rsidP="009C6213">
            <w:r w:rsidRPr="00EB099C">
              <w:t>IRB Protocol Number</w:t>
            </w:r>
            <w:r>
              <w:t>:</w:t>
            </w:r>
          </w:p>
        </w:tc>
        <w:tc>
          <w:tcPr>
            <w:tcW w:w="6835" w:type="dxa"/>
          </w:tcPr>
          <w:p w14:paraId="471C4636" w14:textId="545DDCB0" w:rsidR="002F64F6" w:rsidRDefault="004F60BF" w:rsidP="009C6213">
            <w:r>
              <w:rPr>
                <w:b/>
                <w:sz w:val="26"/>
                <w:szCs w:val="26"/>
              </w:rPr>
              <w:t>2022-0399</w:t>
            </w:r>
          </w:p>
        </w:tc>
      </w:tr>
      <w:tr w:rsidR="004F60BF" w14:paraId="12F2CC30" w14:textId="77777777" w:rsidTr="002F64F6">
        <w:tc>
          <w:tcPr>
            <w:tcW w:w="2515" w:type="dxa"/>
          </w:tcPr>
          <w:p w14:paraId="7A589495" w14:textId="135640A2" w:rsidR="004F60BF" w:rsidRDefault="004F60BF" w:rsidP="004F60BF">
            <w:r>
              <w:t>Researcher</w:t>
            </w:r>
            <w:r w:rsidRPr="00EB099C">
              <w:t>(s)</w:t>
            </w:r>
            <w:r>
              <w:t>:</w:t>
            </w:r>
          </w:p>
        </w:tc>
        <w:tc>
          <w:tcPr>
            <w:tcW w:w="6835" w:type="dxa"/>
          </w:tcPr>
          <w:p w14:paraId="33490287" w14:textId="0113B4B4" w:rsidR="004F60BF" w:rsidRDefault="000A54B1" w:rsidP="004F60BF">
            <w:sdt>
              <w:sdtPr>
                <w:rPr>
                  <w:b/>
                  <w:bCs/>
                </w:rPr>
                <w:id w:val="-1918927756"/>
                <w:placeholder>
                  <w:docPart w:val="6D7CD029003853449D80AE73ADBEC217"/>
                </w:placeholder>
              </w:sdtPr>
              <w:sdtContent>
                <w:r w:rsidR="004F60BF">
                  <w:rPr>
                    <w:b/>
                    <w:bCs/>
                  </w:rPr>
                  <w:t>Mine Çetinkaya-Rundel</w:t>
                </w:r>
              </w:sdtContent>
            </w:sdt>
            <w:r w:rsidR="004F60BF">
              <w:rPr>
                <w:b/>
                <w:bCs/>
              </w:rPr>
              <w:t xml:space="preserve">, </w:t>
            </w:r>
            <w:sdt>
              <w:sdtPr>
                <w:rPr>
                  <w:b/>
                  <w:bCs/>
                </w:rPr>
                <w:id w:val="612796929"/>
                <w:placeholder>
                  <w:docPart w:val="65525CBB78389F4287610F881F5B62F5"/>
                </w:placeholder>
              </w:sdtPr>
              <w:sdtContent>
                <w:r w:rsidR="004F60BF">
                  <w:rPr>
                    <w:b/>
                    <w:bCs/>
                  </w:rPr>
                  <w:t>Maria Tackett</w:t>
                </w:r>
              </w:sdtContent>
            </w:sdt>
            <w:r w:rsidR="004F60BF">
              <w:rPr>
                <w:b/>
                <w:bCs/>
              </w:rPr>
              <w:t xml:space="preserve">, </w:t>
            </w:r>
            <w:sdt>
              <w:sdtPr>
                <w:rPr>
                  <w:b/>
                  <w:bCs/>
                </w:rPr>
                <w:id w:val="853305868"/>
                <w:placeholder>
                  <w:docPart w:val="9B31CC0C36587940B10B03556B6E8CAB"/>
                </w:placeholder>
              </w:sdtPr>
              <w:sdtContent>
                <w:r w:rsidR="004F60BF">
                  <w:rPr>
                    <w:b/>
                    <w:bCs/>
                  </w:rPr>
                  <w:t>Evan Dragich</w:t>
                </w:r>
              </w:sdtContent>
            </w:sdt>
          </w:p>
        </w:tc>
      </w:tr>
      <w:tr w:rsidR="004F60BF" w14:paraId="0C168EB8" w14:textId="77777777" w:rsidTr="002F64F6">
        <w:tc>
          <w:tcPr>
            <w:tcW w:w="2515" w:type="dxa"/>
          </w:tcPr>
          <w:p w14:paraId="07900A6F" w14:textId="6EFA42A4" w:rsidR="004F60BF" w:rsidRDefault="004F60BF" w:rsidP="004F60BF">
            <w:r>
              <w:t>Submission Date:</w:t>
            </w:r>
          </w:p>
        </w:tc>
        <w:tc>
          <w:tcPr>
            <w:tcW w:w="6835" w:type="dxa"/>
          </w:tcPr>
          <w:p w14:paraId="3BECF241" w14:textId="3F9E67E8" w:rsidR="004F60BF" w:rsidRDefault="004F60BF" w:rsidP="004F60BF">
            <w:r>
              <w:rPr>
                <w:b/>
                <w:sz w:val="26"/>
                <w:szCs w:val="26"/>
              </w:rPr>
              <w:t>02 March 2022</w:t>
            </w:r>
          </w:p>
        </w:tc>
      </w:tr>
    </w:tbl>
    <w:p w14:paraId="24557D3B" w14:textId="3E26CCE9" w:rsidR="0010175B" w:rsidRDefault="0010175B" w:rsidP="0010175B"/>
    <w:p w14:paraId="718FECEB" w14:textId="77777777" w:rsidR="00394B83" w:rsidRPr="00E85129" w:rsidRDefault="00394B83" w:rsidP="0010175B"/>
    <w:p w14:paraId="7EB200A5" w14:textId="77777777" w:rsidR="0010175B" w:rsidRPr="00394B83" w:rsidRDefault="00325360" w:rsidP="0010175B">
      <w:pPr>
        <w:rPr>
          <w:b/>
        </w:rPr>
      </w:pPr>
      <w:r w:rsidRPr="00394B83">
        <w:rPr>
          <w:b/>
        </w:rPr>
        <w:t xml:space="preserve">Please check all categories in which changes are proposed: </w:t>
      </w:r>
    </w:p>
    <w:p w14:paraId="0DCFAD56" w14:textId="77777777" w:rsidR="0010175B" w:rsidRPr="00E85129" w:rsidRDefault="0010175B" w:rsidP="0010175B"/>
    <w:p w14:paraId="7339653A" w14:textId="77777777" w:rsidR="00A633A3" w:rsidRDefault="00A633A3" w:rsidP="009C6213">
      <w:pPr>
        <w:pStyle w:val="NoSpacing"/>
        <w:spacing w:line="480" w:lineRule="auto"/>
        <w:sectPr w:rsidR="00A633A3" w:rsidSect="00974162">
          <w:footerReference w:type="default" r:id="rId14"/>
          <w:pgSz w:w="12240" w:h="15840"/>
          <w:pgMar w:top="1440" w:right="1440" w:bottom="1440" w:left="1440" w:header="720" w:footer="720" w:gutter="0"/>
          <w:cols w:space="720"/>
          <w:docGrid w:linePitch="360"/>
        </w:sectPr>
      </w:pPr>
    </w:p>
    <w:p w14:paraId="7BED499E" w14:textId="6856E68A" w:rsidR="009C6213" w:rsidRPr="00EF43DE" w:rsidRDefault="008A2473" w:rsidP="009C6213">
      <w:pPr>
        <w:pStyle w:val="NoSpacing"/>
        <w:spacing w:line="480" w:lineRule="auto"/>
      </w:pPr>
      <w:r w:rsidRPr="00EF43DE">
        <w:fldChar w:fldCharType="begin">
          <w:ffData>
            <w:name w:val="Check6"/>
            <w:enabled/>
            <w:calcOnExit w:val="0"/>
            <w:checkBox>
              <w:sizeAuto/>
              <w:default w:val="0"/>
            </w:checkBox>
          </w:ffData>
        </w:fldChar>
      </w:r>
      <w:bookmarkStart w:id="0" w:name="Check6"/>
      <w:r w:rsidRPr="00EF43DE">
        <w:instrText xml:space="preserve"> FORMCHECKBOX </w:instrText>
      </w:r>
      <w:r w:rsidR="000A54B1">
        <w:fldChar w:fldCharType="separate"/>
      </w:r>
      <w:r w:rsidRPr="00EF43DE">
        <w:fldChar w:fldCharType="end"/>
      </w:r>
      <w:bookmarkEnd w:id="0"/>
      <w:r w:rsidR="009C6213" w:rsidRPr="00EF43DE">
        <w:t xml:space="preserve">  Research Team Personnel</w:t>
      </w:r>
      <w:r w:rsidR="0098201E" w:rsidRPr="00EF43DE">
        <w:t>*</w:t>
      </w:r>
    </w:p>
    <w:p w14:paraId="592E33CC" w14:textId="571FDB8E" w:rsidR="009C6213" w:rsidRPr="00EF43DE" w:rsidRDefault="009C6213" w:rsidP="009C6213">
      <w:pPr>
        <w:pStyle w:val="NoSpacing"/>
        <w:spacing w:line="480" w:lineRule="auto"/>
      </w:pPr>
      <w:r w:rsidRPr="00EF43DE">
        <w:fldChar w:fldCharType="begin">
          <w:ffData>
            <w:name w:val=""/>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w:t>
      </w:r>
      <w:r w:rsidR="0067258E" w:rsidRPr="00EF43DE">
        <w:t>Participant Population</w:t>
      </w:r>
    </w:p>
    <w:p w14:paraId="5C860D9F" w14:textId="77777777" w:rsidR="009C6213" w:rsidRPr="00EF43DE" w:rsidRDefault="009C6213" w:rsidP="009C6213">
      <w:pPr>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Measures/Instruments</w:t>
      </w:r>
    </w:p>
    <w:p w14:paraId="1DC577E9" w14:textId="17E36778"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w:t>
      </w:r>
      <w:r w:rsidR="0067258E" w:rsidRPr="00EF43DE">
        <w:t>Recruitment</w:t>
      </w:r>
    </w:p>
    <w:p w14:paraId="3B95F5BE" w14:textId="77777777"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Confidentiality</w:t>
      </w:r>
    </w:p>
    <w:p w14:paraId="03015A89" w14:textId="0A5CF308" w:rsidR="009C6213" w:rsidRPr="00EF43DE" w:rsidRDefault="009C6213" w:rsidP="009C6213">
      <w:pPr>
        <w:pStyle w:val="NoSpacing"/>
        <w:spacing w:line="480" w:lineRule="auto"/>
      </w:pPr>
      <w:r w:rsidRPr="00EF43DE">
        <w:fldChar w:fldCharType="begin">
          <w:ffData>
            <w:name w:val="Check6"/>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Risks </w:t>
      </w:r>
      <w:r w:rsidR="0067258E" w:rsidRPr="00EF43DE">
        <w:t>of Harm</w:t>
      </w:r>
    </w:p>
    <w:p w14:paraId="65FAEB72" w14:textId="22EC73B1" w:rsidR="009C6213" w:rsidRPr="00EF43DE" w:rsidRDefault="004F60BF" w:rsidP="009C6213">
      <w:pPr>
        <w:pStyle w:val="NoSpacing"/>
        <w:spacing w:line="480" w:lineRule="auto"/>
      </w:pPr>
      <w:r>
        <w:fldChar w:fldCharType="begin">
          <w:ffData>
            <w:name w:val=""/>
            <w:enabled/>
            <w:calcOnExit w:val="0"/>
            <w:checkBox>
              <w:sizeAuto/>
              <w:default w:val="1"/>
            </w:checkBox>
          </w:ffData>
        </w:fldChar>
      </w:r>
      <w:r>
        <w:instrText xml:space="preserve"> FORMCHECKBOX </w:instrText>
      </w:r>
      <w:r w:rsidR="000A54B1">
        <w:fldChar w:fldCharType="separate"/>
      </w:r>
      <w:r>
        <w:fldChar w:fldCharType="end"/>
      </w:r>
      <w:r w:rsidR="009C6213" w:rsidRPr="00EF43DE">
        <w:t xml:space="preserve">  Compensation</w:t>
      </w:r>
    </w:p>
    <w:p w14:paraId="66275EAA" w14:textId="0615CC2A" w:rsidR="009C6213" w:rsidRPr="00EF43DE" w:rsidRDefault="00467BAE" w:rsidP="009C6213">
      <w:pPr>
        <w:pStyle w:val="NoSpacing"/>
        <w:spacing w:line="480" w:lineRule="auto"/>
      </w:pPr>
      <w:r w:rsidRPr="00EF43DE">
        <w:fldChar w:fldCharType="begin">
          <w:ffData>
            <w:name w:val=""/>
            <w:enabled/>
            <w:calcOnExit w:val="0"/>
            <w:checkBox>
              <w:sizeAuto/>
              <w:default w:val="0"/>
            </w:checkBox>
          </w:ffData>
        </w:fldChar>
      </w:r>
      <w:r w:rsidRPr="00EF43DE">
        <w:instrText xml:space="preserve"> FORMCHECKBOX </w:instrText>
      </w:r>
      <w:r w:rsidR="000A54B1">
        <w:fldChar w:fldCharType="separate"/>
      </w:r>
      <w:r w:rsidRPr="00EF43DE">
        <w:fldChar w:fldCharType="end"/>
      </w:r>
      <w:r w:rsidR="009C6213" w:rsidRPr="00EF43DE">
        <w:t xml:space="preserve">  Informed Consent</w:t>
      </w:r>
    </w:p>
    <w:p w14:paraId="0F677FF8" w14:textId="77777777" w:rsidR="00A633A3" w:rsidRPr="00EF43DE" w:rsidRDefault="009C6213" w:rsidP="009C6213">
      <w:pPr>
        <w:pStyle w:val="NoSpacing"/>
      </w:pPr>
      <w:r w:rsidRPr="00EF43DE">
        <w:fldChar w:fldCharType="begin">
          <w:ffData>
            <w:name w:val="Check6"/>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Deception and/or Debriefing</w:t>
      </w:r>
    </w:p>
    <w:p w14:paraId="10A50944" w14:textId="77777777" w:rsidR="002533DD" w:rsidRPr="00EF43DE" w:rsidRDefault="002533DD" w:rsidP="009C6213">
      <w:pPr>
        <w:pStyle w:val="NoSpacing"/>
      </w:pPr>
    </w:p>
    <w:p w14:paraId="266123B6" w14:textId="77777777" w:rsidR="002533DD" w:rsidRPr="00EF43DE" w:rsidRDefault="002533DD" w:rsidP="009C6213">
      <w:pPr>
        <w:pStyle w:val="NoSpacing"/>
        <w:sectPr w:rsidR="002533DD" w:rsidRPr="00EF43DE" w:rsidSect="00A633A3">
          <w:type w:val="continuous"/>
          <w:pgSz w:w="12240" w:h="15840"/>
          <w:pgMar w:top="1440" w:right="1440" w:bottom="1440" w:left="1440" w:header="720" w:footer="720" w:gutter="0"/>
          <w:cols w:num="2" w:space="720"/>
          <w:docGrid w:linePitch="360"/>
        </w:sectPr>
      </w:pPr>
      <w:r w:rsidRPr="00EF43DE">
        <w:fldChar w:fldCharType="begin">
          <w:ffData>
            <w:name w:val="Check6"/>
            <w:enabled/>
            <w:calcOnExit w:val="0"/>
            <w:checkBox>
              <w:sizeAuto/>
              <w:default w:val="0"/>
            </w:checkBox>
          </w:ffData>
        </w:fldChar>
      </w:r>
      <w:r w:rsidRPr="00EF43DE">
        <w:instrText xml:space="preserve"> FORMCHECKBOX </w:instrText>
      </w:r>
      <w:r w:rsidR="000A54B1">
        <w:fldChar w:fldCharType="separate"/>
      </w:r>
      <w:r w:rsidRPr="00EF43DE">
        <w:fldChar w:fldCharType="end"/>
      </w:r>
      <w:r w:rsidRPr="00EF43DE">
        <w:t xml:space="preserve">  Funding Source</w:t>
      </w:r>
    </w:p>
    <w:p w14:paraId="77A3C4D2" w14:textId="3A172691" w:rsidR="009C6213" w:rsidRDefault="00467BAE" w:rsidP="00C92C13">
      <w:pPr>
        <w:pStyle w:val="NoSpacing"/>
      </w:pPr>
      <w:r w:rsidRPr="00EF43DE">
        <w:fldChar w:fldCharType="begin">
          <w:ffData>
            <w:name w:val=""/>
            <w:enabled/>
            <w:calcOnExit w:val="0"/>
            <w:checkBox>
              <w:sizeAuto/>
              <w:default w:val="0"/>
            </w:checkBox>
          </w:ffData>
        </w:fldChar>
      </w:r>
      <w:r w:rsidRPr="00EF43DE">
        <w:instrText xml:space="preserve"> FORMCHECKBOX </w:instrText>
      </w:r>
      <w:r w:rsidR="000A54B1">
        <w:fldChar w:fldCharType="separate"/>
      </w:r>
      <w:r w:rsidRPr="00EF43DE">
        <w:fldChar w:fldCharType="end"/>
      </w:r>
      <w:r w:rsidR="009C6213" w:rsidRPr="00EF43DE">
        <w:t xml:space="preserve">  Other:</w:t>
      </w:r>
      <w:r w:rsidR="009C6213">
        <w:t xml:space="preserve"> </w:t>
      </w:r>
    </w:p>
    <w:p w14:paraId="60C2A5F9" w14:textId="77777777" w:rsidR="009C6213" w:rsidRPr="00E85129" w:rsidRDefault="009C6213" w:rsidP="0010175B"/>
    <w:p w14:paraId="26661AB3" w14:textId="0F89005B" w:rsidR="0010175B" w:rsidRPr="00EF43DE" w:rsidRDefault="0010175B" w:rsidP="0010175B">
      <w:pPr>
        <w:rPr>
          <w:b/>
        </w:rPr>
      </w:pPr>
      <w:r w:rsidRPr="00394B83">
        <w:rPr>
          <w:b/>
        </w:rPr>
        <w:t xml:space="preserve">Please describe the proposed changes </w:t>
      </w:r>
      <w:r w:rsidR="00851B6F" w:rsidRPr="00394B83">
        <w:rPr>
          <w:b/>
        </w:rPr>
        <w:t xml:space="preserve">in the text box </w:t>
      </w:r>
      <w:r w:rsidRPr="00394B83">
        <w:rPr>
          <w:b/>
        </w:rPr>
        <w:t>below</w:t>
      </w:r>
      <w:r w:rsidR="000A43FA" w:rsidRPr="00394B83">
        <w:rPr>
          <w:b/>
        </w:rPr>
        <w:t>. If the proposed changes include the disclosure of a financial conflict of interest, please explain</w:t>
      </w:r>
      <w:r w:rsidR="00AB052C" w:rsidRPr="00394B83">
        <w:rPr>
          <w:b/>
        </w:rPr>
        <w:t>:</w:t>
      </w:r>
    </w:p>
    <w:p w14:paraId="62280CB0" w14:textId="77777777" w:rsidR="000A43FA" w:rsidRDefault="000A43FA" w:rsidP="0010175B"/>
    <w:customXmlInsRangeStart w:id="1" w:author="Evan Dragich" w:date="2022-12-12T21:11:00Z"/>
    <w:sdt>
      <w:sdtPr>
        <w:rPr>
          <w:b/>
          <w:highlight w:val="yellow"/>
        </w:rPr>
        <w:id w:val="-813185368"/>
        <w:placeholder>
          <w:docPart w:val="EA7D1DD3CEB4FB46B76F5EFD20D2FCA7"/>
        </w:placeholder>
      </w:sdtPr>
      <w:sdtContent>
        <w:customXmlInsRangeEnd w:id="1"/>
        <w:p w14:paraId="785A47CD" w14:textId="1697D675" w:rsidR="00B35AF9" w:rsidRPr="004F60BF" w:rsidRDefault="00B35AF9" w:rsidP="00B35AF9">
          <w:pPr>
            <w:rPr>
              <w:ins w:id="2" w:author="Evan Dragich" w:date="2022-12-12T21:11:00Z"/>
              <w:color w:val="000000"/>
            </w:rPr>
          </w:pPr>
          <w:ins w:id="3" w:author="Evan Dragich" w:date="2022-12-12T21:11:00Z">
            <w:r w:rsidRPr="004F60BF">
              <w:rPr>
                <w:b/>
              </w:rPr>
              <w:t xml:space="preserve">Undergraduate students, all current TAs for an intro data science class, would be allowed </w:t>
            </w:r>
            <w:r w:rsidRPr="004F60BF">
              <w:rPr>
                <w:color w:val="000000"/>
              </w:rPr>
              <w:t xml:space="preserve">to log an extra hour on their TA timesheets in the biweekly period they complete this interview. The timesheets are self-reported by students every </w:t>
            </w:r>
            <w:proofErr w:type="gramStart"/>
            <w:r w:rsidRPr="004F60BF">
              <w:rPr>
                <w:color w:val="000000"/>
              </w:rPr>
              <w:t>two week</w:t>
            </w:r>
            <w:proofErr w:type="gramEnd"/>
            <w:r w:rsidRPr="004F60BF">
              <w:rPr>
                <w:color w:val="000000"/>
              </w:rPr>
              <w:t xml:space="preserve"> period, and encompass the grading, office hours, and lab session leading duties which sum 10-12 hours per week on average</w:t>
            </w:r>
            <w:r w:rsidR="007C05D4">
              <w:rPr>
                <w:color w:val="000000"/>
              </w:rPr>
              <w:t>, according to the official TA job</w:t>
            </w:r>
          </w:ins>
          <w:ins w:id="4" w:author="Evan Dragich" w:date="2022-12-12T21:12:00Z">
            <w:r w:rsidR="007C05D4">
              <w:rPr>
                <w:color w:val="000000"/>
              </w:rPr>
              <w:t xml:space="preserve"> offer letter, but</w:t>
            </w:r>
          </w:ins>
          <w:ins w:id="5" w:author="Evan Dragich" w:date="2022-12-12T21:11:00Z">
            <w:del w:id="6" w:author="Evan Dragich" w:date="2022-12-12T21:11:00Z">
              <w:r w:rsidRPr="004F60BF" w:rsidDel="00B35AF9">
                <w:rPr>
                  <w:color w:val="000000"/>
                </w:rPr>
                <w:delText>,</w:delText>
              </w:r>
            </w:del>
            <w:r w:rsidRPr="004F60BF">
              <w:rPr>
                <w:color w:val="000000"/>
              </w:rPr>
              <w:t xml:space="preserve"> sometimes less</w:t>
            </w:r>
          </w:ins>
          <w:ins w:id="7" w:author="Evan Dragich" w:date="2022-12-12T21:12:00Z">
            <w:r w:rsidR="007C05D4">
              <w:rPr>
                <w:color w:val="000000"/>
              </w:rPr>
              <w:t>, according to my personal experience</w:t>
            </w:r>
          </w:ins>
          <w:ins w:id="8" w:author="Evan Dragich" w:date="2022-12-12T21:11:00Z">
            <w:r w:rsidRPr="004F60BF">
              <w:rPr>
                <w:color w:val="000000"/>
              </w:rPr>
              <w:t>.</w:t>
            </w:r>
          </w:ins>
        </w:p>
        <w:p w14:paraId="3A816E9F" w14:textId="77777777" w:rsidR="00B35AF9" w:rsidRPr="004F60BF" w:rsidRDefault="00B35AF9" w:rsidP="00B35AF9">
          <w:pPr>
            <w:rPr>
              <w:ins w:id="9" w:author="Evan Dragich" w:date="2022-12-12T21:11:00Z"/>
              <w:color w:val="000000"/>
            </w:rPr>
          </w:pPr>
          <w:ins w:id="10" w:author="Evan Dragich" w:date="2022-12-12T21:11:00Z">
            <w:r w:rsidRPr="004F60BF">
              <w:rPr>
                <w:color w:val="000000"/>
              </w:rPr>
              <w:lastRenderedPageBreak/>
              <w:t> </w:t>
            </w:r>
          </w:ins>
        </w:p>
        <w:p w14:paraId="127D9A03" w14:textId="7E53FD2F" w:rsidR="00B35AF9" w:rsidRPr="004F60BF" w:rsidRDefault="00B35AF9" w:rsidP="00B35AF9">
          <w:pPr>
            <w:rPr>
              <w:ins w:id="11" w:author="Evan Dragich" w:date="2022-12-12T21:11:00Z"/>
              <w:color w:val="000000"/>
            </w:rPr>
          </w:pPr>
          <w:ins w:id="12" w:author="Evan Dragich" w:date="2022-12-12T21:11:00Z">
            <w:r w:rsidRPr="004F60BF">
              <w:rPr>
                <w:color w:val="000000"/>
              </w:rPr>
              <w:t>Their identity in participation would still be anonymous to anyone at Duke other than me</w:t>
            </w:r>
          </w:ins>
          <w:ins w:id="13" w:author="Evan Dragich" w:date="2022-12-12T21:12:00Z">
            <w:r w:rsidR="007C05D4">
              <w:rPr>
                <w:color w:val="000000"/>
              </w:rPr>
              <w:t xml:space="preserve"> (Evan Dragich)</w:t>
            </w:r>
          </w:ins>
          <w:ins w:id="14" w:author="Evan Dragich" w:date="2022-12-12T21:11:00Z">
            <w:r w:rsidRPr="004F60BF">
              <w:rPr>
                <w:color w:val="000000"/>
              </w:rPr>
              <w:t>, as the hours reported on these timesheets frequently vary and the day corresponding to the hour they log for this activity would not provide their identity, as students may complete grading duties at any time for however long it takes them. They would be voluntarily participating in activities related to materials which have intended classroom purposes for the course they are teaching.</w:t>
            </w:r>
          </w:ins>
        </w:p>
        <w:p w14:paraId="778A2D2B" w14:textId="77777777" w:rsidR="00B35AF9" w:rsidRDefault="000A54B1" w:rsidP="00B35AF9">
          <w:pPr>
            <w:rPr>
              <w:ins w:id="15" w:author="Evan Dragich" w:date="2022-12-12T21:11:00Z"/>
              <w:b/>
              <w:highlight w:val="yellow"/>
            </w:rPr>
          </w:pPr>
        </w:p>
        <w:customXmlInsRangeStart w:id="16" w:author="Evan Dragich" w:date="2022-12-12T21:11:00Z"/>
      </w:sdtContent>
    </w:sdt>
    <w:customXmlInsRangeEnd w:id="16"/>
    <w:p w14:paraId="361B0551" w14:textId="64C50628" w:rsidR="006B326E" w:rsidRDefault="006B326E" w:rsidP="0010175B"/>
    <w:p w14:paraId="589854AE" w14:textId="77777777" w:rsidR="008E5BAB" w:rsidRDefault="008E5BAB" w:rsidP="000A43FA"/>
    <w:p w14:paraId="49AED3BD" w14:textId="22B40416" w:rsidR="00EF43DE" w:rsidRPr="00394B83" w:rsidRDefault="00EF43DE" w:rsidP="00394B83">
      <w:pPr>
        <w:keepNext/>
        <w:keepLines/>
        <w:rPr>
          <w:b/>
          <w:highlight w:val="yellow"/>
          <w:u w:val="single"/>
        </w:rPr>
      </w:pPr>
      <w:r w:rsidRPr="00394B83">
        <w:rPr>
          <w:b/>
          <w:u w:val="single"/>
        </w:rPr>
        <w:t>Instructions:</w:t>
      </w:r>
    </w:p>
    <w:p w14:paraId="6226390E" w14:textId="79089FCF" w:rsidR="00821035" w:rsidRPr="00394B83" w:rsidRDefault="00821035" w:rsidP="00394B83">
      <w:pPr>
        <w:keepNext/>
        <w:keepLines/>
      </w:pPr>
      <w:r w:rsidRPr="00394B83">
        <w:t xml:space="preserve">At the end of this form, include the full version of the </w:t>
      </w:r>
      <w:r w:rsidR="000D2A39" w:rsidRPr="00394B83">
        <w:t xml:space="preserve">previously </w:t>
      </w:r>
      <w:r w:rsidRPr="00394B83">
        <w:t xml:space="preserve">approved protocol with the proposed changes incorporated. </w:t>
      </w:r>
      <w:r w:rsidR="00EF43DE" w:rsidRPr="00394B83">
        <w:t>Please make t</w:t>
      </w:r>
      <w:r w:rsidRPr="00394B83">
        <w:t xml:space="preserve">hese changes </w:t>
      </w:r>
      <w:r w:rsidR="00EF43DE" w:rsidRPr="00394B83">
        <w:t>using Word’s</w:t>
      </w:r>
      <w:r w:rsidRPr="00394B83">
        <w:t xml:space="preserve"> </w:t>
      </w:r>
      <w:r w:rsidR="00EF43DE" w:rsidRPr="00394B83">
        <w:rPr>
          <w:b/>
          <w:color w:val="FF0000"/>
          <w:u w:val="single"/>
        </w:rPr>
        <w:t>T</w:t>
      </w:r>
      <w:r w:rsidRPr="00394B83">
        <w:rPr>
          <w:b/>
          <w:color w:val="FF0000"/>
          <w:u w:val="single"/>
        </w:rPr>
        <w:t xml:space="preserve">rack </w:t>
      </w:r>
      <w:r w:rsidR="00EF43DE" w:rsidRPr="00394B83">
        <w:rPr>
          <w:b/>
          <w:color w:val="FF0000"/>
          <w:u w:val="single"/>
        </w:rPr>
        <w:t>C</w:t>
      </w:r>
      <w:r w:rsidRPr="00394B83">
        <w:rPr>
          <w:b/>
          <w:color w:val="FF0000"/>
          <w:u w:val="single"/>
        </w:rPr>
        <w:t>hanges</w:t>
      </w:r>
      <w:r w:rsidRPr="00394B83">
        <w:t xml:space="preserve"> </w:t>
      </w:r>
      <w:r w:rsidR="00EF43DE" w:rsidRPr="00394B83">
        <w:t xml:space="preserve">function </w:t>
      </w:r>
      <w:r w:rsidRPr="00394B83">
        <w:t>to distinguish them from the parts that have already been approved.</w:t>
      </w:r>
    </w:p>
    <w:p w14:paraId="1CFD3B8E" w14:textId="39E27D8B" w:rsidR="00EF43DE" w:rsidRPr="00394B83" w:rsidRDefault="00EF43DE" w:rsidP="00821035"/>
    <w:p w14:paraId="40F717DC" w14:textId="23E26F42" w:rsidR="00EF43DE" w:rsidRPr="00394B83" w:rsidRDefault="00EF43DE" w:rsidP="00821035">
      <w:r w:rsidRPr="00394B83">
        <w:t>Using cloud-based tools (such as Google docs) can present some formatting incompatibilities that may make it difficult to review the protocol.</w:t>
      </w:r>
    </w:p>
    <w:p w14:paraId="6F67B2B6" w14:textId="77777777" w:rsidR="00821035" w:rsidRPr="00394B83" w:rsidRDefault="00821035" w:rsidP="00821035"/>
    <w:p w14:paraId="783FEE25" w14:textId="77777777" w:rsidR="00821035" w:rsidRPr="00394B83" w:rsidRDefault="00821035" w:rsidP="00821035">
      <w:r w:rsidRPr="00394B83">
        <w:t>Do not submit your amendment as a PDF. Submit your amendment as a single Word file to campusirb@duke.edu or to the IRB Staff Specialist working with you on your protocol.</w:t>
      </w:r>
    </w:p>
    <w:p w14:paraId="479FEF5C" w14:textId="77777777" w:rsidR="00821035" w:rsidRPr="00394B83" w:rsidRDefault="00821035" w:rsidP="00821035"/>
    <w:p w14:paraId="6EDACEDF" w14:textId="367BC685" w:rsidR="00465599" w:rsidRDefault="00EF43DE" w:rsidP="00821035">
      <w:r w:rsidRPr="00394B83">
        <w:rPr>
          <w:b/>
          <w:u w:val="single"/>
        </w:rPr>
        <w:t>Please note:</w:t>
      </w:r>
      <w:r w:rsidRPr="00394B83">
        <w:t xml:space="preserve"> </w:t>
      </w:r>
      <w:r w:rsidR="00821035" w:rsidRPr="00394B83">
        <w:t>Submitting the amendment</w:t>
      </w:r>
      <w:r w:rsidRPr="00394B83">
        <w:t xml:space="preserve"> without Track Changes,</w:t>
      </w:r>
      <w:r w:rsidR="00821035" w:rsidRPr="00394B83">
        <w:t xml:space="preserve"> in multiple files</w:t>
      </w:r>
      <w:r w:rsidRPr="00394B83">
        <w:t>,</w:t>
      </w:r>
      <w:r w:rsidR="00821035" w:rsidRPr="00394B83">
        <w:t xml:space="preserve"> as a PDF</w:t>
      </w:r>
      <w:r w:rsidRPr="00394B83">
        <w:t>,</w:t>
      </w:r>
      <w:r w:rsidR="00821035" w:rsidRPr="00394B83">
        <w:t xml:space="preserve"> </w:t>
      </w:r>
      <w:r w:rsidRPr="00394B83">
        <w:t xml:space="preserve">or with significant formatting changes </w:t>
      </w:r>
      <w:r w:rsidR="00821035" w:rsidRPr="00394B83">
        <w:t>will delay the pre-review of your application</w:t>
      </w:r>
      <w:r w:rsidRPr="00394B83">
        <w:t xml:space="preserve"> and may necessitate a resubmission of the application</w:t>
      </w:r>
      <w:r w:rsidR="00821035" w:rsidRPr="00394B83">
        <w:t>.</w:t>
      </w:r>
      <w:r w:rsidR="000A54B1">
        <w:rPr>
          <w:noProof/>
        </w:rPr>
        <w:pict w14:anchorId="6F90DC9A">
          <v:rect id="_x0000_i1025" alt="" style="width:468pt;height:.05pt;mso-width-percent:0;mso-height-percent:0;mso-width-percent:0;mso-height-percent:0" o:hralign="center" o:hrstd="t" o:hr="t" fillcolor="#a0a0a0" stroked="f"/>
        </w:pict>
      </w:r>
    </w:p>
    <w:p w14:paraId="5B3F2929" w14:textId="77777777" w:rsidR="00465599" w:rsidRPr="00E85129" w:rsidRDefault="00465599" w:rsidP="0010175B"/>
    <w:p w14:paraId="211AF651" w14:textId="77777777" w:rsidR="0038612B" w:rsidRPr="00E823A3" w:rsidRDefault="0038612B" w:rsidP="00805C79">
      <w:pPr>
        <w:keepNext/>
        <w:keepLines/>
        <w:rPr>
          <w:b/>
          <w:sz w:val="28"/>
          <w:szCs w:val="28"/>
          <w:u w:val="single"/>
        </w:rPr>
      </w:pPr>
      <w:r w:rsidRPr="00E823A3">
        <w:rPr>
          <w:b/>
          <w:sz w:val="28"/>
          <w:szCs w:val="28"/>
          <w:u w:val="single"/>
        </w:rPr>
        <w:t>For IRB</w:t>
      </w:r>
      <w:r w:rsidR="00C26933" w:rsidRPr="00E823A3">
        <w:rPr>
          <w:b/>
          <w:sz w:val="28"/>
          <w:szCs w:val="28"/>
          <w:u w:val="single"/>
        </w:rPr>
        <w:t xml:space="preserve"> Office</w:t>
      </w:r>
      <w:r w:rsidRPr="00E823A3">
        <w:rPr>
          <w:b/>
          <w:sz w:val="28"/>
          <w:szCs w:val="28"/>
          <w:u w:val="single"/>
        </w:rPr>
        <w:t xml:space="preserve"> Use Only:</w:t>
      </w:r>
    </w:p>
    <w:p w14:paraId="226854E6" w14:textId="77777777" w:rsidR="00A633A3" w:rsidRDefault="00A633A3" w:rsidP="00805C79">
      <w:pPr>
        <w:pStyle w:val="smallBold"/>
        <w:keepLines/>
        <w:rPr>
          <w:b w:val="0"/>
          <w:bCs w:val="0"/>
          <w:caps/>
          <w:sz w:val="24"/>
          <w:szCs w:val="24"/>
        </w:rPr>
      </w:pPr>
    </w:p>
    <w:p w14:paraId="178DBC5F" w14:textId="77777777" w:rsidR="00B568A2" w:rsidRPr="004E0CF8" w:rsidRDefault="00B568A2" w:rsidP="00C92C13">
      <w:pPr>
        <w:keepNext/>
        <w:keepLines/>
        <w:pBdr>
          <w:top w:val="single" w:sz="4" w:space="1" w:color="auto"/>
          <w:left w:val="single" w:sz="4" w:space="4" w:color="auto"/>
          <w:bottom w:val="single" w:sz="4" w:space="1" w:color="auto"/>
          <w:right w:val="single" w:sz="4" w:space="4" w:color="auto"/>
        </w:pBdr>
        <w:tabs>
          <w:tab w:val="left" w:pos="450"/>
        </w:tabs>
      </w:pPr>
      <w:r>
        <w:t>Amendment #:</w:t>
      </w:r>
      <w:r w:rsidRPr="004E0CF8">
        <w:t xml:space="preserve"> </w:t>
      </w:r>
      <w:r w:rsidRPr="00B568A2">
        <w:rPr>
          <w:b/>
        </w:rPr>
        <w:fldChar w:fldCharType="begin">
          <w:ffData>
            <w:name w:val="Text9"/>
            <w:enabled/>
            <w:calcOnExit w:val="0"/>
            <w:textInput/>
          </w:ffData>
        </w:fldChar>
      </w:r>
      <w:r w:rsidRPr="00B568A2">
        <w:rPr>
          <w:b/>
        </w:rPr>
        <w:instrText xml:space="preserve"> FORMTEXT </w:instrText>
      </w:r>
      <w:r w:rsidRPr="00B568A2">
        <w:rPr>
          <w:b/>
        </w:rPr>
      </w:r>
      <w:r w:rsidRPr="00B568A2">
        <w:rPr>
          <w:b/>
        </w:rPr>
        <w:fldChar w:fldCharType="separate"/>
      </w:r>
      <w:r w:rsidRPr="00B568A2">
        <w:rPr>
          <w:b/>
          <w:noProof/>
        </w:rPr>
        <w:t> </w:t>
      </w:r>
      <w:r w:rsidRPr="00B568A2">
        <w:rPr>
          <w:b/>
          <w:noProof/>
        </w:rPr>
        <w:t> </w:t>
      </w:r>
      <w:r w:rsidRPr="00B568A2">
        <w:rPr>
          <w:b/>
          <w:noProof/>
        </w:rPr>
        <w:t> </w:t>
      </w:r>
      <w:r w:rsidRPr="00B568A2">
        <w:rPr>
          <w:b/>
          <w:noProof/>
        </w:rPr>
        <w:t> </w:t>
      </w:r>
      <w:r w:rsidRPr="00B568A2">
        <w:rPr>
          <w:b/>
          <w:noProof/>
        </w:rPr>
        <w:t> </w:t>
      </w:r>
      <w:r w:rsidRPr="00B568A2">
        <w:rPr>
          <w:b/>
        </w:rPr>
        <w:fldChar w:fldCharType="end"/>
      </w:r>
    </w:p>
    <w:p w14:paraId="3380408F" w14:textId="77777777" w:rsidR="00C92C13"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p>
    <w:p w14:paraId="5A3982B1" w14:textId="44C3F6D4" w:rsidR="00A633A3" w:rsidRDefault="00B568A2" w:rsidP="00C92C13">
      <w:pPr>
        <w:keepNext/>
        <w:keepLines/>
        <w:pBdr>
          <w:top w:val="single" w:sz="4" w:space="1" w:color="auto"/>
          <w:left w:val="single" w:sz="4" w:space="4" w:color="auto"/>
          <w:bottom w:val="single" w:sz="4" w:space="1" w:color="auto"/>
          <w:right w:val="single" w:sz="4" w:space="4" w:color="auto"/>
        </w:pBdr>
        <w:tabs>
          <w:tab w:val="left" w:pos="450"/>
        </w:tabs>
      </w:pPr>
      <w:r>
        <w:t>Reviewed by:</w:t>
      </w:r>
      <w:r>
        <w:tab/>
      </w:r>
      <w:r w:rsidR="00C92C13">
        <w:tab/>
      </w:r>
      <w:r w:rsidR="00A633A3" w:rsidRPr="004E0CF8">
        <w:fldChar w:fldCharType="begin">
          <w:ffData>
            <w:name w:val="Check7"/>
            <w:enabled/>
            <w:calcOnExit w:val="0"/>
            <w:checkBox>
              <w:sizeAuto/>
              <w:default w:val="0"/>
            </w:checkBox>
          </w:ffData>
        </w:fldChar>
      </w:r>
      <w:r w:rsidR="00A633A3" w:rsidRPr="004E0CF8">
        <w:instrText xml:space="preserve"> FORMCHECKBOX </w:instrText>
      </w:r>
      <w:r w:rsidR="000A54B1">
        <w:fldChar w:fldCharType="separate"/>
      </w:r>
      <w:r w:rsidR="00A633A3" w:rsidRPr="004E0CF8">
        <w:fldChar w:fldCharType="end"/>
      </w:r>
      <w:r w:rsidR="00A633A3" w:rsidRPr="004E0CF8">
        <w:t xml:space="preserve"> </w:t>
      </w:r>
      <w:r>
        <w:t xml:space="preserve">IRB </w:t>
      </w:r>
      <w:r w:rsidR="00322F46">
        <w:t>Designee</w:t>
      </w:r>
      <w:r w:rsidR="00C92C13">
        <w:tab/>
      </w:r>
      <w:r w:rsidR="00A633A3" w:rsidRPr="004E0CF8">
        <w:fldChar w:fldCharType="begin">
          <w:ffData>
            <w:name w:val="Check7"/>
            <w:enabled/>
            <w:calcOnExit w:val="0"/>
            <w:checkBox>
              <w:sizeAuto/>
              <w:default w:val="0"/>
            </w:checkBox>
          </w:ffData>
        </w:fldChar>
      </w:r>
      <w:r w:rsidR="00A633A3" w:rsidRPr="004E0CF8">
        <w:instrText xml:space="preserve"> FORMCHECKBOX </w:instrText>
      </w:r>
      <w:r w:rsidR="000A54B1">
        <w:fldChar w:fldCharType="separate"/>
      </w:r>
      <w:r w:rsidR="00A633A3" w:rsidRPr="004E0CF8">
        <w:fldChar w:fldCharType="end"/>
      </w:r>
      <w:r w:rsidR="00A633A3" w:rsidRPr="004E0CF8">
        <w:t xml:space="preserve"> </w:t>
      </w:r>
      <w:r w:rsidR="00F42E73">
        <w:t>IRB</w:t>
      </w:r>
      <w:r w:rsidR="005E6AC5">
        <w:t xml:space="preserve"> </w:t>
      </w:r>
      <w:r w:rsidR="00D1547B">
        <w:t>Member</w:t>
      </w:r>
    </w:p>
    <w:p w14:paraId="6B57AAD9" w14:textId="77777777" w:rsidR="00C92C13"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p>
    <w:p w14:paraId="1D422BEA" w14:textId="77777777" w:rsidR="00C92C13" w:rsidRDefault="0081007A" w:rsidP="00C92C13">
      <w:pPr>
        <w:keepNext/>
        <w:keepLines/>
        <w:pBdr>
          <w:top w:val="single" w:sz="4" w:space="1" w:color="auto"/>
          <w:left w:val="single" w:sz="4" w:space="4" w:color="auto"/>
          <w:bottom w:val="single" w:sz="4" w:space="1" w:color="auto"/>
          <w:right w:val="single" w:sz="4" w:space="4" w:color="auto"/>
        </w:pBdr>
        <w:tabs>
          <w:tab w:val="left" w:pos="450"/>
        </w:tabs>
      </w:pPr>
      <w:r>
        <w:t>Reviewed</w:t>
      </w:r>
      <w:r w:rsidR="00C92C13">
        <w:t xml:space="preserve"> as:</w:t>
      </w:r>
      <w:r w:rsidR="00C92C13">
        <w:tab/>
      </w:r>
      <w:r w:rsidR="00C92C13">
        <w:tab/>
      </w:r>
      <w:r w:rsidR="00C92C13" w:rsidRPr="004E0CF8">
        <w:fldChar w:fldCharType="begin">
          <w:ffData>
            <w:name w:val="Check7"/>
            <w:enabled/>
            <w:calcOnExit w:val="0"/>
            <w:checkBox>
              <w:sizeAuto/>
              <w:default w:val="0"/>
            </w:checkBox>
          </w:ffData>
        </w:fldChar>
      </w:r>
      <w:r w:rsidR="00C92C13" w:rsidRPr="004E0CF8">
        <w:instrText xml:space="preserve"> FORMCHECKBOX </w:instrText>
      </w:r>
      <w:r w:rsidR="000A54B1">
        <w:fldChar w:fldCharType="separate"/>
      </w:r>
      <w:r w:rsidR="00C92C13" w:rsidRPr="004E0CF8">
        <w:fldChar w:fldCharType="end"/>
      </w:r>
      <w:r w:rsidR="00C92C13" w:rsidRPr="004E0CF8">
        <w:t xml:space="preserve"> </w:t>
      </w:r>
      <w:r w:rsidR="00C92C13">
        <w:t>Exempt</w:t>
      </w:r>
      <w:r w:rsidR="00C92C13">
        <w:tab/>
      </w:r>
      <w:r w:rsidR="00C92C13">
        <w:tab/>
      </w:r>
      <w:r w:rsidR="00C92C13" w:rsidRPr="004E0CF8">
        <w:fldChar w:fldCharType="begin">
          <w:ffData>
            <w:name w:val="Check7"/>
            <w:enabled/>
            <w:calcOnExit w:val="0"/>
            <w:checkBox>
              <w:sizeAuto/>
              <w:default w:val="0"/>
            </w:checkBox>
          </w:ffData>
        </w:fldChar>
      </w:r>
      <w:r w:rsidR="00C92C13" w:rsidRPr="004E0CF8">
        <w:instrText xml:space="preserve"> FORMCHECKBOX </w:instrText>
      </w:r>
      <w:r w:rsidR="000A54B1">
        <w:fldChar w:fldCharType="separate"/>
      </w:r>
      <w:r w:rsidR="00C92C13" w:rsidRPr="004E0CF8">
        <w:fldChar w:fldCharType="end"/>
      </w:r>
      <w:r w:rsidR="00C92C13" w:rsidRPr="004E0CF8">
        <w:t xml:space="preserve"> </w:t>
      </w:r>
      <w:r w:rsidR="00C92C13">
        <w:t>Expedited</w:t>
      </w:r>
      <w:r w:rsidR="00C92C13">
        <w:tab/>
      </w:r>
      <w:r w:rsidR="00C92C13">
        <w:tab/>
      </w:r>
      <w:r w:rsidR="00C92C13">
        <w:tab/>
      </w:r>
      <w:r w:rsidR="00C92C13" w:rsidRPr="004E0CF8">
        <w:fldChar w:fldCharType="begin">
          <w:ffData>
            <w:name w:val="Check7"/>
            <w:enabled/>
            <w:calcOnExit w:val="0"/>
            <w:checkBox>
              <w:sizeAuto/>
              <w:default w:val="0"/>
            </w:checkBox>
          </w:ffData>
        </w:fldChar>
      </w:r>
      <w:r w:rsidR="00C92C13" w:rsidRPr="004E0CF8">
        <w:instrText xml:space="preserve"> FORMCHECKBOX </w:instrText>
      </w:r>
      <w:r w:rsidR="000A54B1">
        <w:fldChar w:fldCharType="separate"/>
      </w:r>
      <w:r w:rsidR="00C92C13" w:rsidRPr="004E0CF8">
        <w:fldChar w:fldCharType="end"/>
      </w:r>
      <w:r w:rsidR="00C92C13" w:rsidRPr="004E0CF8">
        <w:t xml:space="preserve"> </w:t>
      </w:r>
      <w:r w:rsidR="00C92C13">
        <w:t>Full</w:t>
      </w:r>
    </w:p>
    <w:p w14:paraId="0E9B64D6" w14:textId="77777777" w:rsidR="00C92C13"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p>
    <w:p w14:paraId="7A781B63" w14:textId="5263024C" w:rsidR="0081007A" w:rsidRDefault="00C92C13" w:rsidP="0081007A">
      <w:pPr>
        <w:keepNext/>
        <w:keepLines/>
        <w:pBdr>
          <w:top w:val="single" w:sz="4" w:space="1" w:color="auto"/>
          <w:left w:val="single" w:sz="4" w:space="4" w:color="auto"/>
          <w:bottom w:val="single" w:sz="4" w:space="1" w:color="auto"/>
          <w:right w:val="single" w:sz="4" w:space="4" w:color="auto"/>
        </w:pBdr>
        <w:tabs>
          <w:tab w:val="left" w:pos="450"/>
        </w:tabs>
      </w:pPr>
      <w:r>
        <w:t>Approved by</w:t>
      </w:r>
      <w:r w:rsidR="00950FDA">
        <w:t xml:space="preserve"> IRB </w:t>
      </w:r>
      <w:r w:rsidR="00D1547B">
        <w:t>Member</w:t>
      </w:r>
      <w:r>
        <w:t xml:space="preserve">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sidR="00A43807">
        <w:rPr>
          <w:b/>
          <w:noProof/>
          <w:u w:val="single"/>
        </w:rPr>
        <w:tab/>
      </w:r>
      <w:r w:rsidR="00A43807">
        <w:rPr>
          <w:b/>
          <w:noProof/>
          <w:u w:val="single"/>
        </w:rPr>
        <w:tab/>
      </w:r>
      <w:r w:rsidR="00A43807">
        <w:rPr>
          <w:b/>
          <w:noProof/>
          <w:u w:val="single"/>
        </w:rPr>
        <w:tab/>
      </w:r>
      <w:r w:rsidR="00A43807">
        <w:rPr>
          <w:b/>
          <w:noProof/>
          <w:u w:val="single"/>
        </w:rPr>
        <w:tab/>
      </w:r>
      <w:r w:rsidR="00A43807">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rsidR="00A43807">
        <w:rPr>
          <w:b/>
        </w:rPr>
        <w:tab/>
      </w:r>
      <w:r>
        <w:rPr>
          <w:b/>
        </w:rPr>
        <w:t xml:space="preserve"> </w:t>
      </w:r>
      <w:r>
        <w:t xml:space="preserve">on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sidR="00A43807">
        <w:rPr>
          <w:b/>
          <w:noProof/>
          <w:u w:val="single"/>
        </w:rPr>
        <w:tab/>
      </w:r>
      <w:r w:rsidR="00A43807">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t>.</w:t>
      </w:r>
    </w:p>
    <w:p w14:paraId="6CBFA743" w14:textId="77777777" w:rsidR="0081007A" w:rsidRDefault="0081007A" w:rsidP="00C92C13">
      <w:pPr>
        <w:keepNext/>
        <w:keepLines/>
        <w:pBdr>
          <w:top w:val="single" w:sz="4" w:space="1" w:color="auto"/>
          <w:left w:val="single" w:sz="4" w:space="4" w:color="auto"/>
          <w:bottom w:val="single" w:sz="4" w:space="1" w:color="auto"/>
          <w:right w:val="single" w:sz="4" w:space="4" w:color="auto"/>
        </w:pBdr>
        <w:tabs>
          <w:tab w:val="left" w:pos="450"/>
        </w:tabs>
      </w:pPr>
    </w:p>
    <w:p w14:paraId="0F80B0C0" w14:textId="77777777" w:rsidR="0081007A" w:rsidRDefault="00950FDA" w:rsidP="00C92C13">
      <w:pPr>
        <w:keepNext/>
        <w:keepLines/>
        <w:pBdr>
          <w:top w:val="single" w:sz="4" w:space="1" w:color="auto"/>
          <w:left w:val="single" w:sz="4" w:space="4" w:color="auto"/>
          <w:bottom w:val="single" w:sz="4" w:space="1" w:color="auto"/>
          <w:right w:val="single" w:sz="4" w:space="4" w:color="auto"/>
        </w:pBdr>
        <w:tabs>
          <w:tab w:val="left" w:pos="450"/>
        </w:tabs>
      </w:pPr>
      <w:r w:rsidRPr="00950FDA">
        <w:rPr>
          <w:b/>
        </w:rPr>
        <w:t>OR</w:t>
      </w:r>
      <w:r>
        <w:t xml:space="preserve"> Approved by IRB Designee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Pr>
          <w:b/>
          <w:noProof/>
          <w:u w:val="single"/>
        </w:rPr>
        <w:tab/>
      </w:r>
      <w:r>
        <w:rPr>
          <w:b/>
          <w:noProof/>
          <w:u w:val="single"/>
        </w:rPr>
        <w:tab/>
      </w:r>
      <w:r>
        <w:rPr>
          <w:b/>
          <w:noProof/>
          <w:u w:val="single"/>
        </w:rPr>
        <w:tab/>
      </w:r>
      <w:r>
        <w:rPr>
          <w:b/>
          <w:noProof/>
          <w:u w:val="single"/>
        </w:rPr>
        <w:tab/>
      </w:r>
      <w:r>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rsidRPr="00950FDA">
        <w:rPr>
          <w:b/>
        </w:rPr>
        <w:tab/>
      </w:r>
      <w:r>
        <w:t xml:space="preserve">on </w:t>
      </w:r>
      <w:r w:rsidRPr="00A43807">
        <w:rPr>
          <w:b/>
          <w:u w:val="single"/>
        </w:rPr>
        <w:fldChar w:fldCharType="begin">
          <w:ffData>
            <w:name w:val="Text9"/>
            <w:enabled/>
            <w:calcOnExit w:val="0"/>
            <w:textInput/>
          </w:ffData>
        </w:fldChar>
      </w:r>
      <w:r w:rsidRPr="00A43807">
        <w:rPr>
          <w:b/>
          <w:u w:val="single"/>
        </w:rPr>
        <w:instrText xml:space="preserve"> FORMTEXT </w:instrText>
      </w:r>
      <w:r w:rsidRPr="00A43807">
        <w:rPr>
          <w:b/>
          <w:u w:val="single"/>
        </w:rPr>
      </w:r>
      <w:r w:rsidRPr="00A43807">
        <w:rPr>
          <w:b/>
          <w:u w:val="single"/>
        </w:rPr>
        <w:fldChar w:fldCharType="separate"/>
      </w:r>
      <w:r w:rsidRPr="00A43807">
        <w:rPr>
          <w:b/>
          <w:noProof/>
          <w:u w:val="single"/>
        </w:rPr>
        <w:t> </w:t>
      </w:r>
      <w:r w:rsidRPr="00A43807">
        <w:rPr>
          <w:b/>
          <w:noProof/>
          <w:u w:val="single"/>
        </w:rPr>
        <w:t> </w:t>
      </w:r>
      <w:r>
        <w:rPr>
          <w:b/>
          <w:noProof/>
          <w:u w:val="single"/>
        </w:rPr>
        <w:tab/>
      </w:r>
      <w:r>
        <w:rPr>
          <w:b/>
          <w:noProof/>
          <w:u w:val="single"/>
        </w:rPr>
        <w:tab/>
      </w:r>
      <w:r w:rsidRPr="00A43807">
        <w:rPr>
          <w:b/>
          <w:noProof/>
          <w:u w:val="single"/>
        </w:rPr>
        <w:t> </w:t>
      </w:r>
      <w:r w:rsidRPr="00A43807">
        <w:rPr>
          <w:b/>
          <w:noProof/>
          <w:u w:val="single"/>
        </w:rPr>
        <w:t> </w:t>
      </w:r>
      <w:r w:rsidRPr="00A43807">
        <w:rPr>
          <w:b/>
          <w:noProof/>
          <w:u w:val="single"/>
        </w:rPr>
        <w:t> </w:t>
      </w:r>
      <w:r w:rsidRPr="00A43807">
        <w:rPr>
          <w:b/>
          <w:u w:val="single"/>
        </w:rPr>
        <w:fldChar w:fldCharType="end"/>
      </w:r>
      <w:r>
        <w:t>.</w:t>
      </w:r>
    </w:p>
    <w:p w14:paraId="57096F85" w14:textId="77777777" w:rsidR="0081007A" w:rsidRDefault="0081007A" w:rsidP="00C92C13">
      <w:pPr>
        <w:keepNext/>
        <w:keepLines/>
        <w:pBdr>
          <w:top w:val="single" w:sz="4" w:space="1" w:color="auto"/>
          <w:left w:val="single" w:sz="4" w:space="4" w:color="auto"/>
          <w:bottom w:val="single" w:sz="4" w:space="1" w:color="auto"/>
          <w:right w:val="single" w:sz="4" w:space="4" w:color="auto"/>
        </w:pBdr>
        <w:tabs>
          <w:tab w:val="left" w:pos="450"/>
        </w:tabs>
      </w:pPr>
    </w:p>
    <w:p w14:paraId="20081CE2" w14:textId="088CF188" w:rsidR="005477E0" w:rsidRDefault="00C92C13" w:rsidP="00C92C13">
      <w:pPr>
        <w:keepNext/>
        <w:keepLines/>
        <w:pBdr>
          <w:top w:val="single" w:sz="4" w:space="1" w:color="auto"/>
          <w:left w:val="single" w:sz="4" w:space="4" w:color="auto"/>
          <w:bottom w:val="single" w:sz="4" w:space="1" w:color="auto"/>
          <w:right w:val="single" w:sz="4" w:space="4" w:color="auto"/>
        </w:pBdr>
        <w:tabs>
          <w:tab w:val="left" w:pos="450"/>
        </w:tabs>
      </w:pPr>
      <w:r w:rsidRPr="004E0CF8">
        <w:fldChar w:fldCharType="begin">
          <w:ffData>
            <w:name w:val="Check7"/>
            <w:enabled/>
            <w:calcOnExit w:val="0"/>
            <w:checkBox>
              <w:sizeAuto/>
              <w:default w:val="0"/>
            </w:checkBox>
          </w:ffData>
        </w:fldChar>
      </w:r>
      <w:r w:rsidRPr="004E0CF8">
        <w:instrText xml:space="preserve"> FORMCHECKBOX </w:instrText>
      </w:r>
      <w:r w:rsidR="000A54B1">
        <w:fldChar w:fldCharType="separate"/>
      </w:r>
      <w:r w:rsidRPr="004E0CF8">
        <w:fldChar w:fldCharType="end"/>
      </w:r>
      <w:r>
        <w:tab/>
        <w:t xml:space="preserve">Research no longer qualifies for exemption. A Request for Protocol Approval must be </w:t>
      </w:r>
      <w:r>
        <w:tab/>
        <w:t>submitted. (Only if the initial protocol submission was approved as exempt.)</w:t>
      </w:r>
    </w:p>
    <w:p w14:paraId="7E9A1488" w14:textId="77777777" w:rsidR="005477E0" w:rsidRPr="005477E0" w:rsidRDefault="005477E0" w:rsidP="005477E0"/>
    <w:p w14:paraId="7EE97D85" w14:textId="586C22B4" w:rsidR="005477E0" w:rsidRDefault="000A54B1" w:rsidP="005477E0">
      <w:r>
        <w:rPr>
          <w:noProof/>
        </w:rPr>
        <w:pict w14:anchorId="01A9357E">
          <v:rect id="_x0000_i1026" alt="" style="width:468pt;height:.05pt;mso-width-percent:0;mso-height-percent:0;mso-width-percent:0;mso-height-percent:0" o:hralign="center" o:hrstd="t" o:hr="t" fillcolor="#a0a0a0" stroked="f"/>
        </w:pict>
      </w:r>
    </w:p>
    <w:p w14:paraId="477C38EB" w14:textId="57156FBE" w:rsidR="00F36A5C" w:rsidRDefault="00F36A5C" w:rsidP="005477E0"/>
    <w:p w14:paraId="5FFF34FE" w14:textId="77777777" w:rsidR="008E5BAB" w:rsidRDefault="008E5BAB">
      <w:r>
        <w:br w:type="page"/>
      </w:r>
    </w:p>
    <w:p w14:paraId="4DE21DB9" w14:textId="77777777" w:rsidR="001256EC" w:rsidRDefault="001256EC" w:rsidP="001256EC"/>
    <w:p w14:paraId="769B1EBE" w14:textId="77777777" w:rsidR="001256EC" w:rsidRPr="00D1127E" w:rsidRDefault="001256EC" w:rsidP="001256EC">
      <w:pPr>
        <w:jc w:val="right"/>
        <w:rPr>
          <w:rFonts w:ascii="Calibri" w:hAnsi="Calibri" w:cs="Calibri"/>
          <w:b/>
          <w:color w:val="0000FF"/>
          <w:sz w:val="16"/>
        </w:rPr>
      </w:pPr>
      <w:r w:rsidRPr="00D1127E">
        <w:rPr>
          <w:rFonts w:ascii="Calibri" w:hAnsi="Calibri" w:cs="Calibri"/>
          <w:b/>
          <w:noProof/>
          <w:snapToGrid w:val="0"/>
          <w:color w:val="0000FF"/>
          <w:sz w:val="16"/>
        </w:rPr>
        <w:drawing>
          <wp:inline distT="0" distB="0" distL="0" distR="0" wp14:anchorId="25C64FB0" wp14:editId="43EBDFE4">
            <wp:extent cx="6390168" cy="650875"/>
            <wp:effectExtent l="0" t="0" r="0" b="0"/>
            <wp:docPr id="9" name="Picture 9" descr="logo-ex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xem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152" cy="651892"/>
                    </a:xfrm>
                    <a:prstGeom prst="rect">
                      <a:avLst/>
                    </a:prstGeom>
                    <a:noFill/>
                    <a:ln>
                      <a:noFill/>
                    </a:ln>
                  </pic:spPr>
                </pic:pic>
              </a:graphicData>
            </a:graphic>
          </wp:inline>
        </w:drawing>
      </w:r>
    </w:p>
    <w:p w14:paraId="37F74560" w14:textId="77777777" w:rsidR="001256EC" w:rsidRPr="00E5208E" w:rsidRDefault="001256EC" w:rsidP="001256EC">
      <w:pPr>
        <w:jc w:val="right"/>
        <w:rPr>
          <w:rFonts w:ascii="Calibri" w:hAnsi="Calibri" w:cs="Calibri"/>
          <w:b/>
          <w:color w:val="0000FF"/>
          <w:sz w:val="16"/>
        </w:rPr>
      </w:pPr>
      <w:r w:rsidRPr="00E5208E">
        <w:rPr>
          <w:rFonts w:ascii="Calibri" w:hAnsi="Calibri" w:cs="Calibri"/>
          <w:b/>
          <w:color w:val="0000FF"/>
          <w:sz w:val="16"/>
          <w:highlight w:val="yellow"/>
        </w:rPr>
        <w:t xml:space="preserve">This form effective </w:t>
      </w:r>
      <w:r>
        <w:rPr>
          <w:rFonts w:ascii="Calibri" w:hAnsi="Calibri" w:cs="Calibri"/>
          <w:b/>
          <w:color w:val="0000FF"/>
          <w:sz w:val="16"/>
          <w:highlight w:val="yellow"/>
        </w:rPr>
        <w:t xml:space="preserve">July 28, </w:t>
      </w:r>
      <w:r w:rsidRPr="00E5208E">
        <w:rPr>
          <w:rFonts w:ascii="Calibri" w:hAnsi="Calibri" w:cs="Calibri"/>
          <w:b/>
          <w:color w:val="0000FF"/>
          <w:sz w:val="16"/>
          <w:highlight w:val="yellow"/>
        </w:rPr>
        <w:t>2021</w:t>
      </w:r>
    </w:p>
    <w:p w14:paraId="242D5283" w14:textId="77777777" w:rsidR="001256EC" w:rsidRPr="00D1127E" w:rsidRDefault="001256EC" w:rsidP="001256EC">
      <w:pPr>
        <w:jc w:val="right"/>
        <w:rPr>
          <w:rFonts w:ascii="Calibri" w:hAnsi="Calibri" w:cs="Calibri"/>
          <w:b/>
          <w:color w:val="0000FF"/>
          <w:sz w:val="16"/>
        </w:rPr>
      </w:pPr>
    </w:p>
    <w:p w14:paraId="79C32EDF" w14:textId="77777777" w:rsidR="001256EC" w:rsidRPr="00D1127E" w:rsidRDefault="001256EC" w:rsidP="001256EC">
      <w:pPr>
        <w:jc w:val="right"/>
        <w:rPr>
          <w:rFonts w:ascii="Calibri" w:hAnsi="Calibri" w:cs="Calibri"/>
          <w:b/>
          <w:color w:val="0000FF"/>
          <w:sz w:val="16"/>
        </w:rPr>
      </w:pPr>
    </w:p>
    <w:p w14:paraId="4FEA258F" w14:textId="77777777" w:rsidR="001256EC" w:rsidRPr="00D1127E" w:rsidRDefault="001256EC" w:rsidP="001256EC">
      <w:r w:rsidRPr="00D1127E">
        <w:t xml:space="preserve">Fill out this application and email it to campusirb@duke.edu or the IRB staff person you are working with. </w:t>
      </w:r>
      <w:r w:rsidRPr="00D1127E">
        <w:rPr>
          <w:b/>
        </w:rPr>
        <w:t>Combine this form and any appendices into a single Word file.</w:t>
      </w:r>
      <w:r w:rsidRPr="00D1127E">
        <w:t xml:space="preserve"> Submitting the protocol in multiple files or as a PDF will delay the pre-review of your application.</w:t>
      </w:r>
    </w:p>
    <w:p w14:paraId="64AFC539" w14:textId="77777777" w:rsidR="001256EC" w:rsidRPr="00D1127E" w:rsidRDefault="001256EC" w:rsidP="001256EC"/>
    <w:p w14:paraId="462E1996" w14:textId="77777777" w:rsidR="001256EC" w:rsidRPr="00D1127E" w:rsidRDefault="001256EC" w:rsidP="001256EC">
      <w:pPr>
        <w:rPr>
          <w:b/>
        </w:rPr>
      </w:pPr>
      <w:r w:rsidRPr="00D1127E">
        <w:rPr>
          <w:b/>
        </w:rPr>
        <w:t xml:space="preserve">If you are collaborating with investigators at another institution, contact an IRB staff member </w:t>
      </w:r>
      <w:r w:rsidRPr="00D1127E">
        <w:rPr>
          <w:b/>
          <w:u w:val="single"/>
        </w:rPr>
        <w:t>before</w:t>
      </w:r>
      <w:r w:rsidRPr="00D1127E">
        <w:rPr>
          <w:b/>
        </w:rPr>
        <w:t xml:space="preserve"> completing this form.</w:t>
      </w:r>
    </w:p>
    <w:p w14:paraId="71986F53" w14:textId="77777777" w:rsidR="001256EC" w:rsidRPr="00D1127E" w:rsidRDefault="001256EC" w:rsidP="001256EC"/>
    <w:p w14:paraId="7FF3A933" w14:textId="77777777" w:rsidR="001256EC" w:rsidRPr="00D1127E" w:rsidRDefault="001256EC" w:rsidP="001256EC">
      <w:r w:rsidRPr="00D1127E">
        <w:rPr>
          <w:b/>
        </w:rPr>
        <w:t>NOTE</w:t>
      </w:r>
      <w:r w:rsidRPr="00D1127E">
        <w:t xml:space="preserve">: This exemption form has been modified significantly to match the form that will be on iRIS. It resembles a non-exemption form to better capture the information about your study. Additionally, there are many questions and sections that may not be relevant to your study. These questions are included to better help a reviewer determine whether an exemption can be granted. </w:t>
      </w:r>
    </w:p>
    <w:p w14:paraId="41AF1904" w14:textId="77777777" w:rsidR="001256EC" w:rsidRPr="00D1127E" w:rsidRDefault="001256EC" w:rsidP="001256EC"/>
    <w:p w14:paraId="755F824C" w14:textId="77777777" w:rsidR="001256EC" w:rsidRPr="00D1127E" w:rsidRDefault="001256EC" w:rsidP="001256EC">
      <w:r w:rsidRPr="00D1127E">
        <w:t xml:space="preserve">Do </w:t>
      </w:r>
      <w:r w:rsidRPr="00D1127E">
        <w:rPr>
          <w:u w:val="single"/>
        </w:rPr>
        <w:t>not</w:t>
      </w:r>
      <w:r w:rsidRPr="00D1127E">
        <w:t xml:space="preserve"> use this form if:</w:t>
      </w:r>
    </w:p>
    <w:p w14:paraId="6C168143" w14:textId="77777777" w:rsidR="001256EC" w:rsidRPr="00D1127E" w:rsidRDefault="001256EC" w:rsidP="001256EC">
      <w:pPr>
        <w:numPr>
          <w:ilvl w:val="0"/>
          <w:numId w:val="29"/>
        </w:numPr>
      </w:pPr>
      <w:r w:rsidRPr="00D1127E">
        <w:t xml:space="preserve">you are an undergraduate; instead, go to our forms page for undergraduate research, </w:t>
      </w:r>
      <w:r w:rsidRPr="00D1127E">
        <w:rPr>
          <w:b/>
        </w:rPr>
        <w:t>or</w:t>
      </w:r>
    </w:p>
    <w:p w14:paraId="3669D7A9" w14:textId="77777777" w:rsidR="001256EC" w:rsidRPr="00D1127E" w:rsidRDefault="001256EC" w:rsidP="001256EC">
      <w:pPr>
        <w:numPr>
          <w:ilvl w:val="0"/>
          <w:numId w:val="29"/>
        </w:numPr>
      </w:pPr>
      <w:r w:rsidRPr="00D1127E">
        <w:t xml:space="preserve">your research activities are limited to analysis of data collected by someone else; instead, go to the </w:t>
      </w:r>
      <w:hyperlink r:id="rId16" w:history="1">
        <w:r w:rsidRPr="00D1127E">
          <w:rPr>
            <w:rStyle w:val="Hyperlink"/>
          </w:rPr>
          <w:t>Request for Protocol Approval for the Analysis of Existing Data</w:t>
        </w:r>
      </w:hyperlink>
      <w:r w:rsidRPr="00D1127E">
        <w:t xml:space="preserve"> form.</w:t>
      </w:r>
    </w:p>
    <w:p w14:paraId="15832CAA" w14:textId="77777777" w:rsidR="001256EC" w:rsidRPr="00D1127E" w:rsidRDefault="001256EC" w:rsidP="001256EC"/>
    <w:p w14:paraId="6455270F" w14:textId="77777777" w:rsidR="001256EC" w:rsidRPr="00D1127E" w:rsidRDefault="001256EC" w:rsidP="001256EC">
      <w:r w:rsidRPr="00D1127E">
        <w:t xml:space="preserve">Protocols that meet the exemption eligibility criteria must still be reviewed. </w:t>
      </w:r>
    </w:p>
    <w:p w14:paraId="31C85838" w14:textId="77777777" w:rsidR="001256EC" w:rsidRPr="00D1127E" w:rsidRDefault="001256EC" w:rsidP="001256EC"/>
    <w:p w14:paraId="6DED3A27" w14:textId="77777777" w:rsidR="001256EC" w:rsidRPr="00D1127E" w:rsidRDefault="001256EC" w:rsidP="001256EC">
      <w:pPr>
        <w:rPr>
          <w:b/>
        </w:rPr>
      </w:pPr>
      <w:r w:rsidRPr="00D1127E">
        <w:rPr>
          <w:b/>
        </w:rPr>
        <w:t>Restrictions on the Use of Exemptions:</w:t>
      </w:r>
    </w:p>
    <w:p w14:paraId="40DCD3E4" w14:textId="77777777" w:rsidR="001256EC" w:rsidRPr="00D1127E" w:rsidRDefault="001256EC" w:rsidP="001256EC">
      <w:r w:rsidRPr="00D1127E">
        <w:br/>
        <w:t>Exemptions cannot be secured for research that includes:</w:t>
      </w:r>
    </w:p>
    <w:p w14:paraId="72B9B70E" w14:textId="77777777" w:rsidR="001256EC" w:rsidRPr="00D1127E" w:rsidRDefault="001256EC" w:rsidP="001256EC"/>
    <w:p w14:paraId="59B07D22" w14:textId="77777777" w:rsidR="001256EC" w:rsidRPr="00D1127E" w:rsidRDefault="001256EC" w:rsidP="001256EC">
      <w:pPr>
        <w:numPr>
          <w:ilvl w:val="0"/>
          <w:numId w:val="30"/>
        </w:numPr>
        <w:tabs>
          <w:tab w:val="clear" w:pos="720"/>
          <w:tab w:val="num" w:pos="1080"/>
        </w:tabs>
      </w:pPr>
      <w:r w:rsidRPr="00D1127E">
        <w:t>Pregnant women when they are the targeted subject population</w:t>
      </w:r>
    </w:p>
    <w:p w14:paraId="62BD74AA" w14:textId="77777777" w:rsidR="001256EC" w:rsidRPr="00D1127E" w:rsidRDefault="001256EC" w:rsidP="001256EC">
      <w:pPr>
        <w:numPr>
          <w:ilvl w:val="0"/>
          <w:numId w:val="30"/>
        </w:numPr>
        <w:tabs>
          <w:tab w:val="clear" w:pos="720"/>
          <w:tab w:val="num" w:pos="1080"/>
        </w:tabs>
      </w:pPr>
      <w:r w:rsidRPr="00D1127E">
        <w:t>Students participating in the Psychology &amp; Neuroscience Subject Pool</w:t>
      </w:r>
    </w:p>
    <w:p w14:paraId="19318C81" w14:textId="77777777" w:rsidR="001256EC" w:rsidRPr="00D1127E" w:rsidRDefault="001256EC" w:rsidP="001256EC">
      <w:pPr>
        <w:numPr>
          <w:ilvl w:val="0"/>
          <w:numId w:val="30"/>
        </w:numPr>
        <w:tabs>
          <w:tab w:val="clear" w:pos="720"/>
          <w:tab w:val="num" w:pos="1080"/>
        </w:tabs>
      </w:pPr>
      <w:r w:rsidRPr="00D1127E">
        <w:t>Students if the researcher is their instructor</w:t>
      </w:r>
    </w:p>
    <w:p w14:paraId="1CE7F62D" w14:textId="77777777" w:rsidR="001256EC" w:rsidRPr="00D1127E" w:rsidRDefault="001256EC" w:rsidP="001256EC">
      <w:pPr>
        <w:numPr>
          <w:ilvl w:val="0"/>
          <w:numId w:val="30"/>
        </w:numPr>
        <w:tabs>
          <w:tab w:val="clear" w:pos="720"/>
          <w:tab w:val="num" w:pos="1080"/>
        </w:tabs>
      </w:pPr>
      <w:r w:rsidRPr="00D1127E">
        <w:t>Employees if the researcher is their supervisor</w:t>
      </w:r>
    </w:p>
    <w:p w14:paraId="09DBD080" w14:textId="77777777" w:rsidR="001256EC" w:rsidRPr="00D1127E" w:rsidRDefault="001256EC" w:rsidP="001256EC">
      <w:pPr>
        <w:numPr>
          <w:ilvl w:val="0"/>
          <w:numId w:val="30"/>
        </w:numPr>
        <w:tabs>
          <w:tab w:val="clear" w:pos="720"/>
          <w:tab w:val="num" w:pos="1080"/>
        </w:tabs>
      </w:pPr>
      <w:r w:rsidRPr="00D1127E">
        <w:t>Direct interaction with children</w:t>
      </w:r>
    </w:p>
    <w:p w14:paraId="50DA8229" w14:textId="77777777" w:rsidR="001256EC" w:rsidRPr="00D1127E" w:rsidRDefault="001256EC" w:rsidP="001256EC">
      <w:pPr>
        <w:numPr>
          <w:ilvl w:val="0"/>
          <w:numId w:val="30"/>
        </w:numPr>
        <w:tabs>
          <w:tab w:val="clear" w:pos="720"/>
          <w:tab w:val="num" w:pos="1080"/>
        </w:tabs>
      </w:pPr>
      <w:r w:rsidRPr="00D1127E">
        <w:t>Prisoners</w:t>
      </w:r>
    </w:p>
    <w:p w14:paraId="69C0398E" w14:textId="77777777" w:rsidR="001256EC" w:rsidRPr="00D1127E" w:rsidRDefault="001256EC" w:rsidP="001256EC">
      <w:pPr>
        <w:numPr>
          <w:ilvl w:val="0"/>
          <w:numId w:val="30"/>
        </w:numPr>
        <w:tabs>
          <w:tab w:val="clear" w:pos="720"/>
          <w:tab w:val="num" w:pos="1080"/>
        </w:tabs>
      </w:pPr>
      <w:r w:rsidRPr="00D1127E">
        <w:t>Use of deception</w:t>
      </w:r>
    </w:p>
    <w:p w14:paraId="0E6CF48D" w14:textId="77777777" w:rsidR="001256EC" w:rsidRPr="00D1127E" w:rsidRDefault="001256EC" w:rsidP="001256EC">
      <w:pPr>
        <w:numPr>
          <w:ilvl w:val="0"/>
          <w:numId w:val="30"/>
        </w:numPr>
        <w:tabs>
          <w:tab w:val="clear" w:pos="720"/>
          <w:tab w:val="num" w:pos="1080"/>
        </w:tabs>
      </w:pPr>
      <w:r w:rsidRPr="00D1127E">
        <w:t>Risks that must be managed</w:t>
      </w:r>
    </w:p>
    <w:p w14:paraId="04EE7149" w14:textId="77777777" w:rsidR="001256EC" w:rsidRPr="00D1127E" w:rsidRDefault="001256EC" w:rsidP="001256EC"/>
    <w:p w14:paraId="4A7CA981" w14:textId="77777777" w:rsidR="001256EC" w:rsidRPr="00D1127E" w:rsidRDefault="001256EC" w:rsidP="001256EC">
      <w:r w:rsidRPr="00D1127E">
        <w:t xml:space="preserve">Exemptions </w:t>
      </w:r>
      <w:r w:rsidRPr="00D1127E">
        <w:rPr>
          <w:b/>
        </w:rPr>
        <w:t>cannot</w:t>
      </w:r>
      <w:r w:rsidRPr="00D1127E">
        <w:t xml:space="preserve"> be secured for studies that involve risk</w:t>
      </w:r>
      <w:r w:rsidRPr="00D1127E">
        <w:rPr>
          <w:b/>
        </w:rPr>
        <w:t xml:space="preserve"> </w:t>
      </w:r>
      <w:r w:rsidRPr="00D1127E">
        <w:t>that must be managed, either through confidentiality procedures or through services such as referrals.</w:t>
      </w:r>
    </w:p>
    <w:p w14:paraId="2B7F853E" w14:textId="77777777" w:rsidR="001256EC" w:rsidRPr="00B71ACF" w:rsidRDefault="001256EC" w:rsidP="001256EC">
      <w:pPr>
        <w:spacing w:after="160" w:line="259" w:lineRule="auto"/>
      </w:pPr>
      <w:r>
        <w:br w:type="page"/>
      </w:r>
    </w:p>
    <w:tbl>
      <w:tblPr>
        <w:tblStyle w:val="TableGrid"/>
        <w:tblW w:w="0" w:type="auto"/>
        <w:tblLook w:val="04A0" w:firstRow="1" w:lastRow="0" w:firstColumn="1" w:lastColumn="0" w:noHBand="0" w:noVBand="1"/>
      </w:tblPr>
      <w:tblGrid>
        <w:gridCol w:w="9350"/>
      </w:tblGrid>
      <w:tr w:rsidR="001256EC" w:rsidRPr="00B71ACF" w14:paraId="4141944E" w14:textId="77777777" w:rsidTr="000A54B1">
        <w:tc>
          <w:tcPr>
            <w:tcW w:w="9350" w:type="dxa"/>
          </w:tcPr>
          <w:p w14:paraId="56276B05" w14:textId="77777777" w:rsidR="001256EC" w:rsidRPr="00B71ACF" w:rsidRDefault="001256EC" w:rsidP="000A54B1">
            <w:pPr>
              <w:rPr>
                <w:sz w:val="32"/>
              </w:rPr>
            </w:pPr>
            <w:r w:rsidRPr="00B71ACF">
              <w:rPr>
                <w:sz w:val="32"/>
              </w:rPr>
              <w:lastRenderedPageBreak/>
              <w:t>Section 1: General Information</w:t>
            </w:r>
          </w:p>
        </w:tc>
      </w:tr>
    </w:tbl>
    <w:p w14:paraId="0BE346FC" w14:textId="77777777" w:rsidR="001256EC" w:rsidRPr="00B71ACF" w:rsidRDefault="001256EC" w:rsidP="001256EC">
      <w:pPr>
        <w:rPr>
          <w:sz w:val="28"/>
        </w:rPr>
      </w:pPr>
    </w:p>
    <w:p w14:paraId="2926F270" w14:textId="77777777" w:rsidR="001256EC" w:rsidRPr="00B71ACF" w:rsidRDefault="001256EC" w:rsidP="001256EC">
      <w:r w:rsidRPr="00B71ACF">
        <w:rPr>
          <w:b/>
          <w:sz w:val="28"/>
        </w:rPr>
        <w:t>Protocol Title</w:t>
      </w:r>
      <w:r w:rsidRPr="00B71ACF">
        <w:t xml:space="preserve">: </w:t>
      </w:r>
      <w:sdt>
        <w:sdtPr>
          <w:id w:val="1760793940"/>
          <w:placeholder>
            <w:docPart w:val="C8AD390F0AA0CB4D85E1FE423CE936AF"/>
          </w:placeholder>
        </w:sdtPr>
        <w:sdtContent>
          <w:sdt>
            <w:sdtPr>
              <w:id w:val="-160085553"/>
              <w:placeholder>
                <w:docPart w:val="A9FBEB7477FCE24AAF35DB765356A70F"/>
              </w:placeholder>
            </w:sdtPr>
            <w:sdtContent>
              <w:r>
                <w:t>Data Science Assessment</w:t>
              </w:r>
            </w:sdtContent>
          </w:sdt>
        </w:sdtContent>
      </w:sdt>
    </w:p>
    <w:p w14:paraId="562F71B3"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612A7903" w14:textId="77777777" w:rsidTr="000A54B1">
        <w:tc>
          <w:tcPr>
            <w:tcW w:w="9350" w:type="dxa"/>
          </w:tcPr>
          <w:p w14:paraId="7529D703" w14:textId="77777777" w:rsidR="001256EC" w:rsidRPr="00B71ACF" w:rsidRDefault="001256EC" w:rsidP="000A54B1">
            <w:pPr>
              <w:rPr>
                <w:sz w:val="32"/>
              </w:rPr>
            </w:pPr>
            <w:r w:rsidRPr="00B71ACF">
              <w:rPr>
                <w:sz w:val="32"/>
              </w:rPr>
              <w:t>Section 2: Key Study Personnel</w:t>
            </w:r>
          </w:p>
        </w:tc>
      </w:tr>
    </w:tbl>
    <w:p w14:paraId="357149B9" w14:textId="77777777" w:rsidR="001256EC" w:rsidRPr="00B71ACF" w:rsidRDefault="001256EC" w:rsidP="001256EC">
      <w:pPr>
        <w:rPr>
          <w:b/>
          <w:sz w:val="28"/>
        </w:rPr>
      </w:pPr>
    </w:p>
    <w:p w14:paraId="56260BAF" w14:textId="77777777" w:rsidR="001256EC" w:rsidRPr="00B71ACF" w:rsidRDefault="001256EC" w:rsidP="001256EC">
      <w:pPr>
        <w:rPr>
          <w:sz w:val="28"/>
        </w:rPr>
      </w:pPr>
      <w:r w:rsidRPr="00B71ACF">
        <w:rPr>
          <w:b/>
          <w:sz w:val="28"/>
        </w:rPr>
        <w:t>Principal Investigator</w:t>
      </w:r>
    </w:p>
    <w:p w14:paraId="0C9B0B60" w14:textId="77777777" w:rsidR="001256EC" w:rsidRPr="00B71ACF" w:rsidRDefault="001256EC" w:rsidP="001256EC"/>
    <w:p w14:paraId="33100A56" w14:textId="77777777" w:rsidR="001256EC" w:rsidRPr="00B71ACF" w:rsidRDefault="001256EC" w:rsidP="001256EC">
      <w:r w:rsidRPr="00B71ACF">
        <w:t>Identify one Principal Investigator (PI) on this project and sign below.</w:t>
      </w:r>
    </w:p>
    <w:p w14:paraId="09696262" w14:textId="77777777" w:rsidR="001256EC" w:rsidRPr="00B71ACF" w:rsidRDefault="001256EC" w:rsidP="001256EC"/>
    <w:p w14:paraId="2AEFF49D" w14:textId="77777777" w:rsidR="001256EC" w:rsidRPr="00B71ACF" w:rsidRDefault="001256EC" w:rsidP="001256EC">
      <w:pPr>
        <w:pStyle w:val="ListParagraph"/>
        <w:numPr>
          <w:ilvl w:val="0"/>
          <w:numId w:val="5"/>
        </w:numPr>
        <w:rPr>
          <w:u w:val="single"/>
        </w:rPr>
      </w:pPr>
      <w:r w:rsidRPr="00B71ACF">
        <w:t xml:space="preserve">This person is responsible for the overall conduct of the research. </w:t>
      </w:r>
      <w:r w:rsidRPr="00B71ACF">
        <w:rPr>
          <w:u w:val="single"/>
        </w:rPr>
        <w:t>For all students, fellows, and post-docs, this is your faculty advisor</w:t>
      </w:r>
    </w:p>
    <w:p w14:paraId="5287E88D" w14:textId="77777777" w:rsidR="001256EC" w:rsidRPr="00B71ACF" w:rsidRDefault="001256EC" w:rsidP="001256EC">
      <w:pPr>
        <w:pStyle w:val="ListParagraph"/>
        <w:rPr>
          <w:u w:val="single"/>
        </w:rPr>
      </w:pPr>
    </w:p>
    <w:p w14:paraId="42F147EF" w14:textId="77777777" w:rsidR="001256EC" w:rsidRPr="00B71ACF" w:rsidRDefault="001256EC" w:rsidP="001256EC">
      <w:pPr>
        <w:pStyle w:val="ListParagraph"/>
        <w:numPr>
          <w:ilvl w:val="0"/>
          <w:numId w:val="5"/>
        </w:numPr>
      </w:pPr>
      <w:r w:rsidRPr="00B71ACF">
        <w:t xml:space="preserve">If you have more than one PI, </w:t>
      </w:r>
      <w:r w:rsidRPr="00B71ACF">
        <w:rPr>
          <w:u w:val="single"/>
        </w:rPr>
        <w:t>only choose one</w:t>
      </w:r>
    </w:p>
    <w:p w14:paraId="3D616614" w14:textId="77777777" w:rsidR="001256EC" w:rsidRPr="00B71ACF" w:rsidRDefault="001256EC" w:rsidP="001256EC"/>
    <w:p w14:paraId="5C95E754" w14:textId="77777777" w:rsidR="001256EC" w:rsidRPr="00B71ACF" w:rsidRDefault="001256EC" w:rsidP="001256EC">
      <w:pPr>
        <w:pStyle w:val="ListParagraph"/>
        <w:numPr>
          <w:ilvl w:val="0"/>
          <w:numId w:val="5"/>
        </w:numPr>
      </w:pPr>
      <w:r w:rsidRPr="00B71ACF">
        <w:t>By signing, the PI certifies to the following:</w:t>
      </w:r>
    </w:p>
    <w:p w14:paraId="7DD86817" w14:textId="77777777" w:rsidR="001256EC" w:rsidRPr="00B71ACF" w:rsidRDefault="001256EC" w:rsidP="001256EC">
      <w:pPr>
        <w:pStyle w:val="ListParagraph"/>
        <w:numPr>
          <w:ilvl w:val="1"/>
          <w:numId w:val="5"/>
        </w:numPr>
        <w:rPr>
          <w:b/>
        </w:rPr>
      </w:pPr>
      <w:r w:rsidRPr="00B71ACF">
        <w:rPr>
          <w:bCs/>
        </w:rPr>
        <w:t>I have read and approved the protocol</w:t>
      </w:r>
    </w:p>
    <w:p w14:paraId="721E2DBE" w14:textId="77777777" w:rsidR="001256EC" w:rsidRPr="00B71ACF" w:rsidRDefault="001256EC" w:rsidP="001256EC">
      <w:pPr>
        <w:pStyle w:val="ListParagraph"/>
        <w:numPr>
          <w:ilvl w:val="1"/>
          <w:numId w:val="5"/>
        </w:numPr>
      </w:pPr>
      <w:r w:rsidRPr="00B71ACF">
        <w:rPr>
          <w:bCs/>
        </w:rPr>
        <w:t>I assume responsibility for ensuring that my advisees are aware of the responsibilities as researchers</w:t>
      </w:r>
    </w:p>
    <w:p w14:paraId="0ACDC7BD" w14:textId="77777777" w:rsidR="001256EC" w:rsidRPr="00B71ACF" w:rsidRDefault="001256EC" w:rsidP="001256EC">
      <w:pPr>
        <w:pStyle w:val="ListParagraph"/>
        <w:numPr>
          <w:ilvl w:val="1"/>
          <w:numId w:val="5"/>
        </w:numPr>
      </w:pPr>
      <w:r w:rsidRPr="00B71ACF">
        <w:rPr>
          <w:bCs/>
        </w:rPr>
        <w:t xml:space="preserve">I ensure that the IRB will be immediately notified in the event of </w:t>
      </w:r>
      <w:hyperlink r:id="rId17" w:history="1">
        <w:r w:rsidRPr="00B71ACF">
          <w:rPr>
            <w:rStyle w:val="Hyperlink"/>
            <w:bCs/>
          </w:rPr>
          <w:t>unanticipated risks to participants, protocol deviations, or findings during the study that would affect the risks</w:t>
        </w:r>
      </w:hyperlink>
      <w:r w:rsidRPr="00B71ACF">
        <w:rPr>
          <w:bCs/>
        </w:rPr>
        <w:t xml:space="preserve"> of participation.</w:t>
      </w:r>
    </w:p>
    <w:p w14:paraId="13745EED" w14:textId="77777777" w:rsidR="001256EC" w:rsidRPr="00B71ACF" w:rsidRDefault="001256EC" w:rsidP="001256EC">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1256EC" w:rsidRPr="00B71ACF" w14:paraId="106D4D1E" w14:textId="77777777" w:rsidTr="000A54B1">
        <w:trPr>
          <w:cantSplit/>
        </w:trPr>
        <w:tc>
          <w:tcPr>
            <w:tcW w:w="4825" w:type="dxa"/>
            <w:tcBorders>
              <w:top w:val="single" w:sz="8" w:space="0" w:color="auto"/>
              <w:left w:val="single" w:sz="8" w:space="0" w:color="auto"/>
              <w:bottom w:val="single" w:sz="2" w:space="0" w:color="auto"/>
              <w:right w:val="single" w:sz="8" w:space="0" w:color="auto"/>
            </w:tcBorders>
            <w:hideMark/>
          </w:tcPr>
          <w:p w14:paraId="726A6597" w14:textId="77777777" w:rsidR="001256EC" w:rsidRPr="00B71ACF" w:rsidRDefault="001256EC" w:rsidP="000A54B1">
            <w:r w:rsidRPr="00B71ACF">
              <w:rPr>
                <w:b/>
              </w:rPr>
              <w:t>Name</w:t>
            </w:r>
            <w:r w:rsidRPr="00B71ACF">
              <w:t>:</w:t>
            </w:r>
            <w:r w:rsidRPr="00B71ACF">
              <w:rPr>
                <w:b/>
                <w:bCs/>
              </w:rPr>
              <w:t xml:space="preserve"> </w:t>
            </w:r>
            <w:sdt>
              <w:sdtPr>
                <w:rPr>
                  <w:b/>
                  <w:bCs/>
                </w:rPr>
                <w:id w:val="-325971320"/>
                <w:placeholder>
                  <w:docPart w:val="13249A1A3E150A4DA7C3116FF1960B67"/>
                </w:placeholder>
              </w:sdtPr>
              <w:sdtContent>
                <w:r>
                  <w:rPr>
                    <w:b/>
                    <w:bCs/>
                  </w:rPr>
                  <w:t>Mine Çetinkaya-Rundel</w:t>
                </w:r>
              </w:sdtContent>
            </w:sdt>
          </w:p>
        </w:tc>
        <w:tc>
          <w:tcPr>
            <w:tcW w:w="4050" w:type="dxa"/>
            <w:tcBorders>
              <w:top w:val="single" w:sz="8" w:space="0" w:color="auto"/>
              <w:left w:val="single" w:sz="8" w:space="0" w:color="auto"/>
              <w:bottom w:val="single" w:sz="2" w:space="0" w:color="auto"/>
              <w:right w:val="single" w:sz="8" w:space="0" w:color="auto"/>
            </w:tcBorders>
            <w:hideMark/>
          </w:tcPr>
          <w:p w14:paraId="76C8343C" w14:textId="77777777" w:rsidR="001256EC" w:rsidRPr="00B71ACF" w:rsidRDefault="001256EC" w:rsidP="000A54B1">
            <w:pPr>
              <w:rPr>
                <w:bCs/>
              </w:rPr>
            </w:pPr>
            <w:r w:rsidRPr="00B71ACF">
              <w:rPr>
                <w:b/>
                <w:bCs/>
              </w:rPr>
              <w:t>Department or School</w:t>
            </w:r>
            <w:r w:rsidRPr="00B71ACF">
              <w:rPr>
                <w:bCs/>
              </w:rPr>
              <w:t xml:space="preserve">: </w:t>
            </w:r>
          </w:p>
          <w:p w14:paraId="7988CEAA" w14:textId="77777777" w:rsidR="001256EC" w:rsidRPr="00B71ACF" w:rsidRDefault="000A54B1" w:rsidP="000A54B1">
            <w:pPr>
              <w:rPr>
                <w:bCs/>
              </w:rPr>
            </w:pPr>
            <w:sdt>
              <w:sdtPr>
                <w:rPr>
                  <w:bCs/>
                </w:rPr>
                <w:id w:val="-851802166"/>
                <w:placeholder>
                  <w:docPart w:val="13249A1A3E150A4DA7C3116FF1960B67"/>
                </w:placeholder>
              </w:sdtPr>
              <w:sdtContent>
                <w:r w:rsidR="001256EC">
                  <w:rPr>
                    <w:bCs/>
                  </w:rPr>
                  <w:t>Statistical Science</w:t>
                </w:r>
              </w:sdtContent>
            </w:sdt>
          </w:p>
        </w:tc>
      </w:tr>
      <w:tr w:rsidR="001256EC" w:rsidRPr="00B71ACF" w14:paraId="15EAE8B8" w14:textId="77777777" w:rsidTr="000A54B1">
        <w:trPr>
          <w:cantSplit/>
        </w:trPr>
        <w:tc>
          <w:tcPr>
            <w:tcW w:w="4825" w:type="dxa"/>
            <w:tcBorders>
              <w:top w:val="single" w:sz="2" w:space="0" w:color="auto"/>
              <w:left w:val="single" w:sz="8" w:space="0" w:color="auto"/>
              <w:bottom w:val="single" w:sz="2" w:space="0" w:color="auto"/>
              <w:right w:val="single" w:sz="2" w:space="0" w:color="auto"/>
            </w:tcBorders>
            <w:hideMark/>
          </w:tcPr>
          <w:p w14:paraId="4C342707" w14:textId="77777777" w:rsidR="001256EC" w:rsidRPr="00B71ACF" w:rsidRDefault="001256EC" w:rsidP="000A54B1">
            <w:r w:rsidRPr="00B71ACF">
              <w:rPr>
                <w:b/>
              </w:rPr>
              <w:t>E-mail Address</w:t>
            </w:r>
            <w:r w:rsidRPr="00B71ACF">
              <w:t xml:space="preserve">: </w:t>
            </w:r>
            <w:sdt>
              <w:sdtPr>
                <w:id w:val="-1684435268"/>
                <w:placeholder>
                  <w:docPart w:val="13249A1A3E150A4DA7C3116FF1960B67"/>
                </w:placeholder>
              </w:sdtPr>
              <w:sdtContent>
                <w:r>
                  <w:t>mc301@duke.edu</w:t>
                </w:r>
              </w:sdtContent>
            </w:sdt>
          </w:p>
          <w:p w14:paraId="07CA1B0D" w14:textId="77777777" w:rsidR="001256EC" w:rsidRPr="00B71ACF" w:rsidRDefault="001256EC" w:rsidP="000A54B1">
            <w:r w:rsidRPr="00B71ACF">
              <w:rPr>
                <w:b/>
              </w:rPr>
              <w:t>NetID</w:t>
            </w:r>
            <w:r w:rsidRPr="00B71ACF">
              <w:t xml:space="preserve">: </w:t>
            </w:r>
            <w:sdt>
              <w:sdtPr>
                <w:id w:val="328793210"/>
                <w:placeholder>
                  <w:docPart w:val="13249A1A3E150A4DA7C3116FF1960B67"/>
                </w:placeholder>
              </w:sdtPr>
              <w:sdtContent>
                <w:r>
                  <w:t>mc301</w:t>
                </w:r>
              </w:sdtContent>
            </w:sdt>
          </w:p>
        </w:tc>
        <w:tc>
          <w:tcPr>
            <w:tcW w:w="4050" w:type="dxa"/>
            <w:tcBorders>
              <w:top w:val="single" w:sz="2" w:space="0" w:color="auto"/>
              <w:left w:val="single" w:sz="8" w:space="0" w:color="auto"/>
              <w:bottom w:val="single" w:sz="2" w:space="0" w:color="auto"/>
              <w:right w:val="single" w:sz="8" w:space="0" w:color="auto"/>
            </w:tcBorders>
            <w:hideMark/>
          </w:tcPr>
          <w:p w14:paraId="6F7C7D96" w14:textId="77777777" w:rsidR="001256EC" w:rsidRPr="00B71ACF" w:rsidRDefault="001256EC" w:rsidP="000A54B1">
            <w:r w:rsidRPr="00B71ACF">
              <w:rPr>
                <w:b/>
              </w:rPr>
              <w:t>Phone Number</w:t>
            </w:r>
            <w:r w:rsidRPr="00B71ACF">
              <w:t xml:space="preserve">: </w:t>
            </w:r>
            <w:sdt>
              <w:sdtPr>
                <w:id w:val="824549114"/>
                <w:placeholder>
                  <w:docPart w:val="13249A1A3E150A4DA7C3116FF1960B67"/>
                </w:placeholder>
              </w:sdtPr>
              <w:sdtContent>
                <w:r w:rsidRPr="00017FB9">
                  <w:t>(919) 684-4210</w:t>
                </w:r>
              </w:sdtContent>
            </w:sdt>
          </w:p>
        </w:tc>
      </w:tr>
      <w:tr w:rsidR="001256EC" w:rsidRPr="00B71ACF" w14:paraId="2D9D340D" w14:textId="77777777" w:rsidTr="000A54B1">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6FEE8CD1" w14:textId="77777777" w:rsidR="001256EC" w:rsidRPr="00B71ACF" w:rsidRDefault="000A54B1" w:rsidP="000A54B1">
            <w:sdt>
              <w:sdtPr>
                <w:id w:val="1247228861"/>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w:t>
            </w:r>
            <w:r w:rsidR="001256EC" w:rsidRPr="00B71ACF">
              <w:rPr>
                <w:b/>
              </w:rPr>
              <w:t xml:space="preserve">Faculty Advisor </w:t>
            </w:r>
            <w:sdt>
              <w:sdtPr>
                <w:id w:val="8673649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w:t>
            </w:r>
            <w:r w:rsidR="001256EC" w:rsidRPr="00B71ACF">
              <w:rPr>
                <w:b/>
              </w:rPr>
              <w:t>Faculty Researcher</w:t>
            </w:r>
            <w:r w:rsidR="001256EC" w:rsidRPr="00B71ACF">
              <w:t xml:space="preserve"> </w:t>
            </w:r>
            <w:sdt>
              <w:sdtPr>
                <w:id w:val="88799620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 xml:space="preserve">Staff  </w:t>
            </w:r>
            <w:sdt>
              <w:sdtPr>
                <w:id w:val="-145779584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Other</w:t>
            </w:r>
            <w:r w:rsidR="001256EC" w:rsidRPr="00B71ACF">
              <w:t>:</w:t>
            </w:r>
            <w:r w:rsidR="001256EC" w:rsidRPr="00B71ACF">
              <w:rPr>
                <w:b/>
                <w:bCs/>
              </w:rPr>
              <w:t xml:space="preserve"> </w:t>
            </w:r>
            <w:sdt>
              <w:sdtPr>
                <w:rPr>
                  <w:b/>
                  <w:bCs/>
                </w:rPr>
                <w:id w:val="153270857"/>
                <w:placeholder>
                  <w:docPart w:val="7DECC79493ABA84488A54749CA683DF0"/>
                </w:placeholder>
                <w:showingPlcHdr/>
              </w:sdtPr>
              <w:sdtContent>
                <w:r w:rsidR="001256EC" w:rsidRPr="00B71ACF">
                  <w:rPr>
                    <w:rStyle w:val="PlaceholderText"/>
                  </w:rPr>
                  <w:t>Click or tap here to enter text.</w:t>
                </w:r>
              </w:sdtContent>
            </w:sdt>
          </w:p>
        </w:tc>
      </w:tr>
      <w:tr w:rsidR="001256EC" w:rsidRPr="00B71ACF" w14:paraId="1A116C33" w14:textId="77777777" w:rsidTr="000A54B1">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02E28F99" w14:textId="77777777" w:rsidR="001256EC" w:rsidRPr="00B71ACF" w:rsidRDefault="001256EC" w:rsidP="000A54B1">
            <w:r w:rsidRPr="00B71ACF">
              <w:rPr>
                <w:b/>
              </w:rPr>
              <w:t>Signature</w:t>
            </w:r>
            <w:r w:rsidRPr="00B71ACF">
              <w:t>:</w:t>
            </w:r>
            <w:r>
              <w:rPr>
                <w:noProof/>
              </w:rPr>
              <w:t xml:space="preserve"> </w:t>
            </w:r>
            <w:r w:rsidRPr="009F3B20">
              <w:rPr>
                <w:noProof/>
              </w:rPr>
              <w:drawing>
                <wp:inline distT="0" distB="0" distL="0" distR="0" wp14:anchorId="4AF8F635" wp14:editId="4C0A3AED">
                  <wp:extent cx="1090246" cy="504956"/>
                  <wp:effectExtent l="0" t="0" r="0" b="3175"/>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pic:nvPicPr>
                        <pic:blipFill>
                          <a:blip r:embed="rId18"/>
                          <a:stretch>
                            <a:fillRect/>
                          </a:stretch>
                        </pic:blipFill>
                        <pic:spPr>
                          <a:xfrm>
                            <a:off x="0" y="0"/>
                            <a:ext cx="1120290" cy="518871"/>
                          </a:xfrm>
                          <a:prstGeom prst="rect">
                            <a:avLst/>
                          </a:prstGeom>
                        </pic:spPr>
                      </pic:pic>
                    </a:graphicData>
                  </a:graphic>
                </wp:inline>
              </w:drawing>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48AB8EE3" w14:textId="77777777" w:rsidR="001256EC" w:rsidRPr="00B71ACF" w:rsidRDefault="001256EC" w:rsidP="000A54B1"/>
          <w:p w14:paraId="78957E0B" w14:textId="77777777" w:rsidR="001256EC" w:rsidRPr="00B71ACF" w:rsidRDefault="001256EC" w:rsidP="000A54B1">
            <w:r w:rsidRPr="00B71ACF">
              <w:rPr>
                <w:b/>
              </w:rPr>
              <w:t>Date</w:t>
            </w:r>
            <w:r w:rsidRPr="00B71ACF">
              <w:t xml:space="preserve">: </w:t>
            </w:r>
            <w:sdt>
              <w:sdtPr>
                <w:id w:val="-349644307"/>
                <w:placeholder>
                  <w:docPart w:val="97BA6DFF1B90F84E9E5B87A39F8E2B25"/>
                </w:placeholder>
                <w:date w:fullDate="2022-02-28T00:00:00Z">
                  <w:dateFormat w:val="M/d/yyyy"/>
                  <w:lid w:val="en-US"/>
                  <w:storeMappedDataAs w:val="dateTime"/>
                  <w:calendar w:val="gregorian"/>
                </w:date>
              </w:sdtPr>
              <w:sdtContent>
                <w:r>
                  <w:t>2/28/2022</w:t>
                </w:r>
              </w:sdtContent>
            </w:sdt>
          </w:p>
        </w:tc>
      </w:tr>
    </w:tbl>
    <w:p w14:paraId="2970B247" w14:textId="77777777" w:rsidR="001256EC" w:rsidRPr="00B71ACF" w:rsidRDefault="001256EC" w:rsidP="001256EC"/>
    <w:p w14:paraId="637407C9" w14:textId="77777777" w:rsidR="001256EC" w:rsidRPr="00B71ACF" w:rsidRDefault="001256EC" w:rsidP="001256EC">
      <w:pPr>
        <w:rPr>
          <w:b/>
          <w:sz w:val="28"/>
        </w:rPr>
      </w:pPr>
    </w:p>
    <w:p w14:paraId="755B9A7C" w14:textId="77777777" w:rsidR="001256EC" w:rsidRPr="00B71ACF" w:rsidRDefault="001256EC" w:rsidP="001256EC">
      <w:pPr>
        <w:rPr>
          <w:sz w:val="28"/>
        </w:rPr>
      </w:pPr>
      <w:r w:rsidRPr="00B71ACF">
        <w:rPr>
          <w:b/>
          <w:sz w:val="28"/>
        </w:rPr>
        <w:t>Duke Research Team</w:t>
      </w:r>
    </w:p>
    <w:p w14:paraId="56427989" w14:textId="77777777" w:rsidR="001256EC" w:rsidRPr="00B71ACF" w:rsidRDefault="001256EC" w:rsidP="001256EC"/>
    <w:p w14:paraId="4F3D6B96" w14:textId="77777777" w:rsidR="001256EC" w:rsidRPr="00B71ACF" w:rsidRDefault="001256EC" w:rsidP="001256EC">
      <w:r w:rsidRPr="00B71ACF">
        <w:t>Please list the other Duke members of the research team AND indicate their role on the project. Do not list non-Duke researchers. These team members can be added in a later section.</w:t>
      </w:r>
    </w:p>
    <w:p w14:paraId="02554C23" w14:textId="77777777" w:rsidR="001256EC" w:rsidRPr="00B71ACF" w:rsidRDefault="001256EC" w:rsidP="001256EC"/>
    <w:p w14:paraId="1D568ABF" w14:textId="77777777" w:rsidR="001256EC" w:rsidRPr="00B71ACF" w:rsidRDefault="001256EC" w:rsidP="001256EC">
      <w:r w:rsidRPr="00B71ACF">
        <w:t>Feel free to copy and paste, or delete the blocks as necessary.</w:t>
      </w:r>
    </w:p>
    <w:p w14:paraId="1C15856D" w14:textId="77777777" w:rsidR="001256EC" w:rsidRPr="00B71ACF" w:rsidRDefault="001256EC" w:rsidP="001256EC"/>
    <w:p w14:paraId="00AC6E62" w14:textId="77777777" w:rsidR="001256EC" w:rsidRPr="00B71ACF" w:rsidRDefault="001256EC" w:rsidP="001256EC">
      <w:r w:rsidRPr="00B71ACF">
        <w:t>All signatories agree to the following:</w:t>
      </w:r>
    </w:p>
    <w:p w14:paraId="72135986" w14:textId="77777777" w:rsidR="001256EC" w:rsidRPr="00B71ACF" w:rsidRDefault="001256EC" w:rsidP="001256EC"/>
    <w:p w14:paraId="6B5E6529" w14:textId="77777777" w:rsidR="001256EC" w:rsidRPr="00B71ACF" w:rsidRDefault="001256EC" w:rsidP="001256EC">
      <w:pPr>
        <w:numPr>
          <w:ilvl w:val="0"/>
          <w:numId w:val="6"/>
        </w:numPr>
      </w:pPr>
      <w:r w:rsidRPr="00B71ACF">
        <w:lastRenderedPageBreak/>
        <w:t xml:space="preserve">I will not begin the research until written approval is secured from the IRB.  Note: Approval will not be provided unless </w:t>
      </w:r>
      <w:hyperlink r:id="rId19" w:history="1">
        <w:r w:rsidRPr="00B71ACF">
          <w:rPr>
            <w:rStyle w:val="Hyperlink"/>
          </w:rPr>
          <w:t>certification to conduct research with human subjects</w:t>
        </w:r>
      </w:hyperlink>
      <w:r w:rsidRPr="00B71ACF">
        <w:t xml:space="preserve"> for each researcher named on the protocol is current.</w:t>
      </w:r>
    </w:p>
    <w:p w14:paraId="1F5BC876" w14:textId="77777777" w:rsidR="001256EC" w:rsidRPr="00B71ACF" w:rsidRDefault="001256EC" w:rsidP="001256EC"/>
    <w:p w14:paraId="1F26265E" w14:textId="77777777" w:rsidR="001256EC" w:rsidRPr="00B71ACF" w:rsidRDefault="001256EC" w:rsidP="001256EC">
      <w:pPr>
        <w:numPr>
          <w:ilvl w:val="0"/>
          <w:numId w:val="6"/>
        </w:numPr>
      </w:pPr>
      <w:r w:rsidRPr="00B71ACF">
        <w:t xml:space="preserve">I will conduct this study as described in the approved protocol. </w:t>
      </w:r>
    </w:p>
    <w:p w14:paraId="159AB347" w14:textId="77777777" w:rsidR="001256EC" w:rsidRPr="00B71ACF" w:rsidRDefault="001256EC" w:rsidP="001256EC"/>
    <w:p w14:paraId="6ADC5713" w14:textId="77777777" w:rsidR="001256EC" w:rsidRPr="00B71ACF" w:rsidRDefault="001256EC" w:rsidP="001256EC">
      <w:pPr>
        <w:numPr>
          <w:ilvl w:val="0"/>
          <w:numId w:val="6"/>
        </w:numPr>
      </w:pPr>
      <w:r w:rsidRPr="00B71ACF">
        <w:t xml:space="preserve">If any changes are anticipated, I will submit a </w:t>
      </w:r>
      <w:hyperlink r:id="rId20" w:history="1">
        <w:r w:rsidRPr="00B71ACF">
          <w:rPr>
            <w:rStyle w:val="Hyperlink"/>
          </w:rPr>
          <w:t>Request to Amend an Approved Protocol</w:t>
        </w:r>
      </w:hyperlink>
      <w:r w:rsidRPr="00B71ACF">
        <w:t xml:space="preserve">, and I will not implement the changes until I receive approval from the IRB. </w:t>
      </w:r>
    </w:p>
    <w:p w14:paraId="22055B28" w14:textId="77777777" w:rsidR="001256EC" w:rsidRPr="00B71ACF" w:rsidRDefault="001256EC" w:rsidP="001256EC"/>
    <w:p w14:paraId="4286CCB2" w14:textId="77777777" w:rsidR="001256EC" w:rsidRPr="00B71ACF" w:rsidRDefault="001256EC" w:rsidP="001256EC">
      <w:pPr>
        <w:numPr>
          <w:ilvl w:val="0"/>
          <w:numId w:val="6"/>
        </w:numPr>
      </w:pPr>
      <w:r w:rsidRPr="00B71ACF">
        <w:t xml:space="preserve">I will contact the IRB staff promptly if any of the following events occur: </w:t>
      </w:r>
      <w:hyperlink r:id="rId21" w:history="1">
        <w:r w:rsidRPr="00B71ACF">
          <w:rPr>
            <w:rStyle w:val="Hyperlink"/>
          </w:rPr>
          <w:t>unanticipated risks of harm to participants, protocol deviations, and findings during the study that would affect the risks</w:t>
        </w:r>
      </w:hyperlink>
      <w:r w:rsidRPr="00B71ACF">
        <w:t xml:space="preserve"> of participation.</w:t>
      </w:r>
    </w:p>
    <w:p w14:paraId="4867A739" w14:textId="77777777" w:rsidR="001256EC" w:rsidRPr="00B71ACF" w:rsidRDefault="001256EC" w:rsidP="001256EC">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1256EC" w:rsidRPr="00B71ACF" w14:paraId="3986E143" w14:textId="77777777" w:rsidTr="000A54B1">
        <w:trPr>
          <w:cantSplit/>
        </w:trPr>
        <w:tc>
          <w:tcPr>
            <w:tcW w:w="4825" w:type="dxa"/>
            <w:tcBorders>
              <w:top w:val="single" w:sz="8" w:space="0" w:color="auto"/>
              <w:left w:val="single" w:sz="8" w:space="0" w:color="auto"/>
              <w:bottom w:val="single" w:sz="2" w:space="0" w:color="auto"/>
              <w:right w:val="single" w:sz="8" w:space="0" w:color="auto"/>
            </w:tcBorders>
            <w:hideMark/>
          </w:tcPr>
          <w:p w14:paraId="4B871863" w14:textId="77777777" w:rsidR="001256EC" w:rsidRPr="00B71ACF" w:rsidRDefault="001256EC" w:rsidP="000A54B1">
            <w:r w:rsidRPr="00B71ACF">
              <w:rPr>
                <w:b/>
              </w:rPr>
              <w:t>Name</w:t>
            </w:r>
            <w:r w:rsidRPr="00B71ACF">
              <w:t>:</w:t>
            </w:r>
            <w:r w:rsidRPr="00B71ACF">
              <w:rPr>
                <w:b/>
                <w:bCs/>
              </w:rPr>
              <w:t xml:space="preserve"> </w:t>
            </w:r>
            <w:sdt>
              <w:sdtPr>
                <w:rPr>
                  <w:b/>
                  <w:bCs/>
                </w:rPr>
                <w:id w:val="610555275"/>
                <w:placeholder>
                  <w:docPart w:val="164C0B83A0C09549A1E3589CB0074E05"/>
                </w:placeholder>
              </w:sdtPr>
              <w:sdtContent>
                <w:r>
                  <w:rPr>
                    <w:b/>
                    <w:bCs/>
                  </w:rPr>
                  <w:t>Maria Tackett</w:t>
                </w:r>
              </w:sdtContent>
            </w:sdt>
          </w:p>
        </w:tc>
        <w:tc>
          <w:tcPr>
            <w:tcW w:w="4050" w:type="dxa"/>
            <w:tcBorders>
              <w:top w:val="single" w:sz="8" w:space="0" w:color="auto"/>
              <w:left w:val="single" w:sz="8" w:space="0" w:color="auto"/>
              <w:bottom w:val="single" w:sz="2" w:space="0" w:color="auto"/>
              <w:right w:val="single" w:sz="8" w:space="0" w:color="auto"/>
            </w:tcBorders>
            <w:hideMark/>
          </w:tcPr>
          <w:p w14:paraId="18BF7046" w14:textId="77777777" w:rsidR="001256EC" w:rsidRPr="00B71ACF" w:rsidRDefault="001256EC" w:rsidP="000A54B1">
            <w:pPr>
              <w:rPr>
                <w:bCs/>
              </w:rPr>
            </w:pPr>
            <w:r w:rsidRPr="00B71ACF">
              <w:rPr>
                <w:b/>
                <w:bCs/>
              </w:rPr>
              <w:t>Department or School</w:t>
            </w:r>
            <w:r w:rsidRPr="00B71ACF">
              <w:rPr>
                <w:bCs/>
              </w:rPr>
              <w:t xml:space="preserve">: </w:t>
            </w:r>
          </w:p>
          <w:p w14:paraId="0342ECE6" w14:textId="77777777" w:rsidR="001256EC" w:rsidRPr="00B71ACF" w:rsidRDefault="000A54B1" w:rsidP="000A54B1">
            <w:pPr>
              <w:rPr>
                <w:bCs/>
              </w:rPr>
            </w:pPr>
            <w:sdt>
              <w:sdtPr>
                <w:rPr>
                  <w:bCs/>
                </w:rPr>
                <w:id w:val="-1320189421"/>
                <w:placeholder>
                  <w:docPart w:val="164C0B83A0C09549A1E3589CB0074E05"/>
                </w:placeholder>
              </w:sdtPr>
              <w:sdtContent>
                <w:r w:rsidR="001256EC">
                  <w:rPr>
                    <w:bCs/>
                  </w:rPr>
                  <w:t>Statistical Science</w:t>
                </w:r>
              </w:sdtContent>
            </w:sdt>
          </w:p>
        </w:tc>
      </w:tr>
      <w:tr w:rsidR="001256EC" w:rsidRPr="00B71ACF" w14:paraId="437B5966" w14:textId="77777777" w:rsidTr="000A54B1">
        <w:trPr>
          <w:cantSplit/>
        </w:trPr>
        <w:tc>
          <w:tcPr>
            <w:tcW w:w="4825" w:type="dxa"/>
            <w:tcBorders>
              <w:top w:val="single" w:sz="2" w:space="0" w:color="auto"/>
              <w:left w:val="single" w:sz="8" w:space="0" w:color="auto"/>
              <w:bottom w:val="single" w:sz="2" w:space="0" w:color="auto"/>
              <w:right w:val="single" w:sz="2" w:space="0" w:color="auto"/>
            </w:tcBorders>
            <w:hideMark/>
          </w:tcPr>
          <w:p w14:paraId="067C998B" w14:textId="77777777" w:rsidR="001256EC" w:rsidRPr="00B71ACF" w:rsidRDefault="001256EC" w:rsidP="000A54B1">
            <w:r w:rsidRPr="00B71ACF">
              <w:rPr>
                <w:b/>
              </w:rPr>
              <w:t>E-mail Address</w:t>
            </w:r>
            <w:r w:rsidRPr="00B71ACF">
              <w:t xml:space="preserve">: </w:t>
            </w:r>
            <w:sdt>
              <w:sdtPr>
                <w:id w:val="2099207197"/>
                <w:placeholder>
                  <w:docPart w:val="164C0B83A0C09549A1E3589CB0074E05"/>
                </w:placeholder>
              </w:sdtPr>
              <w:sdtContent>
                <w:r>
                  <w:t>maria.tackett@duke.edu</w:t>
                </w:r>
              </w:sdtContent>
            </w:sdt>
          </w:p>
          <w:p w14:paraId="751B1793" w14:textId="77777777" w:rsidR="001256EC" w:rsidRPr="00B71ACF" w:rsidRDefault="001256EC" w:rsidP="000A54B1">
            <w:r w:rsidRPr="00B71ACF">
              <w:rPr>
                <w:b/>
              </w:rPr>
              <w:t>NetID</w:t>
            </w:r>
            <w:r w:rsidRPr="00B71ACF">
              <w:t xml:space="preserve">: </w:t>
            </w:r>
            <w:sdt>
              <w:sdtPr>
                <w:id w:val="507027462"/>
                <w:placeholder>
                  <w:docPart w:val="164C0B83A0C09549A1E3589CB0074E05"/>
                </w:placeholder>
              </w:sdtPr>
              <w:sdtContent>
                <w:r>
                  <w:t>mt324</w:t>
                </w:r>
              </w:sdtContent>
            </w:sdt>
          </w:p>
        </w:tc>
        <w:tc>
          <w:tcPr>
            <w:tcW w:w="4050" w:type="dxa"/>
            <w:tcBorders>
              <w:top w:val="single" w:sz="2" w:space="0" w:color="auto"/>
              <w:left w:val="single" w:sz="8" w:space="0" w:color="auto"/>
              <w:bottom w:val="single" w:sz="2" w:space="0" w:color="auto"/>
              <w:right w:val="single" w:sz="8" w:space="0" w:color="auto"/>
            </w:tcBorders>
            <w:hideMark/>
          </w:tcPr>
          <w:p w14:paraId="2B645771" w14:textId="77777777" w:rsidR="001256EC" w:rsidRPr="00B71ACF" w:rsidRDefault="001256EC" w:rsidP="000A54B1">
            <w:r w:rsidRPr="00B71ACF">
              <w:rPr>
                <w:b/>
              </w:rPr>
              <w:t>Phone Number</w:t>
            </w:r>
            <w:r w:rsidRPr="00B71ACF">
              <w:t xml:space="preserve">: </w:t>
            </w:r>
            <w:sdt>
              <w:sdtPr>
                <w:id w:val="1792395098"/>
                <w:placeholder>
                  <w:docPart w:val="164C0B83A0C09549A1E3589CB0074E05"/>
                </w:placeholder>
              </w:sdtPr>
              <w:sdtContent>
                <w:sdt>
                  <w:sdtPr>
                    <w:id w:val="2022589526"/>
                    <w:placeholder>
                      <w:docPart w:val="A26D1255702D04479D08893F3A0B446B"/>
                    </w:placeholder>
                  </w:sdtPr>
                  <w:sdtContent>
                    <w:r w:rsidRPr="00017FB9">
                      <w:t>(919) 684-4210</w:t>
                    </w:r>
                  </w:sdtContent>
                </w:sdt>
              </w:sdtContent>
            </w:sdt>
          </w:p>
        </w:tc>
      </w:tr>
      <w:tr w:rsidR="001256EC" w:rsidRPr="00B71ACF" w14:paraId="44D072BE" w14:textId="77777777" w:rsidTr="000A54B1">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6E21859A" w14:textId="77777777" w:rsidR="001256EC" w:rsidRPr="00B71ACF" w:rsidRDefault="000A54B1" w:rsidP="000A54B1">
            <w:pPr>
              <w:rPr>
                <w:b/>
              </w:rPr>
            </w:pPr>
            <w:sdt>
              <w:sdtPr>
                <w:id w:val="558753244"/>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w:t>
            </w:r>
            <w:r w:rsidR="001256EC" w:rsidRPr="00B71ACF">
              <w:rPr>
                <w:b/>
              </w:rPr>
              <w:t>Faculty</w:t>
            </w:r>
            <w:r w:rsidR="001256EC" w:rsidRPr="00B71ACF">
              <w:t xml:space="preserve"> </w:t>
            </w:r>
            <w:sdt>
              <w:sdtPr>
                <w:id w:val="-185171304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Undergraduate</w:t>
            </w:r>
            <w:r w:rsidR="001256EC" w:rsidRPr="00B71ACF">
              <w:t xml:space="preserve"> </w:t>
            </w:r>
            <w:sdt>
              <w:sdtPr>
                <w:id w:val="87134697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Graduate</w:t>
            </w:r>
            <w:r w:rsidR="001256EC" w:rsidRPr="00B71ACF">
              <w:t xml:space="preserve"> </w:t>
            </w:r>
            <w:r w:rsidR="001256EC" w:rsidRPr="00B71ACF">
              <w:rPr>
                <w:b/>
              </w:rPr>
              <w:t>student</w:t>
            </w:r>
            <w:r w:rsidR="001256EC" w:rsidRPr="00B71ACF">
              <w:t xml:space="preserve"> </w:t>
            </w:r>
            <w:sdt>
              <w:sdtPr>
                <w:id w:val="186069878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Postdoc</w:t>
            </w:r>
            <w:r w:rsidR="001256EC" w:rsidRPr="00B71ACF">
              <w:t xml:space="preserve"> </w:t>
            </w:r>
            <w:sdt>
              <w:sdtPr>
                <w:id w:val="172209631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Research associate</w:t>
            </w:r>
          </w:p>
          <w:p w14:paraId="170F6633" w14:textId="77777777" w:rsidR="001256EC" w:rsidRPr="00B71ACF" w:rsidRDefault="000A54B1" w:rsidP="000A54B1">
            <w:sdt>
              <w:sdtPr>
                <w:id w:val="120636874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Other</w:t>
            </w:r>
            <w:r w:rsidR="001256EC" w:rsidRPr="00B71ACF">
              <w:t>:</w:t>
            </w:r>
            <w:r w:rsidR="001256EC" w:rsidRPr="00B71ACF">
              <w:rPr>
                <w:b/>
                <w:bCs/>
              </w:rPr>
              <w:t xml:space="preserve"> </w:t>
            </w:r>
            <w:sdt>
              <w:sdtPr>
                <w:rPr>
                  <w:b/>
                  <w:bCs/>
                </w:rPr>
                <w:id w:val="1608771941"/>
                <w:placeholder>
                  <w:docPart w:val="DE7E888732BC5B4E88958437FEA070DE"/>
                </w:placeholder>
                <w:showingPlcHdr/>
              </w:sdtPr>
              <w:sdtContent>
                <w:r w:rsidR="001256EC" w:rsidRPr="00B71ACF">
                  <w:rPr>
                    <w:rStyle w:val="PlaceholderText"/>
                  </w:rPr>
                  <w:t>Click or tap here to enter text.</w:t>
                </w:r>
              </w:sdtContent>
            </w:sdt>
          </w:p>
        </w:tc>
      </w:tr>
      <w:tr w:rsidR="001256EC" w:rsidRPr="00B71ACF" w14:paraId="46C98E06" w14:textId="77777777" w:rsidTr="000A54B1">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0BCEB00E" w14:textId="77777777" w:rsidR="001256EC" w:rsidRPr="00B71ACF" w:rsidRDefault="001256EC" w:rsidP="000A54B1">
            <w:r>
              <w:rPr>
                <w:noProof/>
              </w:rPr>
              <w:drawing>
                <wp:anchor distT="152400" distB="152400" distL="152400" distR="152400" simplePos="0" relativeHeight="251659264" behindDoc="0" locked="0" layoutInCell="1" allowOverlap="1" wp14:anchorId="3F83709D" wp14:editId="3083FAB2">
                  <wp:simplePos x="0" y="0"/>
                  <wp:positionH relativeFrom="margin">
                    <wp:posOffset>613410</wp:posOffset>
                  </wp:positionH>
                  <wp:positionV relativeFrom="line">
                    <wp:posOffset>327025</wp:posOffset>
                  </wp:positionV>
                  <wp:extent cx="2040255" cy="448310"/>
                  <wp:effectExtent l="0" t="0" r="4445" b="0"/>
                  <wp:wrapThrough wrapText="bothSides" distL="152400" distR="152400">
                    <wp:wrapPolygon edited="1">
                      <wp:start x="4142" y="191"/>
                      <wp:lineTo x="4142" y="2867"/>
                      <wp:lineTo x="4290" y="3058"/>
                      <wp:lineTo x="4044" y="18924"/>
                      <wp:lineTo x="4241" y="21027"/>
                      <wp:lineTo x="4438" y="21409"/>
                      <wp:lineTo x="4093" y="20835"/>
                      <wp:lineTo x="3945" y="18924"/>
                      <wp:lineTo x="4142" y="5352"/>
                      <wp:lineTo x="4142" y="3632"/>
                      <wp:lineTo x="2860" y="17204"/>
                      <wp:lineTo x="2614" y="17395"/>
                      <wp:lineTo x="2712" y="8984"/>
                      <wp:lineTo x="2712" y="7264"/>
                      <wp:lineTo x="1825" y="17586"/>
                      <wp:lineTo x="1578" y="17777"/>
                      <wp:lineTo x="1775" y="9175"/>
                      <wp:lineTo x="1923" y="6499"/>
                      <wp:lineTo x="888" y="10322"/>
                      <wp:lineTo x="148" y="10131"/>
                      <wp:lineTo x="148" y="9749"/>
                      <wp:lineTo x="937" y="9749"/>
                      <wp:lineTo x="1973" y="5735"/>
                      <wp:lineTo x="2367" y="3058"/>
                      <wp:lineTo x="1825" y="9940"/>
                      <wp:lineTo x="1677" y="17586"/>
                      <wp:lineTo x="2170" y="13381"/>
                      <wp:lineTo x="2712" y="6499"/>
                      <wp:lineTo x="2860" y="6499"/>
                      <wp:lineTo x="2663" y="17204"/>
                      <wp:lineTo x="2959" y="16057"/>
                      <wp:lineTo x="4142" y="2867"/>
                      <wp:lineTo x="4142" y="191"/>
                      <wp:lineTo x="8778" y="191"/>
                      <wp:lineTo x="8778" y="8793"/>
                      <wp:lineTo x="8926" y="8936"/>
                      <wp:lineTo x="8877" y="10322"/>
                      <wp:lineTo x="8926" y="9175"/>
                      <wp:lineTo x="8630" y="9940"/>
                      <wp:lineTo x="8384" y="13954"/>
                      <wp:lineTo x="8827" y="12042"/>
                      <wp:lineTo x="8877" y="10322"/>
                      <wp:lineTo x="8926" y="8936"/>
                      <wp:lineTo x="8975" y="8984"/>
                      <wp:lineTo x="9025" y="10131"/>
                      <wp:lineTo x="9173" y="14145"/>
                      <wp:lineTo x="9863" y="14145"/>
                      <wp:lineTo x="10258" y="12042"/>
                      <wp:lineTo x="10356" y="10896"/>
                      <wp:lineTo x="10110" y="13763"/>
                      <wp:lineTo x="9666" y="14910"/>
                      <wp:lineTo x="9074" y="14336"/>
                      <wp:lineTo x="8926" y="12616"/>
                      <wp:lineTo x="8581" y="14527"/>
                      <wp:lineTo x="7595" y="14527"/>
                      <wp:lineTo x="7299" y="12425"/>
                      <wp:lineTo x="6953" y="15483"/>
                      <wp:lineTo x="6510" y="15292"/>
                      <wp:lineTo x="6362" y="14336"/>
                      <wp:lineTo x="6312" y="12616"/>
                      <wp:lineTo x="5868" y="16057"/>
                      <wp:lineTo x="5573" y="15865"/>
                      <wp:lineTo x="5425" y="13572"/>
                      <wp:lineTo x="5129" y="16439"/>
                      <wp:lineTo x="4882" y="16439"/>
                      <wp:lineTo x="5030" y="11660"/>
                      <wp:lineTo x="5277" y="11087"/>
                      <wp:lineTo x="5277" y="11278"/>
                      <wp:lineTo x="5030" y="12616"/>
                      <wp:lineTo x="4932" y="16248"/>
                      <wp:lineTo x="5227" y="15483"/>
                      <wp:lineTo x="5573" y="11278"/>
                      <wp:lineTo x="5622" y="15674"/>
                      <wp:lineTo x="5918" y="15483"/>
                      <wp:lineTo x="6362" y="11278"/>
                      <wp:lineTo x="6559" y="15101"/>
                      <wp:lineTo x="6953" y="15101"/>
                      <wp:lineTo x="7397" y="11469"/>
                      <wp:lineTo x="7595" y="14145"/>
                      <wp:lineTo x="8137" y="14719"/>
                      <wp:lineTo x="8285" y="14336"/>
                      <wp:lineTo x="8532" y="9940"/>
                      <wp:lineTo x="8778" y="8793"/>
                      <wp:lineTo x="8778" y="191"/>
                      <wp:lineTo x="13019" y="191"/>
                      <wp:lineTo x="13019" y="3058"/>
                      <wp:lineTo x="13118" y="3058"/>
                      <wp:lineTo x="13118" y="3632"/>
                      <wp:lineTo x="12970" y="3823"/>
                      <wp:lineTo x="12970" y="5161"/>
                      <wp:lineTo x="13118" y="3632"/>
                      <wp:lineTo x="13118" y="3058"/>
                      <wp:lineTo x="13216" y="3058"/>
                      <wp:lineTo x="12970" y="6117"/>
                      <wp:lineTo x="12773" y="18159"/>
                      <wp:lineTo x="12329" y="20644"/>
                      <wp:lineTo x="11342" y="20644"/>
                      <wp:lineTo x="10997" y="18733"/>
                      <wp:lineTo x="11145" y="16439"/>
                      <wp:lineTo x="11145" y="17012"/>
                      <wp:lineTo x="11195" y="19688"/>
                      <wp:lineTo x="11540" y="20644"/>
                      <wp:lineTo x="12329" y="20262"/>
                      <wp:lineTo x="12773" y="17204"/>
                      <wp:lineTo x="12723" y="7455"/>
                      <wp:lineTo x="12082" y="9175"/>
                      <wp:lineTo x="11441" y="8984"/>
                      <wp:lineTo x="12329" y="8411"/>
                      <wp:lineTo x="12773" y="6690"/>
                      <wp:lineTo x="12970" y="3250"/>
                      <wp:lineTo x="13019" y="3058"/>
                      <wp:lineTo x="13019" y="191"/>
                      <wp:lineTo x="19677" y="191"/>
                      <wp:lineTo x="19677" y="1912"/>
                      <wp:lineTo x="19578" y="3632"/>
                      <wp:lineTo x="21501" y="2485"/>
                      <wp:lineTo x="19430" y="4396"/>
                      <wp:lineTo x="18937" y="10131"/>
                      <wp:lineTo x="19036" y="13763"/>
                      <wp:lineTo x="19332" y="14145"/>
                      <wp:lineTo x="19332" y="12234"/>
                      <wp:lineTo x="19430" y="14145"/>
                      <wp:lineTo x="19233" y="14719"/>
                      <wp:lineTo x="18888" y="13572"/>
                      <wp:lineTo x="18789" y="11278"/>
                      <wp:lineTo x="18444" y="12807"/>
                      <wp:lineTo x="18099" y="12234"/>
                      <wp:lineTo x="18049" y="11469"/>
                      <wp:lineTo x="17408" y="13954"/>
                      <wp:lineTo x="16816" y="13572"/>
                      <wp:lineTo x="16718" y="12234"/>
                      <wp:lineTo x="15633" y="14527"/>
                      <wp:lineTo x="15584" y="10896"/>
                      <wp:lineTo x="14942" y="14527"/>
                      <wp:lineTo x="14548" y="14527"/>
                      <wp:lineTo x="14499" y="13381"/>
                      <wp:lineTo x="14203" y="14336"/>
                      <wp:lineTo x="13759" y="13954"/>
                      <wp:lineTo x="13660" y="13381"/>
                      <wp:lineTo x="13414" y="14527"/>
                      <wp:lineTo x="13118" y="14145"/>
                      <wp:lineTo x="13364" y="11278"/>
                      <wp:lineTo x="13562" y="10513"/>
                      <wp:lineTo x="13660" y="10513"/>
                      <wp:lineTo x="13710" y="11087"/>
                      <wp:lineTo x="13660" y="10704"/>
                      <wp:lineTo x="13266" y="12616"/>
                      <wp:lineTo x="13266" y="14336"/>
                      <wp:lineTo x="13660" y="12807"/>
                      <wp:lineTo x="13710" y="11087"/>
                      <wp:lineTo x="13660" y="10513"/>
                      <wp:lineTo x="13808" y="10513"/>
                      <wp:lineTo x="13907" y="14145"/>
                      <wp:lineTo x="14351" y="13572"/>
                      <wp:lineTo x="14893" y="11087"/>
                      <wp:lineTo x="15041" y="11278"/>
                      <wp:lineTo x="14647" y="12616"/>
                      <wp:lineTo x="14647" y="14527"/>
                      <wp:lineTo x="15140" y="13381"/>
                      <wp:lineTo x="15682" y="8984"/>
                      <wp:lineTo x="15929" y="4779"/>
                      <wp:lineTo x="15929" y="7073"/>
                      <wp:lineTo x="15633" y="13763"/>
                      <wp:lineTo x="15781" y="14145"/>
                      <wp:lineTo x="15879" y="13381"/>
                      <wp:lineTo x="15879" y="10704"/>
                      <wp:lineTo x="16323" y="9366"/>
                      <wp:lineTo x="15830" y="11851"/>
                      <wp:lineTo x="15978" y="13189"/>
                      <wp:lineTo x="16570" y="9558"/>
                      <wp:lineTo x="16126" y="13189"/>
                      <wp:lineTo x="16767" y="11660"/>
                      <wp:lineTo x="17112" y="8602"/>
                      <wp:lineTo x="17162" y="8602"/>
                      <wp:lineTo x="17162" y="9175"/>
                      <wp:lineTo x="16964" y="9940"/>
                      <wp:lineTo x="16964" y="10896"/>
                      <wp:lineTo x="17162" y="10131"/>
                      <wp:lineTo x="17162" y="9175"/>
                      <wp:lineTo x="17162" y="8602"/>
                      <wp:lineTo x="17260" y="8602"/>
                      <wp:lineTo x="17112" y="11087"/>
                      <wp:lineTo x="16866" y="11278"/>
                      <wp:lineTo x="16964" y="13572"/>
                      <wp:lineTo x="17507" y="13381"/>
                      <wp:lineTo x="18099" y="10704"/>
                      <wp:lineTo x="18395" y="5352"/>
                      <wp:lineTo x="17507" y="6499"/>
                      <wp:lineTo x="17408" y="6308"/>
                      <wp:lineTo x="18493" y="4779"/>
                      <wp:lineTo x="18641" y="5352"/>
                      <wp:lineTo x="18493" y="5352"/>
                      <wp:lineTo x="18296" y="9175"/>
                      <wp:lineTo x="18641" y="5352"/>
                      <wp:lineTo x="18493" y="4779"/>
                      <wp:lineTo x="18740" y="2103"/>
                      <wp:lineTo x="18888" y="2103"/>
                      <wp:lineTo x="18838" y="4396"/>
                      <wp:lineTo x="19184" y="4061"/>
                      <wp:lineTo x="19184" y="4779"/>
                      <wp:lineTo x="18740" y="4970"/>
                      <wp:lineTo x="18296" y="9940"/>
                      <wp:lineTo x="18197" y="11660"/>
                      <wp:lineTo x="18395" y="12616"/>
                      <wp:lineTo x="18838" y="10322"/>
                      <wp:lineTo x="19184" y="4779"/>
                      <wp:lineTo x="19184" y="4061"/>
                      <wp:lineTo x="19233" y="4014"/>
                      <wp:lineTo x="19677" y="191"/>
                      <wp:lineTo x="4142" y="191"/>
                    </wp:wrapPolygon>
                  </wp:wrapThrough>
                  <wp:docPr id="1073741825" name="officeArt object"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officeArt object" descr="Shape&#10;&#10;Description automatically generated with medium confidence"/>
                          <pic:cNvPicPr>
                            <a:picLocks noChangeAspect="1"/>
                          </pic:cNvPicPr>
                        </pic:nvPicPr>
                        <pic:blipFill>
                          <a:blip r:embed="rId22"/>
                          <a:stretch>
                            <a:fillRect/>
                          </a:stretch>
                        </pic:blipFill>
                        <pic:spPr>
                          <a:xfrm>
                            <a:off x="0" y="0"/>
                            <a:ext cx="2040255" cy="4483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1344B213" w14:textId="77777777" w:rsidR="001256EC" w:rsidRPr="00B71ACF" w:rsidRDefault="001256EC" w:rsidP="000A54B1">
            <w:r w:rsidRPr="00B71ACF">
              <w:rPr>
                <w:b/>
              </w:rPr>
              <w:t>Signature</w:t>
            </w:r>
            <w:r w:rsidRPr="00B71ACF">
              <w:t>:</w:t>
            </w:r>
            <w:r>
              <w:t xml:space="preserve"> </w:t>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4D704417" w14:textId="77777777" w:rsidR="001256EC" w:rsidRPr="00B71ACF" w:rsidRDefault="001256EC" w:rsidP="000A54B1"/>
          <w:p w14:paraId="66F1013E" w14:textId="77777777" w:rsidR="001256EC" w:rsidRPr="00B71ACF" w:rsidRDefault="001256EC" w:rsidP="000A54B1">
            <w:r w:rsidRPr="00B71ACF">
              <w:rPr>
                <w:b/>
              </w:rPr>
              <w:t>Date</w:t>
            </w:r>
            <w:r w:rsidRPr="00B71ACF">
              <w:t xml:space="preserve">: </w:t>
            </w:r>
            <w:sdt>
              <w:sdtPr>
                <w:id w:val="892700575"/>
                <w:placeholder>
                  <w:docPart w:val="81AECBC7C586FF44AFC14514DBEA1CCC"/>
                </w:placeholder>
                <w:date w:fullDate="2022-02-28T00:00:00Z">
                  <w:dateFormat w:val="M/d/yyyy"/>
                  <w:lid w:val="en-US"/>
                  <w:storeMappedDataAs w:val="dateTime"/>
                  <w:calendar w:val="gregorian"/>
                </w:date>
              </w:sdtPr>
              <w:sdtContent>
                <w:r>
                  <w:t>2/28/2022</w:t>
                </w:r>
              </w:sdtContent>
            </w:sdt>
          </w:p>
        </w:tc>
      </w:tr>
    </w:tbl>
    <w:p w14:paraId="3D5A689A" w14:textId="77777777" w:rsidR="001256EC" w:rsidRPr="00B71ACF" w:rsidRDefault="001256EC" w:rsidP="001256EC">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1256EC" w:rsidRPr="00B71ACF" w14:paraId="36A12F4B" w14:textId="77777777" w:rsidTr="000A54B1">
        <w:trPr>
          <w:cantSplit/>
        </w:trPr>
        <w:tc>
          <w:tcPr>
            <w:tcW w:w="4825" w:type="dxa"/>
            <w:tcBorders>
              <w:top w:val="single" w:sz="8" w:space="0" w:color="auto"/>
              <w:left w:val="single" w:sz="8" w:space="0" w:color="auto"/>
              <w:bottom w:val="single" w:sz="2" w:space="0" w:color="auto"/>
              <w:right w:val="single" w:sz="8" w:space="0" w:color="auto"/>
            </w:tcBorders>
            <w:hideMark/>
          </w:tcPr>
          <w:p w14:paraId="506BAF6A" w14:textId="77777777" w:rsidR="001256EC" w:rsidRPr="00B71ACF" w:rsidRDefault="001256EC" w:rsidP="000A54B1">
            <w:r w:rsidRPr="00B71ACF">
              <w:rPr>
                <w:b/>
              </w:rPr>
              <w:t>Name</w:t>
            </w:r>
            <w:r w:rsidRPr="00B71ACF">
              <w:t>:</w:t>
            </w:r>
            <w:r w:rsidRPr="00B71ACF">
              <w:rPr>
                <w:b/>
                <w:bCs/>
              </w:rPr>
              <w:t xml:space="preserve"> </w:t>
            </w:r>
            <w:sdt>
              <w:sdtPr>
                <w:rPr>
                  <w:b/>
                  <w:bCs/>
                </w:rPr>
                <w:id w:val="147634991"/>
                <w:placeholder>
                  <w:docPart w:val="FA3833C404AE844F9F69811BFBC01C3F"/>
                </w:placeholder>
              </w:sdtPr>
              <w:sdtContent>
                <w:r>
                  <w:rPr>
                    <w:b/>
                    <w:bCs/>
                  </w:rPr>
                  <w:t>Evan Dragich</w:t>
                </w:r>
              </w:sdtContent>
            </w:sdt>
          </w:p>
        </w:tc>
        <w:tc>
          <w:tcPr>
            <w:tcW w:w="4050" w:type="dxa"/>
            <w:tcBorders>
              <w:top w:val="single" w:sz="8" w:space="0" w:color="auto"/>
              <w:left w:val="single" w:sz="8" w:space="0" w:color="auto"/>
              <w:bottom w:val="single" w:sz="2" w:space="0" w:color="auto"/>
              <w:right w:val="single" w:sz="8" w:space="0" w:color="auto"/>
            </w:tcBorders>
            <w:hideMark/>
          </w:tcPr>
          <w:p w14:paraId="4E355CAF" w14:textId="77777777" w:rsidR="001256EC" w:rsidRPr="00B71ACF" w:rsidRDefault="001256EC" w:rsidP="000A54B1">
            <w:pPr>
              <w:rPr>
                <w:bCs/>
              </w:rPr>
            </w:pPr>
            <w:r w:rsidRPr="00B71ACF">
              <w:rPr>
                <w:b/>
                <w:bCs/>
              </w:rPr>
              <w:t>Department or School</w:t>
            </w:r>
            <w:r w:rsidRPr="00B71ACF">
              <w:rPr>
                <w:bCs/>
              </w:rPr>
              <w:t xml:space="preserve">: </w:t>
            </w:r>
          </w:p>
          <w:p w14:paraId="703183FB" w14:textId="77777777" w:rsidR="001256EC" w:rsidRPr="00B71ACF" w:rsidRDefault="000A54B1" w:rsidP="000A54B1">
            <w:pPr>
              <w:rPr>
                <w:bCs/>
              </w:rPr>
            </w:pPr>
            <w:sdt>
              <w:sdtPr>
                <w:rPr>
                  <w:bCs/>
                </w:rPr>
                <w:id w:val="-1366366448"/>
                <w:placeholder>
                  <w:docPart w:val="FA3833C404AE844F9F69811BFBC01C3F"/>
                </w:placeholder>
              </w:sdtPr>
              <w:sdtContent>
                <w:sdt>
                  <w:sdtPr>
                    <w:rPr>
                      <w:bCs/>
                    </w:rPr>
                    <w:id w:val="-988542711"/>
                    <w:placeholder>
                      <w:docPart w:val="ED2E10038734BA43ADE0F2749F10D644"/>
                    </w:placeholder>
                  </w:sdtPr>
                  <w:sdtContent>
                    <w:r w:rsidR="001256EC">
                      <w:rPr>
                        <w:bCs/>
                      </w:rPr>
                      <w:t>Statistical Science</w:t>
                    </w:r>
                  </w:sdtContent>
                </w:sdt>
              </w:sdtContent>
            </w:sdt>
          </w:p>
        </w:tc>
      </w:tr>
      <w:tr w:rsidR="001256EC" w:rsidRPr="00B71ACF" w14:paraId="5C7703B5" w14:textId="77777777" w:rsidTr="000A54B1">
        <w:trPr>
          <w:cantSplit/>
        </w:trPr>
        <w:tc>
          <w:tcPr>
            <w:tcW w:w="4825" w:type="dxa"/>
            <w:tcBorders>
              <w:top w:val="single" w:sz="2" w:space="0" w:color="auto"/>
              <w:left w:val="single" w:sz="8" w:space="0" w:color="auto"/>
              <w:bottom w:val="single" w:sz="2" w:space="0" w:color="auto"/>
              <w:right w:val="single" w:sz="2" w:space="0" w:color="auto"/>
            </w:tcBorders>
            <w:hideMark/>
          </w:tcPr>
          <w:p w14:paraId="60A01481" w14:textId="77777777" w:rsidR="001256EC" w:rsidRPr="00B71ACF" w:rsidRDefault="001256EC" w:rsidP="000A54B1">
            <w:r w:rsidRPr="00B71ACF">
              <w:rPr>
                <w:b/>
              </w:rPr>
              <w:t>E-mail Address</w:t>
            </w:r>
            <w:r w:rsidRPr="00B71ACF">
              <w:t xml:space="preserve">: </w:t>
            </w:r>
            <w:sdt>
              <w:sdtPr>
                <w:id w:val="-1009061973"/>
                <w:placeholder>
                  <w:docPart w:val="FA3833C404AE844F9F69811BFBC01C3F"/>
                </w:placeholder>
              </w:sdtPr>
              <w:sdtContent>
                <w:r w:rsidRPr="0046040C">
                  <w:t>evan.dragich@duke.edu</w:t>
                </w:r>
              </w:sdtContent>
            </w:sdt>
          </w:p>
          <w:p w14:paraId="783F84E8" w14:textId="77777777" w:rsidR="001256EC" w:rsidRPr="00B71ACF" w:rsidRDefault="001256EC" w:rsidP="000A54B1">
            <w:r w:rsidRPr="00B71ACF">
              <w:rPr>
                <w:b/>
              </w:rPr>
              <w:t>NetID</w:t>
            </w:r>
            <w:r w:rsidRPr="00B71ACF">
              <w:t xml:space="preserve">: </w:t>
            </w:r>
            <w:sdt>
              <w:sdtPr>
                <w:id w:val="-356659305"/>
                <w:placeholder>
                  <w:docPart w:val="FA3833C404AE844F9F69811BFBC01C3F"/>
                </w:placeholder>
              </w:sdtPr>
              <w:sdtContent>
                <w:r>
                  <w:t>emd48</w:t>
                </w:r>
              </w:sdtContent>
            </w:sdt>
          </w:p>
        </w:tc>
        <w:tc>
          <w:tcPr>
            <w:tcW w:w="4050" w:type="dxa"/>
            <w:tcBorders>
              <w:top w:val="single" w:sz="2" w:space="0" w:color="auto"/>
              <w:left w:val="single" w:sz="8" w:space="0" w:color="auto"/>
              <w:bottom w:val="single" w:sz="2" w:space="0" w:color="auto"/>
              <w:right w:val="single" w:sz="8" w:space="0" w:color="auto"/>
            </w:tcBorders>
            <w:hideMark/>
          </w:tcPr>
          <w:p w14:paraId="37DAB5A3" w14:textId="77777777" w:rsidR="001256EC" w:rsidRPr="00B71ACF" w:rsidRDefault="001256EC" w:rsidP="000A54B1">
            <w:r w:rsidRPr="00B71ACF">
              <w:rPr>
                <w:b/>
              </w:rPr>
              <w:t>Phone Number</w:t>
            </w:r>
            <w:r w:rsidRPr="00B71ACF">
              <w:t xml:space="preserve">: </w:t>
            </w:r>
            <w:sdt>
              <w:sdtPr>
                <w:id w:val="1123116448"/>
                <w:placeholder>
                  <w:docPart w:val="FA3833C404AE844F9F69811BFBC01C3F"/>
                </w:placeholder>
              </w:sdtPr>
              <w:sdtContent>
                <w:r>
                  <w:t>425-577-3304</w:t>
                </w:r>
              </w:sdtContent>
            </w:sdt>
          </w:p>
        </w:tc>
      </w:tr>
      <w:tr w:rsidR="001256EC" w:rsidRPr="00B71ACF" w14:paraId="2F0B281D" w14:textId="77777777" w:rsidTr="000A54B1">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5CD61A42" w14:textId="77777777" w:rsidR="001256EC" w:rsidRPr="00B71ACF" w:rsidRDefault="000A54B1" w:rsidP="000A54B1">
            <w:pPr>
              <w:rPr>
                <w:b/>
              </w:rPr>
            </w:pPr>
            <w:sdt>
              <w:sdtPr>
                <w:id w:val="33797795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Faculty</w:t>
            </w:r>
            <w:r w:rsidR="001256EC" w:rsidRPr="00B71ACF">
              <w:t xml:space="preserve"> </w:t>
            </w:r>
            <w:sdt>
              <w:sdtPr>
                <w:id w:val="-167259842"/>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w:t>
            </w:r>
            <w:r w:rsidR="001256EC" w:rsidRPr="00B71ACF">
              <w:rPr>
                <w:b/>
              </w:rPr>
              <w:t>Undergraduate</w:t>
            </w:r>
            <w:r w:rsidR="001256EC" w:rsidRPr="00B71ACF">
              <w:t xml:space="preserve"> </w:t>
            </w:r>
            <w:sdt>
              <w:sdtPr>
                <w:id w:val="-178849628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Graduate</w:t>
            </w:r>
            <w:r w:rsidR="001256EC" w:rsidRPr="00B71ACF">
              <w:t xml:space="preserve"> </w:t>
            </w:r>
            <w:r w:rsidR="001256EC" w:rsidRPr="00B71ACF">
              <w:rPr>
                <w:b/>
              </w:rPr>
              <w:t>student</w:t>
            </w:r>
            <w:r w:rsidR="001256EC" w:rsidRPr="00B71ACF">
              <w:t xml:space="preserve"> </w:t>
            </w:r>
            <w:sdt>
              <w:sdtPr>
                <w:id w:val="208371201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Postdoc</w:t>
            </w:r>
            <w:r w:rsidR="001256EC" w:rsidRPr="00B71ACF">
              <w:t xml:space="preserve"> </w:t>
            </w:r>
            <w:sdt>
              <w:sdtPr>
                <w:id w:val="-128980657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Research associate</w:t>
            </w:r>
          </w:p>
          <w:p w14:paraId="1CBA3836" w14:textId="77777777" w:rsidR="001256EC" w:rsidRPr="00B71ACF" w:rsidRDefault="000A54B1" w:rsidP="000A54B1">
            <w:sdt>
              <w:sdtPr>
                <w:id w:val="135923911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Other</w:t>
            </w:r>
            <w:r w:rsidR="001256EC" w:rsidRPr="00B71ACF">
              <w:t>:</w:t>
            </w:r>
            <w:r w:rsidR="001256EC" w:rsidRPr="00B71ACF">
              <w:rPr>
                <w:b/>
                <w:bCs/>
              </w:rPr>
              <w:t xml:space="preserve"> </w:t>
            </w:r>
            <w:sdt>
              <w:sdtPr>
                <w:rPr>
                  <w:b/>
                  <w:bCs/>
                </w:rPr>
                <w:id w:val="224958428"/>
                <w:placeholder>
                  <w:docPart w:val="4E8C9DE0DAF5DE4C9FC4C2D1A94B4AB4"/>
                </w:placeholder>
                <w:showingPlcHdr/>
              </w:sdtPr>
              <w:sdtContent>
                <w:r w:rsidR="001256EC" w:rsidRPr="00B71ACF">
                  <w:rPr>
                    <w:rStyle w:val="PlaceholderText"/>
                  </w:rPr>
                  <w:t>Click or tap here to enter text.</w:t>
                </w:r>
              </w:sdtContent>
            </w:sdt>
          </w:p>
        </w:tc>
      </w:tr>
      <w:tr w:rsidR="001256EC" w:rsidRPr="00B71ACF" w14:paraId="7D84ABF4" w14:textId="77777777" w:rsidTr="000A54B1">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5A0EB8B9" w14:textId="77777777" w:rsidR="001256EC" w:rsidRPr="00B71ACF" w:rsidRDefault="001256EC" w:rsidP="000A54B1"/>
          <w:p w14:paraId="01D18965" w14:textId="77777777" w:rsidR="001256EC" w:rsidRPr="00B71ACF" w:rsidRDefault="001256EC" w:rsidP="000A54B1">
            <w:r w:rsidRPr="00B71ACF">
              <w:rPr>
                <w:b/>
              </w:rPr>
              <w:t>Signature</w:t>
            </w:r>
            <w:r w:rsidRPr="00B71ACF">
              <w:t>:</w:t>
            </w:r>
            <w:r>
              <w:rPr>
                <w:noProof/>
              </w:rPr>
              <w:drawing>
                <wp:inline distT="0" distB="0" distL="0" distR="0" wp14:anchorId="52355954" wp14:editId="63B0BD1C">
                  <wp:extent cx="1816099" cy="550333"/>
                  <wp:effectExtent l="0" t="0" r="63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8992" cy="560301"/>
                          </a:xfrm>
                          <a:prstGeom prst="rect">
                            <a:avLst/>
                          </a:prstGeom>
                        </pic:spPr>
                      </pic:pic>
                    </a:graphicData>
                  </a:graphic>
                </wp:inline>
              </w:drawing>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5E90A8A7" w14:textId="77777777" w:rsidR="001256EC" w:rsidRPr="00B71ACF" w:rsidRDefault="001256EC" w:rsidP="000A54B1"/>
          <w:p w14:paraId="6EA2FB04" w14:textId="77777777" w:rsidR="001256EC" w:rsidRPr="00B71ACF" w:rsidRDefault="001256EC" w:rsidP="000A54B1">
            <w:r w:rsidRPr="00B71ACF">
              <w:rPr>
                <w:b/>
              </w:rPr>
              <w:t>Date</w:t>
            </w:r>
            <w:r w:rsidRPr="00B71ACF">
              <w:t xml:space="preserve">: </w:t>
            </w:r>
            <w:sdt>
              <w:sdtPr>
                <w:id w:val="1010499916"/>
                <w:placeholder>
                  <w:docPart w:val="782CEA81181E7947B4E3AA4E203C8D2F"/>
                </w:placeholder>
                <w:date w:fullDate="2022-02-28T00:00:00Z">
                  <w:dateFormat w:val="M/d/yyyy"/>
                  <w:lid w:val="en-US"/>
                  <w:storeMappedDataAs w:val="dateTime"/>
                  <w:calendar w:val="gregorian"/>
                </w:date>
              </w:sdtPr>
              <w:sdtContent>
                <w:r>
                  <w:t>2/28/2022</w:t>
                </w:r>
              </w:sdtContent>
            </w:sdt>
          </w:p>
        </w:tc>
      </w:tr>
    </w:tbl>
    <w:p w14:paraId="65C5B83C" w14:textId="77777777" w:rsidR="001256EC" w:rsidRPr="00B71ACF" w:rsidRDefault="001256EC" w:rsidP="001256EC">
      <w:pPr>
        <w:rPr>
          <w:b/>
        </w:rPr>
      </w:pPr>
    </w:p>
    <w:tbl>
      <w:tblPr>
        <w:tblW w:w="887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4825"/>
        <w:gridCol w:w="4050"/>
      </w:tblGrid>
      <w:tr w:rsidR="001256EC" w:rsidRPr="00B71ACF" w14:paraId="51290F50" w14:textId="77777777" w:rsidTr="000A54B1">
        <w:trPr>
          <w:cantSplit/>
        </w:trPr>
        <w:tc>
          <w:tcPr>
            <w:tcW w:w="4825" w:type="dxa"/>
            <w:tcBorders>
              <w:top w:val="single" w:sz="8" w:space="0" w:color="auto"/>
              <w:left w:val="single" w:sz="8" w:space="0" w:color="auto"/>
              <w:bottom w:val="single" w:sz="2" w:space="0" w:color="auto"/>
              <w:right w:val="single" w:sz="8" w:space="0" w:color="auto"/>
            </w:tcBorders>
            <w:hideMark/>
          </w:tcPr>
          <w:p w14:paraId="6D39B4BB" w14:textId="77777777" w:rsidR="001256EC" w:rsidRPr="00B71ACF" w:rsidRDefault="001256EC" w:rsidP="000A54B1">
            <w:r w:rsidRPr="00B71ACF">
              <w:rPr>
                <w:b/>
              </w:rPr>
              <w:t>Name</w:t>
            </w:r>
            <w:r w:rsidRPr="00B71ACF">
              <w:t>:</w:t>
            </w:r>
            <w:r w:rsidRPr="00B71ACF">
              <w:rPr>
                <w:b/>
                <w:bCs/>
              </w:rPr>
              <w:t xml:space="preserve"> </w:t>
            </w:r>
            <w:sdt>
              <w:sdtPr>
                <w:rPr>
                  <w:b/>
                  <w:bCs/>
                </w:rPr>
                <w:id w:val="-499125415"/>
                <w:placeholder>
                  <w:docPart w:val="1EB9BA80E8852147A15517C160F3758D"/>
                </w:placeholder>
                <w:showingPlcHdr/>
              </w:sdtPr>
              <w:sdtContent>
                <w:r w:rsidRPr="00B71ACF">
                  <w:rPr>
                    <w:rStyle w:val="PlaceholderText"/>
                    <w:rFonts w:eastAsiaTheme="minorHAnsi"/>
                  </w:rPr>
                  <w:t>Click or tap here to enter text.</w:t>
                </w:r>
              </w:sdtContent>
            </w:sdt>
          </w:p>
        </w:tc>
        <w:tc>
          <w:tcPr>
            <w:tcW w:w="4050" w:type="dxa"/>
            <w:tcBorders>
              <w:top w:val="single" w:sz="8" w:space="0" w:color="auto"/>
              <w:left w:val="single" w:sz="8" w:space="0" w:color="auto"/>
              <w:bottom w:val="single" w:sz="2" w:space="0" w:color="auto"/>
              <w:right w:val="single" w:sz="8" w:space="0" w:color="auto"/>
            </w:tcBorders>
            <w:hideMark/>
          </w:tcPr>
          <w:p w14:paraId="59D74917" w14:textId="77777777" w:rsidR="001256EC" w:rsidRPr="00B71ACF" w:rsidRDefault="001256EC" w:rsidP="000A54B1">
            <w:pPr>
              <w:rPr>
                <w:bCs/>
              </w:rPr>
            </w:pPr>
            <w:r w:rsidRPr="00B71ACF">
              <w:rPr>
                <w:b/>
                <w:bCs/>
              </w:rPr>
              <w:t>Department or School</w:t>
            </w:r>
            <w:r w:rsidRPr="00B71ACF">
              <w:rPr>
                <w:bCs/>
              </w:rPr>
              <w:t xml:space="preserve">: </w:t>
            </w:r>
          </w:p>
          <w:p w14:paraId="331BEB92" w14:textId="77777777" w:rsidR="001256EC" w:rsidRPr="00B71ACF" w:rsidRDefault="000A54B1" w:rsidP="000A54B1">
            <w:pPr>
              <w:rPr>
                <w:bCs/>
              </w:rPr>
            </w:pPr>
            <w:sdt>
              <w:sdtPr>
                <w:rPr>
                  <w:bCs/>
                </w:rPr>
                <w:id w:val="-93401477"/>
                <w:placeholder>
                  <w:docPart w:val="1EB9BA80E8852147A15517C160F3758D"/>
                </w:placeholder>
                <w:showingPlcHdr/>
              </w:sdtPr>
              <w:sdtContent>
                <w:r w:rsidR="001256EC" w:rsidRPr="00B71ACF">
                  <w:rPr>
                    <w:rStyle w:val="PlaceholderText"/>
                    <w:rFonts w:eastAsiaTheme="minorHAnsi"/>
                  </w:rPr>
                  <w:t>Click or tap here to enter text.</w:t>
                </w:r>
              </w:sdtContent>
            </w:sdt>
          </w:p>
        </w:tc>
      </w:tr>
      <w:tr w:rsidR="001256EC" w:rsidRPr="00B71ACF" w14:paraId="0A55575D" w14:textId="77777777" w:rsidTr="000A54B1">
        <w:trPr>
          <w:cantSplit/>
        </w:trPr>
        <w:tc>
          <w:tcPr>
            <w:tcW w:w="4825" w:type="dxa"/>
            <w:tcBorders>
              <w:top w:val="single" w:sz="2" w:space="0" w:color="auto"/>
              <w:left w:val="single" w:sz="8" w:space="0" w:color="auto"/>
              <w:bottom w:val="single" w:sz="2" w:space="0" w:color="auto"/>
              <w:right w:val="single" w:sz="2" w:space="0" w:color="auto"/>
            </w:tcBorders>
            <w:hideMark/>
          </w:tcPr>
          <w:p w14:paraId="2F3D50A5" w14:textId="77777777" w:rsidR="001256EC" w:rsidRPr="00B71ACF" w:rsidRDefault="001256EC" w:rsidP="000A54B1">
            <w:r w:rsidRPr="00B71ACF">
              <w:rPr>
                <w:b/>
              </w:rPr>
              <w:t>E-mail Address</w:t>
            </w:r>
            <w:r w:rsidRPr="00B71ACF">
              <w:t xml:space="preserve">: </w:t>
            </w:r>
            <w:sdt>
              <w:sdtPr>
                <w:id w:val="-1419704152"/>
                <w:placeholder>
                  <w:docPart w:val="1EB9BA80E8852147A15517C160F3758D"/>
                </w:placeholder>
                <w:showingPlcHdr/>
              </w:sdtPr>
              <w:sdtContent>
                <w:r w:rsidRPr="00B71ACF">
                  <w:rPr>
                    <w:rStyle w:val="PlaceholderText"/>
                    <w:rFonts w:eastAsiaTheme="minorHAnsi"/>
                  </w:rPr>
                  <w:t>Click or tap here to enter text.</w:t>
                </w:r>
              </w:sdtContent>
            </w:sdt>
          </w:p>
          <w:p w14:paraId="5E4BA8F3" w14:textId="77777777" w:rsidR="001256EC" w:rsidRPr="00B71ACF" w:rsidRDefault="001256EC" w:rsidP="000A54B1">
            <w:r w:rsidRPr="00B71ACF">
              <w:rPr>
                <w:b/>
              </w:rPr>
              <w:t>NetID</w:t>
            </w:r>
            <w:r w:rsidRPr="00B71ACF">
              <w:t xml:space="preserve">: </w:t>
            </w:r>
            <w:sdt>
              <w:sdtPr>
                <w:id w:val="1865485534"/>
                <w:placeholder>
                  <w:docPart w:val="1EB9BA80E8852147A15517C160F3758D"/>
                </w:placeholder>
                <w:showingPlcHdr/>
              </w:sdtPr>
              <w:sdtContent>
                <w:r w:rsidRPr="00B71ACF">
                  <w:rPr>
                    <w:rStyle w:val="PlaceholderText"/>
                    <w:rFonts w:eastAsiaTheme="minorHAnsi"/>
                  </w:rPr>
                  <w:t>Click or tap here to enter text.</w:t>
                </w:r>
              </w:sdtContent>
            </w:sdt>
          </w:p>
        </w:tc>
        <w:tc>
          <w:tcPr>
            <w:tcW w:w="4050" w:type="dxa"/>
            <w:tcBorders>
              <w:top w:val="single" w:sz="2" w:space="0" w:color="auto"/>
              <w:left w:val="single" w:sz="8" w:space="0" w:color="auto"/>
              <w:bottom w:val="single" w:sz="2" w:space="0" w:color="auto"/>
              <w:right w:val="single" w:sz="8" w:space="0" w:color="auto"/>
            </w:tcBorders>
            <w:hideMark/>
          </w:tcPr>
          <w:p w14:paraId="179D5868" w14:textId="77777777" w:rsidR="001256EC" w:rsidRPr="00B71ACF" w:rsidRDefault="001256EC" w:rsidP="000A54B1">
            <w:r w:rsidRPr="00B71ACF">
              <w:rPr>
                <w:b/>
              </w:rPr>
              <w:t>Phone Number</w:t>
            </w:r>
            <w:r w:rsidRPr="00B71ACF">
              <w:t xml:space="preserve">: </w:t>
            </w:r>
            <w:sdt>
              <w:sdtPr>
                <w:id w:val="-637414998"/>
                <w:placeholder>
                  <w:docPart w:val="1EB9BA80E8852147A15517C160F3758D"/>
                </w:placeholder>
                <w:showingPlcHdr/>
              </w:sdtPr>
              <w:sdtContent>
                <w:r w:rsidRPr="00B71ACF">
                  <w:rPr>
                    <w:rStyle w:val="PlaceholderText"/>
                    <w:rFonts w:eastAsiaTheme="minorHAnsi"/>
                  </w:rPr>
                  <w:t>Click or tap here to enter text.</w:t>
                </w:r>
              </w:sdtContent>
            </w:sdt>
          </w:p>
        </w:tc>
      </w:tr>
      <w:tr w:rsidR="001256EC" w:rsidRPr="00B71ACF" w14:paraId="53297DB4" w14:textId="77777777" w:rsidTr="000A54B1">
        <w:trPr>
          <w:cantSplit/>
        </w:trPr>
        <w:tc>
          <w:tcPr>
            <w:tcW w:w="8875" w:type="dxa"/>
            <w:gridSpan w:val="2"/>
            <w:tcBorders>
              <w:top w:val="single" w:sz="2" w:space="0" w:color="auto"/>
              <w:left w:val="single" w:sz="8" w:space="0" w:color="auto"/>
              <w:bottom w:val="single" w:sz="2" w:space="0" w:color="auto"/>
              <w:right w:val="single" w:sz="8" w:space="0" w:color="auto"/>
            </w:tcBorders>
            <w:hideMark/>
          </w:tcPr>
          <w:p w14:paraId="07054C80" w14:textId="77777777" w:rsidR="001256EC" w:rsidRPr="00B71ACF" w:rsidRDefault="000A54B1" w:rsidP="000A54B1">
            <w:pPr>
              <w:rPr>
                <w:b/>
              </w:rPr>
            </w:pPr>
            <w:sdt>
              <w:sdtPr>
                <w:id w:val="-73137757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Faculty</w:t>
            </w:r>
            <w:r w:rsidR="001256EC" w:rsidRPr="00B71ACF">
              <w:t xml:space="preserve"> </w:t>
            </w:r>
            <w:sdt>
              <w:sdtPr>
                <w:id w:val="5274041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Undergraduate</w:t>
            </w:r>
            <w:r w:rsidR="001256EC" w:rsidRPr="00B71ACF">
              <w:t xml:space="preserve"> </w:t>
            </w:r>
            <w:sdt>
              <w:sdtPr>
                <w:id w:val="108402751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Graduate</w:t>
            </w:r>
            <w:r w:rsidR="001256EC" w:rsidRPr="00B71ACF">
              <w:t xml:space="preserve"> </w:t>
            </w:r>
            <w:r w:rsidR="001256EC" w:rsidRPr="00B71ACF">
              <w:rPr>
                <w:b/>
              </w:rPr>
              <w:t>student</w:t>
            </w:r>
            <w:r w:rsidR="001256EC" w:rsidRPr="00B71ACF">
              <w:t xml:space="preserve"> </w:t>
            </w:r>
            <w:sdt>
              <w:sdtPr>
                <w:id w:val="33311263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Postdoc</w:t>
            </w:r>
            <w:r w:rsidR="001256EC" w:rsidRPr="00B71ACF">
              <w:t xml:space="preserve"> </w:t>
            </w:r>
            <w:sdt>
              <w:sdtPr>
                <w:id w:val="49884743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Research associate</w:t>
            </w:r>
          </w:p>
          <w:p w14:paraId="71548970" w14:textId="77777777" w:rsidR="001256EC" w:rsidRPr="00B71ACF" w:rsidRDefault="000A54B1" w:rsidP="000A54B1">
            <w:sdt>
              <w:sdtPr>
                <w:id w:val="197633003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r w:rsidR="001256EC" w:rsidRPr="00B71ACF">
              <w:rPr>
                <w:b/>
              </w:rPr>
              <w:t>Other</w:t>
            </w:r>
            <w:r w:rsidR="001256EC" w:rsidRPr="00B71ACF">
              <w:t>:</w:t>
            </w:r>
            <w:r w:rsidR="001256EC" w:rsidRPr="00B71ACF">
              <w:rPr>
                <w:b/>
                <w:bCs/>
              </w:rPr>
              <w:t xml:space="preserve"> </w:t>
            </w:r>
            <w:sdt>
              <w:sdtPr>
                <w:rPr>
                  <w:b/>
                  <w:bCs/>
                </w:rPr>
                <w:id w:val="701058502"/>
                <w:placeholder>
                  <w:docPart w:val="40D84C0DEB7DB54FB09DA50577F639D1"/>
                </w:placeholder>
                <w:showingPlcHdr/>
              </w:sdtPr>
              <w:sdtContent>
                <w:r w:rsidR="001256EC" w:rsidRPr="00B71ACF">
                  <w:rPr>
                    <w:rStyle w:val="PlaceholderText"/>
                  </w:rPr>
                  <w:t>Click or tap here to enter text.</w:t>
                </w:r>
              </w:sdtContent>
            </w:sdt>
          </w:p>
        </w:tc>
      </w:tr>
      <w:tr w:rsidR="001256EC" w:rsidRPr="00B71ACF" w14:paraId="00E4F872" w14:textId="77777777" w:rsidTr="000A54B1">
        <w:trPr>
          <w:trHeight w:val="144"/>
        </w:trPr>
        <w:tc>
          <w:tcPr>
            <w:tcW w:w="4825" w:type="dxa"/>
            <w:tcBorders>
              <w:top w:val="single" w:sz="2" w:space="0" w:color="auto"/>
              <w:left w:val="single" w:sz="8" w:space="0" w:color="auto"/>
              <w:bottom w:val="single" w:sz="8" w:space="0" w:color="auto"/>
              <w:right w:val="single" w:sz="2" w:space="0" w:color="auto"/>
            </w:tcBorders>
            <w:shd w:val="clear" w:color="auto" w:fill="F3F3F3"/>
          </w:tcPr>
          <w:p w14:paraId="79C85182" w14:textId="77777777" w:rsidR="001256EC" w:rsidRPr="00B71ACF" w:rsidRDefault="001256EC" w:rsidP="000A54B1"/>
          <w:p w14:paraId="14EBD061" w14:textId="77777777" w:rsidR="001256EC" w:rsidRPr="00B71ACF" w:rsidRDefault="001256EC" w:rsidP="000A54B1">
            <w:r w:rsidRPr="00B71ACF">
              <w:rPr>
                <w:b/>
              </w:rPr>
              <w:t>Signature</w:t>
            </w:r>
            <w:r w:rsidRPr="00B71ACF">
              <w:t>:</w:t>
            </w:r>
          </w:p>
        </w:tc>
        <w:tc>
          <w:tcPr>
            <w:tcW w:w="4050" w:type="dxa"/>
            <w:tcBorders>
              <w:top w:val="single" w:sz="2" w:space="0" w:color="auto"/>
              <w:left w:val="single" w:sz="2" w:space="0" w:color="auto"/>
              <w:bottom w:val="single" w:sz="8" w:space="0" w:color="auto"/>
              <w:right w:val="single" w:sz="8" w:space="0" w:color="auto"/>
            </w:tcBorders>
            <w:shd w:val="clear" w:color="auto" w:fill="F3F3F3"/>
          </w:tcPr>
          <w:p w14:paraId="35A5DF4C" w14:textId="77777777" w:rsidR="001256EC" w:rsidRPr="00B71ACF" w:rsidRDefault="001256EC" w:rsidP="000A54B1"/>
          <w:p w14:paraId="37743A15" w14:textId="77777777" w:rsidR="001256EC" w:rsidRPr="00B71ACF" w:rsidRDefault="001256EC" w:rsidP="000A54B1">
            <w:r w:rsidRPr="00B71ACF">
              <w:rPr>
                <w:b/>
              </w:rPr>
              <w:t>Date</w:t>
            </w:r>
            <w:r w:rsidRPr="00B71ACF">
              <w:t xml:space="preserve">: </w:t>
            </w:r>
            <w:sdt>
              <w:sdtPr>
                <w:id w:val="14430108"/>
                <w:placeholder>
                  <w:docPart w:val="D581581B67092F4F8419817D69AAE499"/>
                </w:placeholder>
                <w:showingPlcHdr/>
                <w:date>
                  <w:dateFormat w:val="M/d/yyyy"/>
                  <w:lid w:val="en-US"/>
                  <w:storeMappedDataAs w:val="dateTime"/>
                  <w:calendar w:val="gregorian"/>
                </w:date>
              </w:sdtPr>
              <w:sdtContent>
                <w:r w:rsidRPr="00B71ACF">
                  <w:rPr>
                    <w:rStyle w:val="PlaceholderText"/>
                    <w:rFonts w:eastAsiaTheme="minorHAnsi"/>
                  </w:rPr>
                  <w:t>Click or tap to enter a date.</w:t>
                </w:r>
              </w:sdtContent>
            </w:sdt>
          </w:p>
        </w:tc>
      </w:tr>
    </w:tbl>
    <w:p w14:paraId="6B1BE575" w14:textId="77777777" w:rsidR="001256EC" w:rsidRPr="00B71ACF" w:rsidRDefault="001256EC" w:rsidP="001256EC">
      <w:pPr>
        <w:rPr>
          <w:b/>
        </w:rPr>
      </w:pPr>
    </w:p>
    <w:p w14:paraId="283EB49D" w14:textId="77777777" w:rsidR="001256EC" w:rsidRPr="00B71ACF" w:rsidRDefault="001256EC" w:rsidP="001256EC">
      <w:pPr>
        <w:rPr>
          <w:b/>
        </w:rPr>
      </w:pPr>
      <w:r w:rsidRPr="00B71ACF">
        <w:rPr>
          <w:b/>
        </w:rPr>
        <w:t>If there are more members of the research team, copy and paste the researcher information and signature block as needed.</w:t>
      </w:r>
    </w:p>
    <w:p w14:paraId="08A3BAD6" w14:textId="77777777" w:rsidR="001256EC" w:rsidRPr="00B71ACF" w:rsidRDefault="001256EC" w:rsidP="001256EC">
      <w:pPr>
        <w:rPr>
          <w:b/>
          <w:sz w:val="32"/>
        </w:rPr>
      </w:pPr>
    </w:p>
    <w:p w14:paraId="0C436861" w14:textId="77777777" w:rsidR="001256EC" w:rsidRPr="00B71ACF" w:rsidRDefault="001256EC" w:rsidP="001256EC">
      <w:pPr>
        <w:rPr>
          <w:b/>
          <w:sz w:val="32"/>
        </w:rPr>
      </w:pPr>
      <w:r w:rsidRPr="00B71ACF">
        <w:rPr>
          <w:b/>
          <w:sz w:val="32"/>
        </w:rPr>
        <w:t>Other Study Contacts</w:t>
      </w:r>
    </w:p>
    <w:p w14:paraId="11081367" w14:textId="77777777" w:rsidR="001256EC" w:rsidRPr="00B71ACF" w:rsidRDefault="001256EC" w:rsidP="001256EC"/>
    <w:p w14:paraId="7DDD18CD" w14:textId="77777777" w:rsidR="001256EC" w:rsidRPr="00B71ACF" w:rsidRDefault="001256EC" w:rsidP="001256EC">
      <w:r w:rsidRPr="00B71ACF">
        <w:t>If there are additional personnel (e.g. a departmental staff member) who assist in protocol preparation and record keeping, and would like to be copied on correspondence from the IRB, please add them here.</w:t>
      </w:r>
    </w:p>
    <w:p w14:paraId="260D6E21" w14:textId="77777777" w:rsidR="001256EC" w:rsidRPr="00B71ACF" w:rsidRDefault="001256EC" w:rsidP="001256EC"/>
    <w:tbl>
      <w:tblPr>
        <w:tblW w:w="9055" w:type="dxa"/>
        <w:tblInd w:w="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9055"/>
      </w:tblGrid>
      <w:tr w:rsidR="001256EC" w:rsidRPr="00B71ACF" w14:paraId="6F4D8D4B" w14:textId="77777777" w:rsidTr="000A54B1">
        <w:trPr>
          <w:cantSplit/>
        </w:trPr>
        <w:tc>
          <w:tcPr>
            <w:tcW w:w="9055" w:type="dxa"/>
            <w:tcBorders>
              <w:top w:val="single" w:sz="8" w:space="0" w:color="auto"/>
              <w:left w:val="single" w:sz="8" w:space="0" w:color="auto"/>
              <w:bottom w:val="single" w:sz="2" w:space="0" w:color="auto"/>
              <w:right w:val="single" w:sz="8" w:space="0" w:color="auto"/>
            </w:tcBorders>
            <w:hideMark/>
          </w:tcPr>
          <w:p w14:paraId="6C46B2FD" w14:textId="77777777" w:rsidR="001256EC" w:rsidRPr="00B71ACF" w:rsidRDefault="001256EC" w:rsidP="000A54B1">
            <w:r w:rsidRPr="00B71ACF">
              <w:rPr>
                <w:b/>
              </w:rPr>
              <w:t>Name</w:t>
            </w:r>
            <w:r w:rsidRPr="00B71ACF">
              <w:t>:</w:t>
            </w:r>
            <w:r w:rsidRPr="00B71ACF">
              <w:rPr>
                <w:b/>
                <w:bCs/>
              </w:rPr>
              <w:t xml:space="preserve"> </w:t>
            </w:r>
            <w:sdt>
              <w:sdtPr>
                <w:rPr>
                  <w:b/>
                  <w:bCs/>
                </w:rPr>
                <w:id w:val="-2030327682"/>
                <w:placeholder>
                  <w:docPart w:val="CC3AA257DB878241A264D9E063F2B27E"/>
                </w:placeholder>
                <w:showingPlcHdr/>
              </w:sdtPr>
              <w:sdtContent>
                <w:r w:rsidRPr="00B71ACF">
                  <w:rPr>
                    <w:rStyle w:val="PlaceholderText"/>
                    <w:rFonts w:eastAsiaTheme="minorHAnsi"/>
                  </w:rPr>
                  <w:t>Click or tap here to enter text.</w:t>
                </w:r>
              </w:sdtContent>
            </w:sdt>
          </w:p>
        </w:tc>
      </w:tr>
      <w:tr w:rsidR="001256EC" w:rsidRPr="00B71ACF" w14:paraId="62312595" w14:textId="77777777" w:rsidTr="000A54B1">
        <w:trPr>
          <w:cantSplit/>
        </w:trPr>
        <w:tc>
          <w:tcPr>
            <w:tcW w:w="9055" w:type="dxa"/>
            <w:tcBorders>
              <w:top w:val="single" w:sz="2" w:space="0" w:color="auto"/>
              <w:left w:val="single" w:sz="8" w:space="0" w:color="auto"/>
              <w:bottom w:val="single" w:sz="2" w:space="0" w:color="auto"/>
              <w:right w:val="single" w:sz="2" w:space="0" w:color="auto"/>
            </w:tcBorders>
            <w:hideMark/>
          </w:tcPr>
          <w:p w14:paraId="0D3259FB" w14:textId="77777777" w:rsidR="001256EC" w:rsidRPr="00B71ACF" w:rsidRDefault="001256EC" w:rsidP="000A54B1">
            <w:r w:rsidRPr="00B71ACF">
              <w:rPr>
                <w:b/>
              </w:rPr>
              <w:t>E-mail Address</w:t>
            </w:r>
            <w:r w:rsidRPr="00B71ACF">
              <w:t xml:space="preserve">: </w:t>
            </w:r>
            <w:sdt>
              <w:sdtPr>
                <w:id w:val="496077256"/>
                <w:placeholder>
                  <w:docPart w:val="CC3AA257DB878241A264D9E063F2B27E"/>
                </w:placeholder>
                <w:showingPlcHdr/>
              </w:sdtPr>
              <w:sdtContent>
                <w:r w:rsidRPr="00B71ACF">
                  <w:rPr>
                    <w:rStyle w:val="PlaceholderText"/>
                    <w:rFonts w:eastAsiaTheme="minorHAnsi"/>
                  </w:rPr>
                  <w:t>Click or tap here to enter text.</w:t>
                </w:r>
              </w:sdtContent>
            </w:sdt>
          </w:p>
          <w:p w14:paraId="5FB29CAB" w14:textId="77777777" w:rsidR="001256EC" w:rsidRPr="00B71ACF" w:rsidRDefault="001256EC" w:rsidP="000A54B1">
            <w:r w:rsidRPr="00B71ACF">
              <w:rPr>
                <w:b/>
              </w:rPr>
              <w:t>NetID</w:t>
            </w:r>
            <w:r w:rsidRPr="00B71ACF">
              <w:t xml:space="preserve">: </w:t>
            </w:r>
            <w:sdt>
              <w:sdtPr>
                <w:id w:val="177706874"/>
                <w:placeholder>
                  <w:docPart w:val="CC3AA257DB878241A264D9E063F2B27E"/>
                </w:placeholder>
                <w:showingPlcHdr/>
              </w:sdtPr>
              <w:sdtContent>
                <w:r w:rsidRPr="00B71ACF">
                  <w:rPr>
                    <w:rStyle w:val="PlaceholderText"/>
                    <w:rFonts w:eastAsiaTheme="minorHAnsi"/>
                  </w:rPr>
                  <w:t>Click or tap here to enter text.</w:t>
                </w:r>
              </w:sdtContent>
            </w:sdt>
          </w:p>
        </w:tc>
      </w:tr>
      <w:tr w:rsidR="001256EC" w:rsidRPr="00B71ACF" w14:paraId="395611B1" w14:textId="77777777" w:rsidTr="000A54B1">
        <w:trPr>
          <w:cantSplit/>
        </w:trPr>
        <w:tc>
          <w:tcPr>
            <w:tcW w:w="9055" w:type="dxa"/>
            <w:tcBorders>
              <w:top w:val="single" w:sz="2" w:space="0" w:color="auto"/>
              <w:left w:val="single" w:sz="8" w:space="0" w:color="auto"/>
              <w:bottom w:val="single" w:sz="2" w:space="0" w:color="auto"/>
              <w:right w:val="single" w:sz="2" w:space="0" w:color="auto"/>
            </w:tcBorders>
          </w:tcPr>
          <w:p w14:paraId="127BC0B0" w14:textId="77777777" w:rsidR="001256EC" w:rsidRPr="00B71ACF" w:rsidRDefault="001256EC" w:rsidP="000A54B1">
            <w:pPr>
              <w:rPr>
                <w:b/>
              </w:rPr>
            </w:pPr>
            <w:r w:rsidRPr="00B71ACF">
              <w:rPr>
                <w:b/>
              </w:rPr>
              <w:t>Type of Correspondence:</w:t>
            </w:r>
          </w:p>
          <w:p w14:paraId="309BE792" w14:textId="77777777" w:rsidR="001256EC" w:rsidRPr="00B71ACF" w:rsidRDefault="000A54B1" w:rsidP="000A54B1">
            <w:pPr>
              <w:ind w:left="720"/>
            </w:pPr>
            <w:sdt>
              <w:sdtPr>
                <w:rPr>
                  <w:b/>
                </w:rPr>
                <w:id w:val="-1548520254"/>
                <w14:checkbox>
                  <w14:checked w14:val="0"/>
                  <w14:checkedState w14:val="2612" w14:font="MS Gothic"/>
                  <w14:uncheckedState w14:val="2610" w14:font="MS Gothic"/>
                </w14:checkbox>
              </w:sdtPr>
              <w:sdtContent>
                <w:r w:rsidR="001256EC" w:rsidRPr="00B71ACF">
                  <w:rPr>
                    <w:rFonts w:ascii="MS Gothic" w:eastAsia="MS Gothic" w:hAnsi="MS Gothic" w:hint="eastAsia"/>
                    <w:b/>
                  </w:rPr>
                  <w:t>☐</w:t>
                </w:r>
              </w:sdtContent>
            </w:sdt>
            <w:r w:rsidR="001256EC" w:rsidRPr="00B71ACF">
              <w:rPr>
                <w:b/>
              </w:rPr>
              <w:t xml:space="preserve"> </w:t>
            </w:r>
            <w:r w:rsidR="001256EC" w:rsidRPr="00B71ACF">
              <w:t>Approval and Reminder Notices</w:t>
            </w:r>
          </w:p>
          <w:p w14:paraId="680F9864" w14:textId="77777777" w:rsidR="001256EC" w:rsidRPr="00B71ACF" w:rsidRDefault="000A54B1" w:rsidP="000A54B1">
            <w:pPr>
              <w:ind w:left="720"/>
            </w:pPr>
            <w:sdt>
              <w:sdtPr>
                <w:id w:val="-84070147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All correspondence related to the submission, including feedback</w:t>
            </w:r>
          </w:p>
        </w:tc>
      </w:tr>
    </w:tbl>
    <w:p w14:paraId="35F17337" w14:textId="77777777" w:rsidR="001256EC" w:rsidRPr="00B71ACF" w:rsidRDefault="001256EC" w:rsidP="001256EC"/>
    <w:p w14:paraId="0ADDDC80" w14:textId="77777777" w:rsidR="001256EC" w:rsidRPr="00B71ACF" w:rsidRDefault="001256EC" w:rsidP="001256EC"/>
    <w:p w14:paraId="7C60D3F7" w14:textId="77777777" w:rsidR="001256EC" w:rsidRPr="00B71ACF" w:rsidRDefault="001256EC" w:rsidP="001256EC"/>
    <w:p w14:paraId="29B0B726" w14:textId="77777777" w:rsidR="001256EC" w:rsidRPr="00B71ACF" w:rsidRDefault="001256EC" w:rsidP="001256EC">
      <w:pPr>
        <w:keepNext/>
        <w:keepLines/>
        <w:pBdr>
          <w:bottom w:val="single" w:sz="4" w:space="1" w:color="auto"/>
        </w:pBdr>
      </w:pPr>
      <w:r w:rsidRPr="00B71ACF">
        <w:rPr>
          <w:b/>
        </w:rPr>
        <w:t>IRB USE ONLY</w:t>
      </w:r>
    </w:p>
    <w:p w14:paraId="7B6EEF90" w14:textId="77777777" w:rsidR="001256EC" w:rsidRPr="00B71ACF" w:rsidRDefault="001256EC" w:rsidP="001256EC">
      <w:pPr>
        <w:keepNext/>
        <w:keepLines/>
        <w:rPr>
          <w:iCs/>
          <w:sz w:val="20"/>
          <w:szCs w:val="20"/>
        </w:rPr>
      </w:pPr>
      <w:r w:rsidRPr="00B71ACF">
        <w:rPr>
          <w:iCs/>
          <w:sz w:val="20"/>
          <w:szCs w:val="20"/>
        </w:rPr>
        <w:t>This section is to be completed by IRB staff or IRB members only.</w:t>
      </w:r>
    </w:p>
    <w:p w14:paraId="69E96172" w14:textId="77777777" w:rsidR="001256EC" w:rsidRPr="00B71ACF" w:rsidRDefault="001256EC" w:rsidP="001256EC">
      <w:pPr>
        <w:keepNext/>
        <w:keepLines/>
        <w:rPr>
          <w:i/>
          <w:iCs/>
          <w:sz w:val="16"/>
          <w:szCs w:val="16"/>
        </w:rPr>
      </w:pPr>
      <w:r w:rsidRPr="00B71ACF">
        <w:rPr>
          <w:i/>
          <w:iCs/>
          <w:sz w:val="16"/>
          <w:szCs w:val="16"/>
        </w:rPr>
        <w:t xml:space="preserve">  </w:t>
      </w:r>
    </w:p>
    <w:p w14:paraId="394C2F40" w14:textId="77777777" w:rsidR="001256EC" w:rsidRPr="00B71ACF" w:rsidRDefault="001256EC" w:rsidP="001256EC">
      <w:pPr>
        <w:pStyle w:val="question2"/>
        <w:rPr>
          <w:b w:val="0"/>
          <w:sz w:val="4"/>
          <w:szCs w:val="4"/>
        </w:rPr>
      </w:pPr>
    </w:p>
    <w:tbl>
      <w:tblPr>
        <w:tblW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560"/>
        <w:gridCol w:w="2160"/>
      </w:tblGrid>
      <w:tr w:rsidR="001256EC" w:rsidRPr="00B71ACF" w14:paraId="13CED48A" w14:textId="77777777" w:rsidTr="000A54B1">
        <w:trPr>
          <w:cantSplit/>
          <w:trHeight w:val="60"/>
        </w:trPr>
        <w:tc>
          <w:tcPr>
            <w:tcW w:w="9720" w:type="dxa"/>
            <w:gridSpan w:val="2"/>
            <w:tcBorders>
              <w:top w:val="single" w:sz="8" w:space="0" w:color="auto"/>
              <w:left w:val="single" w:sz="8" w:space="0" w:color="auto"/>
              <w:bottom w:val="single" w:sz="2" w:space="0" w:color="auto"/>
              <w:right w:val="single" w:sz="8" w:space="0" w:color="auto"/>
            </w:tcBorders>
            <w:hideMark/>
          </w:tcPr>
          <w:p w14:paraId="3ABD861D" w14:textId="77777777" w:rsidR="001256EC" w:rsidRPr="00B71ACF" w:rsidRDefault="001256EC" w:rsidP="000A54B1">
            <w:pPr>
              <w:spacing w:line="254" w:lineRule="auto"/>
              <w:rPr>
                <w:b/>
              </w:rPr>
            </w:pPr>
            <w:r w:rsidRPr="00B71ACF">
              <w:rPr>
                <w:b/>
              </w:rPr>
              <w:t xml:space="preserve">APPROVED as </w:t>
            </w:r>
            <w:r>
              <w:rPr>
                <w:b/>
              </w:rPr>
              <w:t>X</w:t>
            </w:r>
            <w:r w:rsidRPr="00B71ACF">
              <w:fldChar w:fldCharType="begin">
                <w:ffData>
                  <w:name w:val="Check8"/>
                  <w:enabled/>
                  <w:calcOnExit w:val="0"/>
                  <w:checkBox>
                    <w:sizeAuto/>
                    <w:default w:val="0"/>
                  </w:checkBox>
                </w:ffData>
              </w:fldChar>
            </w:r>
            <w:r w:rsidRPr="00B71ACF">
              <w:instrText xml:space="preserve"> FORMCHECKBOX </w:instrText>
            </w:r>
            <w:r w:rsidR="000A54B1">
              <w:fldChar w:fldCharType="separate"/>
            </w:r>
            <w:r w:rsidRPr="00B71ACF">
              <w:fldChar w:fldCharType="end"/>
            </w:r>
            <w:r w:rsidRPr="00B71ACF">
              <w:t xml:space="preserve"> </w:t>
            </w:r>
            <w:r w:rsidRPr="00B71ACF">
              <w:rPr>
                <w:b/>
              </w:rPr>
              <w:t>Exempt</w:t>
            </w:r>
            <w:r w:rsidRPr="00B71ACF">
              <w:t xml:space="preserve"> </w:t>
            </w:r>
            <w:r w:rsidRPr="00B71ACF">
              <w:fldChar w:fldCharType="begin">
                <w:ffData>
                  <w:name w:val="Check7"/>
                  <w:enabled/>
                  <w:calcOnExit w:val="0"/>
                  <w:checkBox>
                    <w:sizeAuto/>
                    <w:default w:val="0"/>
                  </w:checkBox>
                </w:ffData>
              </w:fldChar>
            </w:r>
            <w:r w:rsidRPr="00B71ACF">
              <w:instrText xml:space="preserve"> FORMCHECKBOX </w:instrText>
            </w:r>
            <w:r w:rsidR="000A54B1">
              <w:fldChar w:fldCharType="separate"/>
            </w:r>
            <w:r w:rsidRPr="00B71ACF">
              <w:fldChar w:fldCharType="end"/>
            </w:r>
            <w:r w:rsidRPr="00B71ACF">
              <w:t xml:space="preserve">  </w:t>
            </w:r>
            <w:r w:rsidRPr="00B71ACF">
              <w:rPr>
                <w:b/>
              </w:rPr>
              <w:t xml:space="preserve">Expedited or </w:t>
            </w:r>
            <w:r w:rsidRPr="00B71ACF">
              <w:fldChar w:fldCharType="begin">
                <w:ffData>
                  <w:name w:val="Check7"/>
                  <w:enabled/>
                  <w:calcOnExit w:val="0"/>
                  <w:checkBox>
                    <w:sizeAuto/>
                    <w:default w:val="0"/>
                  </w:checkBox>
                </w:ffData>
              </w:fldChar>
            </w:r>
            <w:r w:rsidRPr="00B71ACF">
              <w:instrText xml:space="preserve"> FORMCHECKBOX </w:instrText>
            </w:r>
            <w:r w:rsidR="000A54B1">
              <w:fldChar w:fldCharType="separate"/>
            </w:r>
            <w:r w:rsidRPr="00B71ACF">
              <w:fldChar w:fldCharType="end"/>
            </w:r>
            <w:r w:rsidRPr="00B71ACF">
              <w:t xml:space="preserve">  </w:t>
            </w:r>
            <w:r w:rsidRPr="00B71ACF">
              <w:rPr>
                <w:b/>
              </w:rPr>
              <w:t>Full</w:t>
            </w:r>
          </w:p>
        </w:tc>
      </w:tr>
      <w:tr w:rsidR="001256EC" w:rsidRPr="00B71ACF" w14:paraId="3E891D71" w14:textId="77777777" w:rsidTr="000A54B1">
        <w:trPr>
          <w:cantSplit/>
          <w:trHeight w:val="508"/>
        </w:trPr>
        <w:tc>
          <w:tcPr>
            <w:tcW w:w="7560" w:type="dxa"/>
            <w:tcBorders>
              <w:top w:val="single" w:sz="2" w:space="0" w:color="auto"/>
              <w:left w:val="single" w:sz="8" w:space="0" w:color="auto"/>
              <w:bottom w:val="single" w:sz="2" w:space="0" w:color="auto"/>
              <w:right w:val="single" w:sz="2" w:space="0" w:color="auto"/>
            </w:tcBorders>
            <w:vAlign w:val="center"/>
          </w:tcPr>
          <w:p w14:paraId="00BC68FC" w14:textId="77777777" w:rsidR="001256EC" w:rsidRPr="00B71ACF" w:rsidRDefault="001256EC" w:rsidP="000A54B1">
            <w:pPr>
              <w:spacing w:line="254" w:lineRule="auto"/>
              <w:rPr>
                <w:b/>
                <w:sz w:val="72"/>
                <w:szCs w:val="28"/>
              </w:rPr>
            </w:pPr>
          </w:p>
        </w:tc>
        <w:tc>
          <w:tcPr>
            <w:tcW w:w="2160" w:type="dxa"/>
            <w:tcBorders>
              <w:top w:val="single" w:sz="2" w:space="0" w:color="auto"/>
              <w:left w:val="single" w:sz="2" w:space="0" w:color="auto"/>
              <w:bottom w:val="single" w:sz="2" w:space="0" w:color="auto"/>
              <w:right w:val="single" w:sz="8" w:space="0" w:color="auto"/>
            </w:tcBorders>
            <w:vAlign w:val="center"/>
          </w:tcPr>
          <w:p w14:paraId="57143D86" w14:textId="77777777" w:rsidR="001256EC" w:rsidRPr="00B71ACF" w:rsidRDefault="001256EC" w:rsidP="000A54B1">
            <w:pPr>
              <w:spacing w:line="254" w:lineRule="auto"/>
              <w:rPr>
                <w:b/>
                <w:sz w:val="22"/>
              </w:rPr>
            </w:pPr>
            <w:r>
              <w:rPr>
                <w:b/>
                <w:sz w:val="22"/>
              </w:rPr>
              <w:t>04/21/2022</w:t>
            </w:r>
          </w:p>
        </w:tc>
      </w:tr>
      <w:tr w:rsidR="001256EC" w:rsidRPr="00B71ACF" w14:paraId="347BA27D" w14:textId="77777777" w:rsidTr="000A54B1">
        <w:trPr>
          <w:cantSplit/>
          <w:trHeight w:val="144"/>
        </w:trPr>
        <w:tc>
          <w:tcPr>
            <w:tcW w:w="7560" w:type="dxa"/>
            <w:tcBorders>
              <w:top w:val="single" w:sz="2" w:space="0" w:color="auto"/>
              <w:left w:val="single" w:sz="8" w:space="0" w:color="auto"/>
              <w:bottom w:val="single" w:sz="8" w:space="0" w:color="auto"/>
              <w:right w:val="single" w:sz="2" w:space="0" w:color="auto"/>
            </w:tcBorders>
            <w:shd w:val="clear" w:color="auto" w:fill="F3F3F3"/>
            <w:hideMark/>
          </w:tcPr>
          <w:p w14:paraId="2D3B3C3D" w14:textId="77777777" w:rsidR="001256EC" w:rsidRPr="00B71ACF" w:rsidRDefault="001256EC" w:rsidP="000A54B1">
            <w:pPr>
              <w:pStyle w:val="smallBold"/>
              <w:spacing w:line="254" w:lineRule="auto"/>
              <w:rPr>
                <w:bCs w:val="0"/>
                <w:sz w:val="24"/>
              </w:rPr>
            </w:pPr>
            <w:r>
              <w:rPr>
                <w:sz w:val="24"/>
              </w:rPr>
              <w:t>X</w:t>
            </w:r>
            <w:r w:rsidRPr="00B71ACF">
              <w:rPr>
                <w:sz w:val="24"/>
              </w:rPr>
              <w:fldChar w:fldCharType="begin">
                <w:ffData>
                  <w:name w:val="Check7"/>
                  <w:enabled/>
                  <w:calcOnExit w:val="0"/>
                  <w:checkBox>
                    <w:sizeAuto/>
                    <w:default w:val="0"/>
                  </w:checkBox>
                </w:ffData>
              </w:fldChar>
            </w:r>
            <w:r w:rsidRPr="00B71ACF">
              <w:rPr>
                <w:sz w:val="24"/>
              </w:rPr>
              <w:instrText xml:space="preserve"> FORMCHECKBOX </w:instrText>
            </w:r>
            <w:r w:rsidR="000A54B1">
              <w:rPr>
                <w:sz w:val="24"/>
              </w:rPr>
            </w:r>
            <w:r w:rsidR="000A54B1">
              <w:rPr>
                <w:sz w:val="24"/>
              </w:rPr>
              <w:fldChar w:fldCharType="separate"/>
            </w:r>
            <w:r w:rsidRPr="00B71ACF">
              <w:rPr>
                <w:sz w:val="24"/>
              </w:rPr>
              <w:fldChar w:fldCharType="end"/>
            </w:r>
            <w:r w:rsidRPr="00B71ACF">
              <w:rPr>
                <w:sz w:val="24"/>
              </w:rPr>
              <w:t xml:space="preserve"> IRB Designee or </w:t>
            </w:r>
            <w:r w:rsidRPr="00B71ACF">
              <w:rPr>
                <w:sz w:val="24"/>
              </w:rPr>
              <w:fldChar w:fldCharType="begin">
                <w:ffData>
                  <w:name w:val="Check7"/>
                  <w:enabled/>
                  <w:calcOnExit w:val="0"/>
                  <w:checkBox>
                    <w:sizeAuto/>
                    <w:default w:val="0"/>
                  </w:checkBox>
                </w:ffData>
              </w:fldChar>
            </w:r>
            <w:r w:rsidRPr="00B71ACF">
              <w:rPr>
                <w:sz w:val="24"/>
              </w:rPr>
              <w:instrText xml:space="preserve"> FORMCHECKBOX </w:instrText>
            </w:r>
            <w:r w:rsidR="000A54B1">
              <w:rPr>
                <w:sz w:val="24"/>
              </w:rPr>
            </w:r>
            <w:r w:rsidR="000A54B1">
              <w:rPr>
                <w:sz w:val="24"/>
              </w:rPr>
              <w:fldChar w:fldCharType="separate"/>
            </w:r>
            <w:r w:rsidRPr="00B71ACF">
              <w:rPr>
                <w:sz w:val="24"/>
              </w:rPr>
              <w:fldChar w:fldCharType="end"/>
            </w:r>
            <w:r w:rsidRPr="00B71ACF">
              <w:rPr>
                <w:sz w:val="24"/>
              </w:rPr>
              <w:t xml:space="preserve"> IRB Member</w:t>
            </w:r>
          </w:p>
        </w:tc>
        <w:tc>
          <w:tcPr>
            <w:tcW w:w="2160" w:type="dxa"/>
            <w:tcBorders>
              <w:top w:val="single" w:sz="2" w:space="0" w:color="auto"/>
              <w:left w:val="single" w:sz="2" w:space="0" w:color="auto"/>
              <w:bottom w:val="single" w:sz="8" w:space="0" w:color="auto"/>
              <w:right w:val="single" w:sz="8" w:space="0" w:color="auto"/>
            </w:tcBorders>
            <w:shd w:val="clear" w:color="auto" w:fill="F3F3F3"/>
            <w:hideMark/>
          </w:tcPr>
          <w:p w14:paraId="5482AEE0" w14:textId="77777777" w:rsidR="001256EC" w:rsidRPr="00B71ACF" w:rsidRDefault="001256EC" w:rsidP="000A54B1">
            <w:pPr>
              <w:pStyle w:val="smallBold"/>
              <w:spacing w:line="254" w:lineRule="auto"/>
              <w:rPr>
                <w:bCs w:val="0"/>
                <w:sz w:val="24"/>
              </w:rPr>
            </w:pPr>
            <w:r w:rsidRPr="00B71ACF">
              <w:rPr>
                <w:bCs w:val="0"/>
                <w:sz w:val="24"/>
              </w:rPr>
              <w:t>Date</w:t>
            </w:r>
          </w:p>
        </w:tc>
      </w:tr>
    </w:tbl>
    <w:p w14:paraId="06156A75" w14:textId="77777777" w:rsidR="001256EC" w:rsidRPr="00B71ACF" w:rsidRDefault="001256EC" w:rsidP="001256EC"/>
    <w:p w14:paraId="7EA1C432" w14:textId="77777777" w:rsidR="001256EC" w:rsidRDefault="001256EC" w:rsidP="001256EC">
      <w:pPr>
        <w:spacing w:after="160" w:line="259" w:lineRule="auto"/>
      </w:pPr>
      <w:r w:rsidRPr="00B71ACF">
        <w:br w:type="page"/>
      </w:r>
    </w:p>
    <w:tbl>
      <w:tblPr>
        <w:tblStyle w:val="TableGrid"/>
        <w:tblW w:w="0" w:type="auto"/>
        <w:tblLook w:val="04A0" w:firstRow="1" w:lastRow="0" w:firstColumn="1" w:lastColumn="0" w:noHBand="0" w:noVBand="1"/>
      </w:tblPr>
      <w:tblGrid>
        <w:gridCol w:w="9350"/>
      </w:tblGrid>
      <w:tr w:rsidR="001256EC" w:rsidRPr="00D1127E" w14:paraId="122E5AF3" w14:textId="77777777" w:rsidTr="000A54B1">
        <w:tc>
          <w:tcPr>
            <w:tcW w:w="9350" w:type="dxa"/>
          </w:tcPr>
          <w:p w14:paraId="1EF0AD20" w14:textId="77777777" w:rsidR="001256EC" w:rsidRPr="00D1127E" w:rsidRDefault="001256EC" w:rsidP="000A54B1">
            <w:pPr>
              <w:rPr>
                <w:sz w:val="32"/>
              </w:rPr>
            </w:pPr>
            <w:r w:rsidRPr="00D1127E">
              <w:rPr>
                <w:sz w:val="32"/>
              </w:rPr>
              <w:lastRenderedPageBreak/>
              <w:t>Exemption Category</w:t>
            </w:r>
          </w:p>
        </w:tc>
      </w:tr>
    </w:tbl>
    <w:p w14:paraId="1763EA35" w14:textId="77777777" w:rsidR="001256EC" w:rsidRPr="00D1127E" w:rsidRDefault="001256EC" w:rsidP="001256EC"/>
    <w:p w14:paraId="6F1CA321" w14:textId="77777777" w:rsidR="001256EC" w:rsidRPr="00D1127E" w:rsidRDefault="001256EC" w:rsidP="001256EC">
      <w:pPr>
        <w:rPr>
          <w:b/>
          <w:sz w:val="22"/>
        </w:rPr>
      </w:pPr>
      <w:r w:rsidRPr="00D1127E">
        <w:rPr>
          <w:b/>
          <w:sz w:val="22"/>
        </w:rPr>
        <w:t>Please select the exemption category that applies to your research.</w:t>
      </w:r>
    </w:p>
    <w:p w14:paraId="38AB2BD0" w14:textId="77777777" w:rsidR="001256EC" w:rsidRPr="00D1127E" w:rsidRDefault="001256EC" w:rsidP="001256EC">
      <w:pPr>
        <w:pStyle w:val="ListParagraph"/>
        <w:ind w:left="360"/>
        <w:rPr>
          <w:sz w:val="22"/>
        </w:rPr>
      </w:pPr>
    </w:p>
    <w:p w14:paraId="19BCAA19" w14:textId="77777777" w:rsidR="001256EC" w:rsidRPr="00D1127E" w:rsidRDefault="001256EC" w:rsidP="001256EC">
      <w:pPr>
        <w:pStyle w:val="ListParagraph"/>
        <w:ind w:left="360"/>
        <w:jc w:val="both"/>
        <w:rPr>
          <w:b/>
          <w:sz w:val="21"/>
          <w:szCs w:val="21"/>
        </w:rPr>
      </w:pPr>
      <w:r w:rsidRPr="00D1127E">
        <w:rPr>
          <w:b/>
          <w:sz w:val="21"/>
          <w:szCs w:val="21"/>
        </w:rPr>
        <w:t>Categories of Eligible Research Activity:</w:t>
      </w:r>
    </w:p>
    <w:p w14:paraId="75D64B42" w14:textId="77777777" w:rsidR="001256EC" w:rsidRPr="00D1127E" w:rsidRDefault="001256EC" w:rsidP="001256EC">
      <w:pPr>
        <w:pStyle w:val="ListParagraph"/>
        <w:ind w:left="360"/>
        <w:jc w:val="both"/>
        <w:rPr>
          <w:b/>
          <w:sz w:val="21"/>
          <w:szCs w:val="21"/>
        </w:rPr>
      </w:pPr>
    </w:p>
    <w:p w14:paraId="39121C70" w14:textId="77777777" w:rsidR="001256EC" w:rsidRPr="00D1127E" w:rsidRDefault="001256EC" w:rsidP="001256EC">
      <w:pPr>
        <w:pStyle w:val="ListParagraph"/>
        <w:ind w:left="360"/>
        <w:jc w:val="both"/>
        <w:rPr>
          <w:sz w:val="21"/>
          <w:szCs w:val="21"/>
        </w:rPr>
      </w:pPr>
      <w:r w:rsidRPr="00D1127E">
        <w:rPr>
          <w:sz w:val="21"/>
          <w:szCs w:val="21"/>
        </w:rPr>
        <w:t xml:space="preserve">Please select the exemption category that applies to your protocol.  If the protocol includes any research activity with human subjects not specifically exempted under one or more of the exemption criteria, IRB review is required and the Request for Protocol Approval form must be used.  </w:t>
      </w:r>
    </w:p>
    <w:p w14:paraId="06D9B91A" w14:textId="77777777" w:rsidR="001256EC" w:rsidRPr="00D1127E" w:rsidRDefault="001256EC" w:rsidP="001256EC">
      <w:pPr>
        <w:pStyle w:val="ListParagraph"/>
        <w:ind w:left="360"/>
        <w:jc w:val="both"/>
        <w:rPr>
          <w:sz w:val="21"/>
          <w:szCs w:val="21"/>
        </w:rPr>
      </w:pPr>
    </w:p>
    <w:p w14:paraId="699EC7B3" w14:textId="77777777" w:rsidR="001256EC" w:rsidRPr="00D1127E" w:rsidRDefault="000A54B1" w:rsidP="001256EC">
      <w:pPr>
        <w:pStyle w:val="ListParagraph"/>
        <w:jc w:val="both"/>
        <w:rPr>
          <w:sz w:val="21"/>
          <w:szCs w:val="21"/>
        </w:rPr>
      </w:pPr>
      <w:sdt>
        <w:sdtPr>
          <w:rPr>
            <w:sz w:val="21"/>
            <w:szCs w:val="21"/>
          </w:rPr>
          <w:id w:val="-1481069102"/>
          <w14:checkbox>
            <w14:checked w14:val="0"/>
            <w14:checkedState w14:val="2612" w14:font="MS Gothic"/>
            <w14:uncheckedState w14:val="2610" w14:font="MS Gothic"/>
          </w14:checkbox>
        </w:sdtPr>
        <w:sdtContent>
          <w:r w:rsidR="001256EC" w:rsidRPr="00D1127E">
            <w:rPr>
              <w:rFonts w:ascii="MS Gothic" w:eastAsia="MS Gothic" w:hAnsi="MS Gothic" w:hint="eastAsia"/>
              <w:sz w:val="21"/>
              <w:szCs w:val="21"/>
            </w:rPr>
            <w:t>☐</w:t>
          </w:r>
        </w:sdtContent>
      </w:sdt>
      <w:r w:rsidR="001256EC" w:rsidRPr="00D1127E">
        <w:rPr>
          <w:sz w:val="21"/>
          <w:szCs w:val="21"/>
        </w:rPr>
        <w:t xml:space="preserve"> </w:t>
      </w:r>
      <w:r w:rsidR="001256EC" w:rsidRPr="00D1127E">
        <w:rPr>
          <w:b/>
          <w:sz w:val="21"/>
          <w:szCs w:val="21"/>
        </w:rPr>
        <w:t>Category 1:</w:t>
      </w:r>
      <w:r w:rsidR="001256EC" w:rsidRPr="00D1127E">
        <w:rPr>
          <w:sz w:val="21"/>
          <w:szCs w:val="21"/>
        </w:rPr>
        <w:t xml:space="preserve"> Research, conducted in established or commonly accepted educational settings, that specifically involves normal educational practices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p w14:paraId="0B601325" w14:textId="77777777" w:rsidR="001256EC" w:rsidRPr="00D1127E" w:rsidRDefault="001256EC" w:rsidP="001256EC">
      <w:pPr>
        <w:pStyle w:val="ListParagraph"/>
        <w:jc w:val="both"/>
        <w:rPr>
          <w:sz w:val="21"/>
          <w:szCs w:val="21"/>
        </w:rPr>
      </w:pPr>
    </w:p>
    <w:p w14:paraId="7FCB223E" w14:textId="77777777" w:rsidR="001256EC" w:rsidRPr="00D1127E" w:rsidRDefault="000A54B1" w:rsidP="001256EC">
      <w:pPr>
        <w:pStyle w:val="ListParagraph"/>
        <w:jc w:val="both"/>
        <w:rPr>
          <w:sz w:val="21"/>
          <w:szCs w:val="21"/>
        </w:rPr>
      </w:pPr>
      <w:sdt>
        <w:sdtPr>
          <w:rPr>
            <w:sz w:val="21"/>
            <w:szCs w:val="21"/>
          </w:rPr>
          <w:id w:val="-1129082494"/>
          <w14:checkbox>
            <w14:checked w14:val="1"/>
            <w14:checkedState w14:val="2612" w14:font="MS Gothic"/>
            <w14:uncheckedState w14:val="2610" w14:font="MS Gothic"/>
          </w14:checkbox>
        </w:sdtPr>
        <w:sdtContent>
          <w:r w:rsidR="001256EC">
            <w:rPr>
              <w:rFonts w:ascii="MS Gothic" w:eastAsia="MS Gothic" w:hAnsi="MS Gothic" w:hint="eastAsia"/>
              <w:sz w:val="21"/>
              <w:szCs w:val="21"/>
            </w:rPr>
            <w:t>☒</w:t>
          </w:r>
        </w:sdtContent>
      </w:sdt>
      <w:r w:rsidR="001256EC" w:rsidRPr="00D1127E">
        <w:rPr>
          <w:sz w:val="21"/>
          <w:szCs w:val="21"/>
        </w:rPr>
        <w:t xml:space="preserve"> </w:t>
      </w:r>
      <w:r w:rsidR="001256EC" w:rsidRPr="00D1127E">
        <w:rPr>
          <w:b/>
          <w:sz w:val="21"/>
          <w:szCs w:val="21"/>
        </w:rPr>
        <w:t>Category 2:</w:t>
      </w:r>
      <w:r w:rsidR="001256EC" w:rsidRPr="00D1127E">
        <w:rPr>
          <w:sz w:val="21"/>
          <w:szCs w:val="21"/>
        </w:rPr>
        <w:t xml:space="preserve"> Research that only includes interactions involving educational tests (cognitive, diagnostic, aptitude, achievement), survey procedures, interview procedures, or observation of public behavior (including visual or auditory recording) if at least: (</w:t>
      </w:r>
      <w:proofErr w:type="spellStart"/>
      <w:r w:rsidR="001256EC" w:rsidRPr="00D1127E">
        <w:rPr>
          <w:sz w:val="21"/>
          <w:szCs w:val="21"/>
        </w:rPr>
        <w:t>i</w:t>
      </w:r>
      <w:proofErr w:type="spellEnd"/>
      <w:r w:rsidR="001256EC" w:rsidRPr="00D1127E">
        <w:rPr>
          <w:sz w:val="21"/>
          <w:szCs w:val="21"/>
        </w:rPr>
        <w:t>) the information obtained is recorded by the investigator in such a manner that the identity of participants cannot readily be ascertained, directly or through identifiers linked to the subjects; or (ii) any disclosure of the responses outside the research would not reasonably place the subjects at risk.</w:t>
      </w:r>
    </w:p>
    <w:p w14:paraId="2EEDA062" w14:textId="77777777" w:rsidR="001256EC" w:rsidRPr="00D1127E" w:rsidRDefault="001256EC" w:rsidP="001256EC">
      <w:pPr>
        <w:pStyle w:val="ListParagraph"/>
        <w:jc w:val="both"/>
        <w:rPr>
          <w:sz w:val="21"/>
          <w:szCs w:val="21"/>
        </w:rPr>
      </w:pPr>
    </w:p>
    <w:p w14:paraId="6D2E8CD1" w14:textId="77777777" w:rsidR="001256EC" w:rsidRPr="00D1127E" w:rsidRDefault="000A54B1" w:rsidP="001256EC">
      <w:pPr>
        <w:pStyle w:val="ListParagraph"/>
        <w:jc w:val="both"/>
        <w:rPr>
          <w:sz w:val="21"/>
          <w:szCs w:val="21"/>
        </w:rPr>
      </w:pPr>
      <w:sdt>
        <w:sdtPr>
          <w:rPr>
            <w:b/>
            <w:sz w:val="21"/>
            <w:szCs w:val="21"/>
          </w:rPr>
          <w:id w:val="816536930"/>
          <w14:checkbox>
            <w14:checked w14:val="0"/>
            <w14:checkedState w14:val="2612" w14:font="MS Gothic"/>
            <w14:uncheckedState w14:val="2610" w14:font="MS Gothic"/>
          </w14:checkbox>
        </w:sdtPr>
        <w:sdtContent>
          <w:r w:rsidR="001256EC" w:rsidRPr="00D1127E">
            <w:rPr>
              <w:rFonts w:ascii="MS Gothic" w:eastAsia="MS Gothic" w:hAnsi="MS Gothic" w:hint="eastAsia"/>
              <w:b/>
              <w:sz w:val="21"/>
              <w:szCs w:val="21"/>
            </w:rPr>
            <w:t>☐</w:t>
          </w:r>
        </w:sdtContent>
      </w:sdt>
      <w:r w:rsidR="001256EC" w:rsidRPr="00D1127E">
        <w:rPr>
          <w:b/>
          <w:sz w:val="21"/>
          <w:szCs w:val="21"/>
        </w:rPr>
        <w:t xml:space="preserve"> Category 3:</w:t>
      </w:r>
      <w:r w:rsidR="001256EC" w:rsidRPr="00D1127E">
        <w:rPr>
          <w:sz w:val="21"/>
          <w:szCs w:val="21"/>
        </w:rPr>
        <w:t xml:space="preserve"> Research involving benign behavioral manipulations (brief in duration, harmless, painless, not physically invasive, offensive or embarrassing; and not likely to have a significant adverse lasting impact on the subjects) in conjunction with the collection of information from an adult subject through verbal or written responses (including data entry) or audiovisual recording if the subject prospectively agrees to the intervention and information collection and at least (</w:t>
      </w:r>
      <w:proofErr w:type="spellStart"/>
      <w:r w:rsidR="001256EC" w:rsidRPr="00D1127E">
        <w:rPr>
          <w:sz w:val="21"/>
          <w:szCs w:val="21"/>
        </w:rPr>
        <w:t>i</w:t>
      </w:r>
      <w:proofErr w:type="spellEnd"/>
      <w:r w:rsidR="001256EC" w:rsidRPr="00D1127E">
        <w:rPr>
          <w:sz w:val="21"/>
          <w:szCs w:val="21"/>
        </w:rPr>
        <w:t>) the information obtained is recorded by the investigator in such a manner that the identity of human subjects cannot readily be ascertained, directly or through identifiers linked to subjects; or (ii) any disclosure of the responses outside the research would not reasonably place subjects at risk.</w:t>
      </w:r>
    </w:p>
    <w:p w14:paraId="2DDD1720" w14:textId="77777777" w:rsidR="001256EC" w:rsidRPr="00D1127E" w:rsidRDefault="001256EC" w:rsidP="001256EC">
      <w:pPr>
        <w:pStyle w:val="ListParagraph"/>
        <w:jc w:val="both"/>
        <w:rPr>
          <w:sz w:val="21"/>
          <w:szCs w:val="21"/>
        </w:rPr>
      </w:pPr>
    </w:p>
    <w:p w14:paraId="15CD015E" w14:textId="77777777" w:rsidR="001256EC" w:rsidRPr="00D1127E" w:rsidRDefault="000A54B1" w:rsidP="001256EC">
      <w:pPr>
        <w:pStyle w:val="ListParagraph"/>
        <w:jc w:val="both"/>
        <w:rPr>
          <w:b/>
          <w:i/>
          <w:sz w:val="21"/>
          <w:szCs w:val="21"/>
        </w:rPr>
      </w:pPr>
      <w:sdt>
        <w:sdtPr>
          <w:rPr>
            <w:b/>
            <w:sz w:val="21"/>
            <w:szCs w:val="21"/>
          </w:rPr>
          <w:id w:val="-216742315"/>
          <w14:checkbox>
            <w14:checked w14:val="0"/>
            <w14:checkedState w14:val="2612" w14:font="MS Gothic"/>
            <w14:uncheckedState w14:val="2610" w14:font="MS Gothic"/>
          </w14:checkbox>
        </w:sdtPr>
        <w:sdtContent>
          <w:r w:rsidR="001256EC" w:rsidRPr="00D1127E">
            <w:rPr>
              <w:rFonts w:ascii="MS Gothic" w:eastAsia="MS Gothic" w:hAnsi="MS Gothic" w:hint="eastAsia"/>
              <w:b/>
              <w:sz w:val="21"/>
              <w:szCs w:val="21"/>
            </w:rPr>
            <w:t>☐</w:t>
          </w:r>
        </w:sdtContent>
      </w:sdt>
      <w:r w:rsidR="001256EC" w:rsidRPr="00D1127E">
        <w:rPr>
          <w:b/>
          <w:sz w:val="21"/>
          <w:szCs w:val="21"/>
        </w:rPr>
        <w:t xml:space="preserve"> Category 4:</w:t>
      </w:r>
      <w:r w:rsidR="001256EC" w:rsidRPr="00D1127E">
        <w:rPr>
          <w:sz w:val="21"/>
          <w:szCs w:val="21"/>
        </w:rPr>
        <w:t xml:space="preserve"> Secondary research for which consent is not required, including the secondary analysis of identifiable private information or identifiable biospecimens, if at least (</w:t>
      </w:r>
      <w:proofErr w:type="spellStart"/>
      <w:r w:rsidR="001256EC" w:rsidRPr="00D1127E">
        <w:rPr>
          <w:sz w:val="21"/>
          <w:szCs w:val="21"/>
        </w:rPr>
        <w:t>i</w:t>
      </w:r>
      <w:proofErr w:type="spellEnd"/>
      <w:r w:rsidR="001256EC" w:rsidRPr="00D1127E">
        <w:rPr>
          <w:sz w:val="21"/>
          <w:szCs w:val="21"/>
        </w:rPr>
        <w:t xml:space="preserve">) the identifiable private information or identifiable biospecimens are publicly available; or (ii) information, which may include information about biospecimens, is recorded by the investigator in such a manner that the identity of the human subjects cannot readily be ascertained directly or through identifiers linked to the subjects, the investigator does not contact the subjects, and the investigator will not re-identify subjects. </w:t>
      </w:r>
      <w:r w:rsidR="001256EC" w:rsidRPr="00D1127E">
        <w:rPr>
          <w:b/>
          <w:i/>
          <w:sz w:val="21"/>
          <w:szCs w:val="21"/>
        </w:rPr>
        <w:t xml:space="preserve">The secondary analysis of pre-existing data requires the use of a separate form.  Please go to </w:t>
      </w:r>
      <w:hyperlink r:id="rId24" w:history="1">
        <w:r w:rsidR="001256EC" w:rsidRPr="00D1127E">
          <w:rPr>
            <w:rStyle w:val="Hyperlink"/>
            <w:b/>
            <w:i/>
            <w:sz w:val="21"/>
            <w:szCs w:val="21"/>
          </w:rPr>
          <w:t>Request for Protocol Approval for the Analysis of Existing Data</w:t>
        </w:r>
      </w:hyperlink>
      <w:r w:rsidR="001256EC" w:rsidRPr="00D1127E">
        <w:rPr>
          <w:b/>
          <w:i/>
          <w:sz w:val="21"/>
          <w:szCs w:val="21"/>
        </w:rPr>
        <w:t xml:space="preserve"> form.</w:t>
      </w:r>
    </w:p>
    <w:p w14:paraId="74BA2559" w14:textId="77777777" w:rsidR="001256EC" w:rsidRPr="00D1127E" w:rsidRDefault="001256EC" w:rsidP="001256EC">
      <w:pPr>
        <w:pStyle w:val="ListParagraph"/>
        <w:jc w:val="both"/>
        <w:rPr>
          <w:b/>
          <w:i/>
          <w:sz w:val="21"/>
          <w:szCs w:val="21"/>
        </w:rPr>
      </w:pPr>
    </w:p>
    <w:p w14:paraId="2437BBFF" w14:textId="77777777" w:rsidR="001256EC" w:rsidRPr="00D1127E" w:rsidRDefault="000A54B1" w:rsidP="001256EC">
      <w:pPr>
        <w:pStyle w:val="ListParagraph"/>
        <w:jc w:val="both"/>
        <w:rPr>
          <w:sz w:val="21"/>
          <w:szCs w:val="21"/>
        </w:rPr>
      </w:pPr>
      <w:sdt>
        <w:sdtPr>
          <w:rPr>
            <w:b/>
            <w:sz w:val="21"/>
            <w:szCs w:val="21"/>
          </w:rPr>
          <w:id w:val="437571423"/>
          <w14:checkbox>
            <w14:checked w14:val="0"/>
            <w14:checkedState w14:val="2612" w14:font="MS Gothic"/>
            <w14:uncheckedState w14:val="2610" w14:font="MS Gothic"/>
          </w14:checkbox>
        </w:sdtPr>
        <w:sdtContent>
          <w:r w:rsidR="001256EC" w:rsidRPr="00D1127E">
            <w:rPr>
              <w:rFonts w:ascii="MS Gothic" w:eastAsia="MS Gothic" w:hAnsi="MS Gothic" w:hint="eastAsia"/>
              <w:b/>
              <w:sz w:val="21"/>
              <w:szCs w:val="21"/>
            </w:rPr>
            <w:t>☐</w:t>
          </w:r>
        </w:sdtContent>
      </w:sdt>
      <w:r w:rsidR="001256EC" w:rsidRPr="00D1127E">
        <w:rPr>
          <w:b/>
          <w:sz w:val="21"/>
          <w:szCs w:val="21"/>
        </w:rPr>
        <w:t xml:space="preserve"> Category 5: </w:t>
      </w:r>
      <w:r w:rsidR="001256EC" w:rsidRPr="00D1127E">
        <w:rPr>
          <w:sz w:val="21"/>
          <w:szCs w:val="21"/>
        </w:rPr>
        <w:t>Research and demonstration projects which are conducted by or subject to the approval of Department or Agency heads, and which are designed to study, evaluate, or otherwise examine methods and procedures of public benefit or service programs.</w:t>
      </w:r>
    </w:p>
    <w:p w14:paraId="0933F870" w14:textId="77777777" w:rsidR="001256EC" w:rsidRPr="00D1127E" w:rsidRDefault="001256EC" w:rsidP="001256EC">
      <w:pPr>
        <w:pStyle w:val="ListParagraph"/>
        <w:jc w:val="both"/>
        <w:rPr>
          <w:sz w:val="21"/>
          <w:szCs w:val="21"/>
        </w:rPr>
      </w:pPr>
    </w:p>
    <w:p w14:paraId="29CE8927" w14:textId="77777777" w:rsidR="001256EC" w:rsidRPr="00D1127E" w:rsidRDefault="000A54B1" w:rsidP="001256EC">
      <w:pPr>
        <w:pStyle w:val="ListParagraph"/>
        <w:jc w:val="both"/>
        <w:rPr>
          <w:sz w:val="21"/>
          <w:szCs w:val="21"/>
        </w:rPr>
      </w:pPr>
      <w:sdt>
        <w:sdtPr>
          <w:rPr>
            <w:b/>
            <w:sz w:val="21"/>
            <w:szCs w:val="21"/>
          </w:rPr>
          <w:id w:val="-791590053"/>
          <w14:checkbox>
            <w14:checked w14:val="0"/>
            <w14:checkedState w14:val="2612" w14:font="MS Gothic"/>
            <w14:uncheckedState w14:val="2610" w14:font="MS Gothic"/>
          </w14:checkbox>
        </w:sdtPr>
        <w:sdtContent>
          <w:r w:rsidR="001256EC" w:rsidRPr="00D1127E">
            <w:rPr>
              <w:rFonts w:ascii="MS Gothic" w:eastAsia="MS Gothic" w:hAnsi="MS Gothic" w:hint="eastAsia"/>
              <w:b/>
              <w:sz w:val="21"/>
              <w:szCs w:val="21"/>
            </w:rPr>
            <w:t>☐</w:t>
          </w:r>
        </w:sdtContent>
      </w:sdt>
      <w:r w:rsidR="001256EC" w:rsidRPr="00D1127E">
        <w:rPr>
          <w:b/>
          <w:sz w:val="21"/>
          <w:szCs w:val="21"/>
        </w:rPr>
        <w:t xml:space="preserve"> Category 6:</w:t>
      </w:r>
      <w:r w:rsidR="001256EC" w:rsidRPr="00D1127E">
        <w:rPr>
          <w:sz w:val="21"/>
          <w:szCs w:val="21"/>
        </w:rPr>
        <w:t xml:space="preserve"> Taste and food quality evaluation and consumer acceptance studies, if wholesome foods without additives are consumed, or if a food is consumed that contains a food ingredient, agricultural chemical, or environmental contaminant at or below the level and for a use found to be safe by the FDA, EPA or USDA.</w:t>
      </w:r>
    </w:p>
    <w:p w14:paraId="737053F0" w14:textId="77777777" w:rsidR="001256EC" w:rsidRPr="00D1127E" w:rsidRDefault="001256EC" w:rsidP="001256EC">
      <w:pPr>
        <w:pStyle w:val="ListParagraph"/>
        <w:ind w:left="360"/>
        <w:jc w:val="both"/>
        <w:rPr>
          <w:sz w:val="21"/>
          <w:szCs w:val="21"/>
        </w:rPr>
      </w:pPr>
    </w:p>
    <w:p w14:paraId="375115EC" w14:textId="77777777" w:rsidR="001256EC" w:rsidRPr="00D1127E" w:rsidRDefault="001256EC" w:rsidP="001256EC">
      <w:pPr>
        <w:pStyle w:val="ListParagraph"/>
        <w:ind w:left="360"/>
        <w:jc w:val="both"/>
        <w:rPr>
          <w:b/>
          <w:sz w:val="21"/>
          <w:szCs w:val="21"/>
        </w:rPr>
      </w:pPr>
      <w:r w:rsidRPr="00D1127E">
        <w:rPr>
          <w:b/>
          <w:sz w:val="21"/>
          <w:szCs w:val="21"/>
        </w:rPr>
        <w:t>The Campus IRB Program will not screen for exemption research for which broad consent or limited IRB review is required.</w:t>
      </w:r>
      <w:r w:rsidRPr="00D1127E">
        <w:br w:type="page"/>
      </w:r>
    </w:p>
    <w:tbl>
      <w:tblPr>
        <w:tblStyle w:val="TableGrid"/>
        <w:tblW w:w="0" w:type="auto"/>
        <w:tblLook w:val="04A0" w:firstRow="1" w:lastRow="0" w:firstColumn="1" w:lastColumn="0" w:noHBand="0" w:noVBand="1"/>
      </w:tblPr>
      <w:tblGrid>
        <w:gridCol w:w="9350"/>
      </w:tblGrid>
      <w:tr w:rsidR="001256EC" w:rsidRPr="00B71ACF" w14:paraId="1B823F7D" w14:textId="77777777" w:rsidTr="000A54B1">
        <w:tc>
          <w:tcPr>
            <w:tcW w:w="9350" w:type="dxa"/>
          </w:tcPr>
          <w:p w14:paraId="3CC2E2C4" w14:textId="77777777" w:rsidR="001256EC" w:rsidRPr="00B71ACF" w:rsidRDefault="001256EC" w:rsidP="000A54B1">
            <w:pPr>
              <w:rPr>
                <w:sz w:val="32"/>
              </w:rPr>
            </w:pPr>
            <w:r w:rsidRPr="00B71ACF">
              <w:rPr>
                <w:sz w:val="32"/>
              </w:rPr>
              <w:lastRenderedPageBreak/>
              <w:t>Section 3: Departmental &amp; Institutional Affiliations</w:t>
            </w:r>
          </w:p>
        </w:tc>
      </w:tr>
    </w:tbl>
    <w:p w14:paraId="6ECA606B" w14:textId="77777777" w:rsidR="001256EC" w:rsidRPr="00B71ACF" w:rsidRDefault="001256EC" w:rsidP="001256EC"/>
    <w:p w14:paraId="64E1EA0C" w14:textId="77777777" w:rsidR="001256EC" w:rsidRPr="00B71ACF" w:rsidRDefault="001256EC" w:rsidP="001256EC">
      <w:pPr>
        <w:pStyle w:val="ListParagraph"/>
        <w:numPr>
          <w:ilvl w:val="0"/>
          <w:numId w:val="14"/>
        </w:numPr>
        <w:ind w:left="360"/>
        <w:rPr>
          <w:b/>
        </w:rPr>
      </w:pPr>
      <w:r w:rsidRPr="00B71ACF">
        <w:rPr>
          <w:b/>
        </w:rPr>
        <w:t>Identify the department, institute, or center that you consider the home of the study.</w:t>
      </w:r>
    </w:p>
    <w:p w14:paraId="49DCADE5" w14:textId="77777777" w:rsidR="001256EC" w:rsidRPr="00B71ACF" w:rsidRDefault="001256EC" w:rsidP="001256EC">
      <w:pPr>
        <w:pStyle w:val="ListParagraph"/>
        <w:ind w:left="360"/>
        <w:rPr>
          <w:b/>
        </w:rPr>
      </w:pPr>
    </w:p>
    <w:tbl>
      <w:tblPr>
        <w:tblStyle w:val="TableGrid"/>
        <w:tblW w:w="0" w:type="auto"/>
        <w:tblInd w:w="355" w:type="dxa"/>
        <w:tblLook w:val="04A0" w:firstRow="1" w:lastRow="0" w:firstColumn="1" w:lastColumn="0" w:noHBand="0" w:noVBand="1"/>
      </w:tblPr>
      <w:tblGrid>
        <w:gridCol w:w="8995"/>
      </w:tblGrid>
      <w:tr w:rsidR="001256EC" w:rsidRPr="00B71ACF" w14:paraId="7636B39B" w14:textId="77777777" w:rsidTr="000A54B1">
        <w:trPr>
          <w:trHeight w:val="386"/>
        </w:trPr>
        <w:sdt>
          <w:sdtPr>
            <w:id w:val="69774216"/>
            <w:placeholder>
              <w:docPart w:val="6E617DE8BCB8BE47B23B8928CE7F5AAC"/>
            </w:placeholder>
          </w:sdtPr>
          <w:sdtContent>
            <w:tc>
              <w:tcPr>
                <w:tcW w:w="8995" w:type="dxa"/>
              </w:tcPr>
              <w:p w14:paraId="3207F45F" w14:textId="77777777" w:rsidR="001256EC" w:rsidRPr="00B71ACF" w:rsidRDefault="001256EC" w:rsidP="000A54B1">
                <w:r>
                  <w:t>Statistical Science</w:t>
                </w:r>
              </w:p>
            </w:tc>
          </w:sdtContent>
        </w:sdt>
      </w:tr>
    </w:tbl>
    <w:p w14:paraId="2B952C02" w14:textId="77777777" w:rsidR="001256EC" w:rsidRPr="00B71ACF" w:rsidRDefault="001256EC" w:rsidP="001256EC"/>
    <w:p w14:paraId="14C61562" w14:textId="77777777" w:rsidR="001256EC" w:rsidRPr="00B71ACF" w:rsidRDefault="001256EC" w:rsidP="001256EC">
      <w:pPr>
        <w:pStyle w:val="ListParagraph"/>
        <w:numPr>
          <w:ilvl w:val="0"/>
          <w:numId w:val="14"/>
        </w:numPr>
        <w:ind w:left="360"/>
        <w:rPr>
          <w:b/>
        </w:rPr>
      </w:pPr>
      <w:r w:rsidRPr="00B71ACF">
        <w:rPr>
          <w:b/>
        </w:rPr>
        <w:t>Will you be collaborating with researcher(s) at other institution(s)?</w:t>
      </w:r>
    </w:p>
    <w:p w14:paraId="0E2EFD1D" w14:textId="77777777" w:rsidR="001256EC" w:rsidRPr="00B71ACF" w:rsidRDefault="001256EC" w:rsidP="001256EC"/>
    <w:p w14:paraId="3BB0F0F7" w14:textId="77777777" w:rsidR="001256EC" w:rsidRPr="00B71ACF" w:rsidRDefault="001256EC" w:rsidP="001256EC">
      <w:pPr>
        <w:ind w:left="360"/>
      </w:pPr>
      <w:r w:rsidRPr="00B71ACF">
        <w:t xml:space="preserve">Please contact IRB staff at </w:t>
      </w:r>
      <w:hyperlink r:id="rId25" w:history="1">
        <w:r w:rsidRPr="00B71ACF">
          <w:rPr>
            <w:rStyle w:val="Hyperlink"/>
          </w:rPr>
          <w:t>campusirb@duke.edu</w:t>
        </w:r>
      </w:hyperlink>
      <w:r w:rsidRPr="00B71ACF">
        <w:t xml:space="preserve"> to confirm that you are engaged in inter-institutional collaborations.</w:t>
      </w:r>
    </w:p>
    <w:p w14:paraId="0E190CC0" w14:textId="77777777" w:rsidR="001256EC" w:rsidRPr="00B71ACF" w:rsidRDefault="001256EC" w:rsidP="001256EC"/>
    <w:p w14:paraId="720ACD21" w14:textId="77777777" w:rsidR="001256EC" w:rsidRPr="00B71ACF" w:rsidRDefault="000A54B1" w:rsidP="001256EC">
      <w:pPr>
        <w:ind w:left="360"/>
      </w:pPr>
      <w:sdt>
        <w:sdtPr>
          <w:id w:val="-890579496"/>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77035694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236C71B6" w14:textId="77777777" w:rsidR="001256EC" w:rsidRPr="00B71ACF" w:rsidRDefault="001256EC" w:rsidP="001256EC"/>
    <w:p w14:paraId="12531D60" w14:textId="77777777" w:rsidR="001256EC" w:rsidRPr="00B71ACF" w:rsidRDefault="001256EC" w:rsidP="001256EC">
      <w:pPr>
        <w:ind w:left="720"/>
        <w:rPr>
          <w:b/>
        </w:rPr>
      </w:pPr>
      <w:r w:rsidRPr="00B71ACF">
        <w:rPr>
          <w:b/>
        </w:rPr>
        <w:t>If YES, please specify the following for each collaborator:</w:t>
      </w:r>
    </w:p>
    <w:p w14:paraId="199A9F94"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2790"/>
        <w:gridCol w:w="5490"/>
      </w:tblGrid>
      <w:tr w:rsidR="001256EC" w:rsidRPr="00B71ACF" w14:paraId="3BC398F8" w14:textId="77777777" w:rsidTr="000A54B1">
        <w:tc>
          <w:tcPr>
            <w:tcW w:w="2790" w:type="dxa"/>
          </w:tcPr>
          <w:p w14:paraId="5BE8B0FA" w14:textId="77777777" w:rsidR="001256EC" w:rsidRPr="00B71ACF" w:rsidRDefault="001256EC" w:rsidP="000A54B1">
            <w:r w:rsidRPr="00B71ACF">
              <w:rPr>
                <w:b/>
              </w:rPr>
              <w:t>Collaborator’s Name</w:t>
            </w:r>
            <w:r w:rsidRPr="00B71ACF">
              <w:t>:</w:t>
            </w:r>
          </w:p>
        </w:tc>
        <w:tc>
          <w:tcPr>
            <w:tcW w:w="5490" w:type="dxa"/>
          </w:tcPr>
          <w:p w14:paraId="08DA5A37" w14:textId="77777777" w:rsidR="001256EC" w:rsidRPr="00B71ACF" w:rsidRDefault="000A54B1" w:rsidP="000A54B1">
            <w:sdt>
              <w:sdtPr>
                <w:id w:val="1251850256"/>
                <w:placeholder>
                  <w:docPart w:val="FD831CA53FFE444F966D1829DFD0776B"/>
                </w:placeholder>
              </w:sdtPr>
              <w:sdtContent>
                <w:r w:rsidR="001256EC">
                  <w:t xml:space="preserve">Andy </w:t>
                </w:r>
                <w:proofErr w:type="spellStart"/>
                <w:r w:rsidR="001256EC">
                  <w:t>Zieffler</w:t>
                </w:r>
                <w:proofErr w:type="spellEnd"/>
              </w:sdtContent>
            </w:sdt>
          </w:p>
        </w:tc>
      </w:tr>
      <w:tr w:rsidR="001256EC" w:rsidRPr="00B71ACF" w14:paraId="4065F880" w14:textId="77777777" w:rsidTr="000A54B1">
        <w:tc>
          <w:tcPr>
            <w:tcW w:w="2790" w:type="dxa"/>
          </w:tcPr>
          <w:p w14:paraId="59D02348" w14:textId="77777777" w:rsidR="001256EC" w:rsidRPr="00B71ACF" w:rsidRDefault="001256EC" w:rsidP="000A54B1">
            <w:r w:rsidRPr="00B71ACF">
              <w:rPr>
                <w:b/>
              </w:rPr>
              <w:t>Role in Research</w:t>
            </w:r>
            <w:r w:rsidRPr="00B71ACF">
              <w:t>:</w:t>
            </w:r>
          </w:p>
        </w:tc>
        <w:tc>
          <w:tcPr>
            <w:tcW w:w="5490" w:type="dxa"/>
          </w:tcPr>
          <w:p w14:paraId="20E65C0C" w14:textId="77777777" w:rsidR="001256EC" w:rsidRPr="00B71ACF" w:rsidRDefault="000A54B1" w:rsidP="000A54B1">
            <w:sdt>
              <w:sdtPr>
                <w:id w:val="840357497"/>
                <w:placeholder>
                  <w:docPart w:val="09B47F8469C69047AA0DD594223730DF"/>
                </w:placeholder>
              </w:sdtPr>
              <w:sdtContent>
                <w:r w:rsidR="001256EC">
                  <w:t>Co-Principal Investigator</w:t>
                </w:r>
              </w:sdtContent>
            </w:sdt>
          </w:p>
        </w:tc>
      </w:tr>
      <w:tr w:rsidR="001256EC" w:rsidRPr="00B71ACF" w14:paraId="4F2CF90C" w14:textId="77777777" w:rsidTr="000A54B1">
        <w:tc>
          <w:tcPr>
            <w:tcW w:w="2790" w:type="dxa"/>
          </w:tcPr>
          <w:p w14:paraId="22FB0C8F" w14:textId="77777777" w:rsidR="001256EC" w:rsidRPr="00B71ACF" w:rsidRDefault="001256EC" w:rsidP="000A54B1">
            <w:r w:rsidRPr="00B71ACF">
              <w:rPr>
                <w:b/>
              </w:rPr>
              <w:t>Research Activities/ Responsibilities:</w:t>
            </w:r>
          </w:p>
        </w:tc>
        <w:tc>
          <w:tcPr>
            <w:tcW w:w="5490" w:type="dxa"/>
          </w:tcPr>
          <w:p w14:paraId="141D9D6C" w14:textId="77777777" w:rsidR="001256EC" w:rsidRPr="00B71ACF" w:rsidRDefault="000A54B1" w:rsidP="000A54B1">
            <w:sdt>
              <w:sdtPr>
                <w:id w:val="-1959099273"/>
                <w:placeholder>
                  <w:docPart w:val="8F546C28EBDE6E43B8CD55EEE0E072ED"/>
                </w:placeholder>
              </w:sdtPr>
              <w:sdtContent>
                <w:sdt>
                  <w:sdtPr>
                    <w:id w:val="-1410230909"/>
                    <w:placeholder>
                      <w:docPart w:val="5FA5776C84E82740966D621BC8C65AA2"/>
                    </w:placeholder>
                  </w:sdtPr>
                  <w:sdtContent>
                    <w:r w:rsidR="001256EC">
                      <w:t>Conceptualizing, developing and evaluating items for the data science assessment</w:t>
                    </w:r>
                  </w:sdtContent>
                </w:sdt>
              </w:sdtContent>
            </w:sdt>
          </w:p>
        </w:tc>
      </w:tr>
      <w:tr w:rsidR="001256EC" w:rsidRPr="00B71ACF" w14:paraId="1445CA40" w14:textId="77777777" w:rsidTr="000A54B1">
        <w:tc>
          <w:tcPr>
            <w:tcW w:w="2790" w:type="dxa"/>
            <w:tcBorders>
              <w:bottom w:val="single" w:sz="4" w:space="0" w:color="auto"/>
            </w:tcBorders>
          </w:tcPr>
          <w:p w14:paraId="0B5B1FC6" w14:textId="77777777" w:rsidR="001256EC" w:rsidRPr="00B71ACF" w:rsidRDefault="001256EC" w:rsidP="000A54B1">
            <w:r w:rsidRPr="00B71ACF">
              <w:rPr>
                <w:b/>
              </w:rPr>
              <w:t>Organization/Institution</w:t>
            </w:r>
            <w:r w:rsidRPr="00B71ACF">
              <w:t>:</w:t>
            </w:r>
          </w:p>
        </w:tc>
        <w:tc>
          <w:tcPr>
            <w:tcW w:w="5490" w:type="dxa"/>
            <w:tcBorders>
              <w:bottom w:val="single" w:sz="4" w:space="0" w:color="auto"/>
            </w:tcBorders>
          </w:tcPr>
          <w:p w14:paraId="41DE9D4F" w14:textId="77777777" w:rsidR="001256EC" w:rsidRPr="00B71ACF" w:rsidRDefault="000A54B1" w:rsidP="000A54B1">
            <w:sdt>
              <w:sdtPr>
                <w:id w:val="-419873273"/>
                <w:placeholder>
                  <w:docPart w:val="110966DE2C93E8429E757AB7F008C273"/>
                </w:placeholder>
              </w:sdtPr>
              <w:sdtContent>
                <w:r w:rsidR="001256EC">
                  <w:t>University of Minnesota</w:t>
                </w:r>
              </w:sdtContent>
            </w:sdt>
          </w:p>
        </w:tc>
      </w:tr>
      <w:tr w:rsidR="001256EC" w:rsidRPr="00B71ACF" w14:paraId="69DA59D7" w14:textId="77777777" w:rsidTr="000A54B1">
        <w:tc>
          <w:tcPr>
            <w:tcW w:w="8280" w:type="dxa"/>
            <w:gridSpan w:val="2"/>
            <w:tcBorders>
              <w:bottom w:val="single" w:sz="4" w:space="0" w:color="auto"/>
            </w:tcBorders>
          </w:tcPr>
          <w:p w14:paraId="546CB7F7" w14:textId="77777777" w:rsidR="001256EC" w:rsidRPr="00B71ACF" w:rsidRDefault="001256EC" w:rsidP="000A54B1">
            <w:r w:rsidRPr="00B71ACF">
              <w:rPr>
                <w:b/>
              </w:rPr>
              <w:t>Has your collaborator reached out to their organization/institution about IRB or ethics review?</w:t>
            </w:r>
          </w:p>
        </w:tc>
      </w:tr>
      <w:tr w:rsidR="001256EC" w:rsidRPr="00B71ACF" w14:paraId="0D0A5A0D" w14:textId="77777777" w:rsidTr="000A54B1">
        <w:trPr>
          <w:trHeight w:val="606"/>
        </w:trPr>
        <w:tc>
          <w:tcPr>
            <w:tcW w:w="8280" w:type="dxa"/>
            <w:gridSpan w:val="2"/>
            <w:tcBorders>
              <w:top w:val="single" w:sz="4" w:space="0" w:color="auto"/>
              <w:bottom w:val="single" w:sz="4" w:space="0" w:color="auto"/>
            </w:tcBorders>
          </w:tcPr>
          <w:p w14:paraId="78B58882" w14:textId="77777777" w:rsidR="001256EC" w:rsidRPr="00B71ACF" w:rsidRDefault="000A54B1" w:rsidP="000A54B1">
            <w:pPr>
              <w:ind w:left="720"/>
            </w:pPr>
            <w:sdt>
              <w:sdtPr>
                <w:id w:val="-557092350"/>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75793656"/>
                <w14:checkbox>
                  <w14:checked w14:val="0"/>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r w:rsidR="001256EC" w:rsidRPr="00B71ACF">
              <w:tab/>
            </w:r>
            <w:r w:rsidR="001256EC" w:rsidRPr="00B71ACF">
              <w:tab/>
            </w:r>
          </w:p>
          <w:p w14:paraId="6742E9A5" w14:textId="77777777" w:rsidR="001256EC" w:rsidRPr="00B71ACF" w:rsidRDefault="000A54B1" w:rsidP="000A54B1">
            <w:pPr>
              <w:ind w:left="720"/>
            </w:pPr>
            <w:sdt>
              <w:sdtPr>
                <w:id w:val="-200850903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Collaborator’s organization/institution does not have an IRB or ethics review board</w:t>
            </w:r>
          </w:p>
        </w:tc>
      </w:tr>
      <w:tr w:rsidR="001256EC" w:rsidRPr="00B71ACF" w14:paraId="78EFB188" w14:textId="77777777" w:rsidTr="000A54B1">
        <w:trPr>
          <w:trHeight w:val="606"/>
        </w:trPr>
        <w:tc>
          <w:tcPr>
            <w:tcW w:w="8280" w:type="dxa"/>
            <w:gridSpan w:val="2"/>
            <w:tcBorders>
              <w:top w:val="single" w:sz="4" w:space="0" w:color="auto"/>
            </w:tcBorders>
          </w:tcPr>
          <w:p w14:paraId="612D68E8" w14:textId="77777777" w:rsidR="001256EC" w:rsidRPr="00B71ACF" w:rsidRDefault="001256EC" w:rsidP="000A54B1">
            <w:pPr>
              <w:rPr>
                <w:b/>
              </w:rPr>
            </w:pPr>
            <w:r w:rsidRPr="00B71ACF">
              <w:rPr>
                <w:b/>
              </w:rPr>
              <w:t>*If you indicated that your collaborator has reached out to their organization/institution’s IRB or ethics review board, please describe their determination or the status of the request:</w:t>
            </w:r>
          </w:p>
          <w:p w14:paraId="261E715D" w14:textId="77777777" w:rsidR="001256EC" w:rsidRPr="00B71ACF" w:rsidRDefault="001256EC" w:rsidP="000A54B1">
            <w:pPr>
              <w:ind w:left="699"/>
            </w:pPr>
            <w:r w:rsidRPr="00B71ACF">
              <w:t xml:space="preserve"> </w:t>
            </w:r>
            <w:sdt>
              <w:sdtPr>
                <w:id w:val="1767653429"/>
                <w:placeholder>
                  <w:docPart w:val="145C6B482EE680409E1CE6C925D21E92"/>
                </w:placeholder>
              </w:sdtPr>
              <w:sdtContent>
                <w:sdt>
                  <w:sdtPr>
                    <w:id w:val="-2096619130"/>
                    <w:placeholder>
                      <w:docPart w:val="C07776B186B957469E8E0FD49BB11C04"/>
                    </w:placeholder>
                  </w:sdtPr>
                  <w:sdtContent>
                    <w:r>
                      <w:t xml:space="preserve">AZ and CL submitted a Human Research Form via UMN’s IRB protocol 503 on 02/24/2021. The status of this proposal is still pending review. Their proposed research activities were identical to the present description, except their participants were going to be undergraduate students, rather than professors as in our case. </w:t>
                    </w:r>
                  </w:sdtContent>
                </w:sdt>
              </w:sdtContent>
            </w:sdt>
          </w:p>
        </w:tc>
      </w:tr>
    </w:tbl>
    <w:p w14:paraId="1E7AA9D1" w14:textId="77777777" w:rsidR="001256EC" w:rsidRPr="00B71ACF" w:rsidRDefault="001256EC" w:rsidP="001256EC">
      <w:r w:rsidRPr="00B71ACF">
        <w:t xml:space="preserve">  </w:t>
      </w:r>
    </w:p>
    <w:tbl>
      <w:tblPr>
        <w:tblStyle w:val="TableGrid"/>
        <w:tblW w:w="0" w:type="auto"/>
        <w:tblInd w:w="715" w:type="dxa"/>
        <w:tblLook w:val="04A0" w:firstRow="1" w:lastRow="0" w:firstColumn="1" w:lastColumn="0" w:noHBand="0" w:noVBand="1"/>
      </w:tblPr>
      <w:tblGrid>
        <w:gridCol w:w="2790"/>
        <w:gridCol w:w="5490"/>
      </w:tblGrid>
      <w:tr w:rsidR="001256EC" w:rsidRPr="00B71ACF" w14:paraId="1CC2E190" w14:textId="77777777" w:rsidTr="000A54B1">
        <w:tc>
          <w:tcPr>
            <w:tcW w:w="2790" w:type="dxa"/>
          </w:tcPr>
          <w:p w14:paraId="62D170B2" w14:textId="77777777" w:rsidR="001256EC" w:rsidRPr="00B71ACF" w:rsidRDefault="001256EC" w:rsidP="000A54B1">
            <w:r w:rsidRPr="00B71ACF">
              <w:rPr>
                <w:b/>
              </w:rPr>
              <w:t>Collaborator’s Name</w:t>
            </w:r>
            <w:r w:rsidRPr="00B71ACF">
              <w:t>:</w:t>
            </w:r>
          </w:p>
        </w:tc>
        <w:tc>
          <w:tcPr>
            <w:tcW w:w="5490" w:type="dxa"/>
          </w:tcPr>
          <w:p w14:paraId="17DD383B" w14:textId="77777777" w:rsidR="001256EC" w:rsidRPr="00B71ACF" w:rsidRDefault="000A54B1" w:rsidP="000A54B1">
            <w:sdt>
              <w:sdtPr>
                <w:id w:val="2008009930"/>
                <w:placeholder>
                  <w:docPart w:val="D60D3C3BC8A4564880B21F740BF0E8F8"/>
                </w:placeholder>
              </w:sdtPr>
              <w:sdtContent>
                <w:r w:rsidR="001256EC">
                  <w:t>Chelsea Legacy</w:t>
                </w:r>
              </w:sdtContent>
            </w:sdt>
          </w:p>
        </w:tc>
      </w:tr>
      <w:tr w:rsidR="001256EC" w:rsidRPr="00B71ACF" w14:paraId="5DEF0E93" w14:textId="77777777" w:rsidTr="000A54B1">
        <w:tc>
          <w:tcPr>
            <w:tcW w:w="2790" w:type="dxa"/>
          </w:tcPr>
          <w:p w14:paraId="7B5418A4" w14:textId="77777777" w:rsidR="001256EC" w:rsidRPr="00B71ACF" w:rsidRDefault="001256EC" w:rsidP="000A54B1">
            <w:r w:rsidRPr="00B71ACF">
              <w:rPr>
                <w:b/>
              </w:rPr>
              <w:t>Role in Research</w:t>
            </w:r>
            <w:r w:rsidRPr="00B71ACF">
              <w:t>:</w:t>
            </w:r>
          </w:p>
        </w:tc>
        <w:tc>
          <w:tcPr>
            <w:tcW w:w="5490" w:type="dxa"/>
          </w:tcPr>
          <w:p w14:paraId="644248C8" w14:textId="77777777" w:rsidR="001256EC" w:rsidRPr="00B71ACF" w:rsidRDefault="000A54B1" w:rsidP="000A54B1">
            <w:sdt>
              <w:sdtPr>
                <w:id w:val="-1096010190"/>
                <w:placeholder>
                  <w:docPart w:val="18CD7DB8A931F348A204DCFC62931464"/>
                </w:placeholder>
              </w:sdtPr>
              <w:sdtContent>
                <w:sdt>
                  <w:sdtPr>
                    <w:id w:val="2003619459"/>
                    <w:placeholder>
                      <w:docPart w:val="8C0BAA087F48CF4D8C1FC3D246FDB9A8"/>
                    </w:placeholder>
                  </w:sdtPr>
                  <w:sdtContent>
                    <w:r w:rsidR="001256EC">
                      <w:t>Collaborator / Graduate Student Assistant</w:t>
                    </w:r>
                  </w:sdtContent>
                </w:sdt>
              </w:sdtContent>
            </w:sdt>
          </w:p>
        </w:tc>
      </w:tr>
      <w:tr w:rsidR="001256EC" w:rsidRPr="00B71ACF" w14:paraId="3E1C4E6C" w14:textId="77777777" w:rsidTr="000A54B1">
        <w:tc>
          <w:tcPr>
            <w:tcW w:w="2790" w:type="dxa"/>
          </w:tcPr>
          <w:p w14:paraId="370F0926" w14:textId="77777777" w:rsidR="001256EC" w:rsidRPr="00B71ACF" w:rsidRDefault="001256EC" w:rsidP="000A54B1">
            <w:r w:rsidRPr="00B71ACF">
              <w:rPr>
                <w:b/>
              </w:rPr>
              <w:t>Research Activities/ Responsibilities:</w:t>
            </w:r>
          </w:p>
        </w:tc>
        <w:tc>
          <w:tcPr>
            <w:tcW w:w="5490" w:type="dxa"/>
          </w:tcPr>
          <w:p w14:paraId="56DED849" w14:textId="77777777" w:rsidR="001256EC" w:rsidRPr="00B71ACF" w:rsidRDefault="000A54B1" w:rsidP="000A54B1">
            <w:sdt>
              <w:sdtPr>
                <w:id w:val="-588856249"/>
                <w:placeholder>
                  <w:docPart w:val="BB0CD115B8C7984AA8D10BAF8364CFD0"/>
                </w:placeholder>
              </w:sdtPr>
              <w:sdtContent>
                <w:sdt>
                  <w:sdtPr>
                    <w:id w:val="-879467589"/>
                    <w:placeholder>
                      <w:docPart w:val="811B4187E27BDF4884AD8D9FEFED3C0C"/>
                    </w:placeholder>
                  </w:sdtPr>
                  <w:sdtContent>
                    <w:r w:rsidR="001256EC">
                      <w:t>Conceptualizing, developing and evaluating items for the data science assessment</w:t>
                    </w:r>
                  </w:sdtContent>
                </w:sdt>
              </w:sdtContent>
            </w:sdt>
          </w:p>
        </w:tc>
      </w:tr>
      <w:tr w:rsidR="001256EC" w:rsidRPr="00B71ACF" w14:paraId="3564D80B" w14:textId="77777777" w:rsidTr="000A54B1">
        <w:tc>
          <w:tcPr>
            <w:tcW w:w="2790" w:type="dxa"/>
            <w:tcBorders>
              <w:bottom w:val="single" w:sz="4" w:space="0" w:color="auto"/>
            </w:tcBorders>
          </w:tcPr>
          <w:p w14:paraId="5EF96045" w14:textId="77777777" w:rsidR="001256EC" w:rsidRPr="00B71ACF" w:rsidRDefault="001256EC" w:rsidP="000A54B1">
            <w:r w:rsidRPr="00B71ACF">
              <w:rPr>
                <w:b/>
              </w:rPr>
              <w:t>Organization/Institution</w:t>
            </w:r>
            <w:r w:rsidRPr="00B71ACF">
              <w:t>:</w:t>
            </w:r>
          </w:p>
        </w:tc>
        <w:tc>
          <w:tcPr>
            <w:tcW w:w="5490" w:type="dxa"/>
            <w:tcBorders>
              <w:bottom w:val="single" w:sz="4" w:space="0" w:color="auto"/>
            </w:tcBorders>
          </w:tcPr>
          <w:p w14:paraId="1FEF2B82" w14:textId="77777777" w:rsidR="001256EC" w:rsidRPr="00B71ACF" w:rsidRDefault="000A54B1" w:rsidP="000A54B1">
            <w:sdt>
              <w:sdtPr>
                <w:id w:val="815379333"/>
                <w:placeholder>
                  <w:docPart w:val="08C4958C69904B4D89A9FADC6F7EDE92"/>
                </w:placeholder>
              </w:sdtPr>
              <w:sdtContent>
                <w:r w:rsidR="001256EC">
                  <w:t>University of Minnesota</w:t>
                </w:r>
              </w:sdtContent>
            </w:sdt>
          </w:p>
        </w:tc>
      </w:tr>
      <w:tr w:rsidR="001256EC" w:rsidRPr="00B71ACF" w14:paraId="1D19081E" w14:textId="77777777" w:rsidTr="000A54B1">
        <w:tc>
          <w:tcPr>
            <w:tcW w:w="8280" w:type="dxa"/>
            <w:gridSpan w:val="2"/>
            <w:tcBorders>
              <w:bottom w:val="single" w:sz="4" w:space="0" w:color="auto"/>
            </w:tcBorders>
          </w:tcPr>
          <w:p w14:paraId="78C0F236" w14:textId="77777777" w:rsidR="001256EC" w:rsidRPr="00B71ACF" w:rsidRDefault="001256EC" w:rsidP="000A54B1">
            <w:r w:rsidRPr="00B71ACF">
              <w:rPr>
                <w:b/>
              </w:rPr>
              <w:t>Has your collaborator reached out to their organization/institution about IRB or ethics review?</w:t>
            </w:r>
          </w:p>
        </w:tc>
      </w:tr>
      <w:tr w:rsidR="001256EC" w:rsidRPr="00B71ACF" w14:paraId="4C7D0FA0" w14:textId="77777777" w:rsidTr="000A54B1">
        <w:trPr>
          <w:trHeight w:val="606"/>
        </w:trPr>
        <w:tc>
          <w:tcPr>
            <w:tcW w:w="8280" w:type="dxa"/>
            <w:gridSpan w:val="2"/>
            <w:tcBorders>
              <w:top w:val="single" w:sz="4" w:space="0" w:color="auto"/>
              <w:bottom w:val="single" w:sz="4" w:space="0" w:color="auto"/>
            </w:tcBorders>
          </w:tcPr>
          <w:p w14:paraId="64591C2C" w14:textId="77777777" w:rsidR="001256EC" w:rsidRPr="00B71ACF" w:rsidRDefault="000A54B1" w:rsidP="000A54B1">
            <w:pPr>
              <w:ind w:left="720"/>
            </w:pPr>
            <w:sdt>
              <w:sdtPr>
                <w:id w:val="1726562181"/>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486372733"/>
                <w14:checkbox>
                  <w14:checked w14:val="0"/>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r w:rsidR="001256EC" w:rsidRPr="00B71ACF">
              <w:tab/>
            </w:r>
            <w:r w:rsidR="001256EC" w:rsidRPr="00B71ACF">
              <w:tab/>
            </w:r>
          </w:p>
          <w:p w14:paraId="499AA371" w14:textId="77777777" w:rsidR="001256EC" w:rsidRPr="00B71ACF" w:rsidRDefault="000A54B1" w:rsidP="000A54B1">
            <w:pPr>
              <w:ind w:left="720"/>
            </w:pPr>
            <w:sdt>
              <w:sdtPr>
                <w:id w:val="-178588306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Collaborator’s organization/institution does not have an IRB or ethics review board</w:t>
            </w:r>
          </w:p>
        </w:tc>
      </w:tr>
      <w:tr w:rsidR="001256EC" w:rsidRPr="00B71ACF" w14:paraId="4A0E25B5" w14:textId="77777777" w:rsidTr="000A54B1">
        <w:trPr>
          <w:trHeight w:val="606"/>
        </w:trPr>
        <w:tc>
          <w:tcPr>
            <w:tcW w:w="8280" w:type="dxa"/>
            <w:gridSpan w:val="2"/>
            <w:tcBorders>
              <w:top w:val="single" w:sz="4" w:space="0" w:color="auto"/>
            </w:tcBorders>
          </w:tcPr>
          <w:p w14:paraId="74CD4457" w14:textId="77777777" w:rsidR="001256EC" w:rsidRPr="00B71ACF" w:rsidRDefault="001256EC" w:rsidP="000A54B1">
            <w:pPr>
              <w:rPr>
                <w:b/>
              </w:rPr>
            </w:pPr>
            <w:r w:rsidRPr="00B71ACF">
              <w:rPr>
                <w:b/>
              </w:rPr>
              <w:lastRenderedPageBreak/>
              <w:t>*If you indicated that your collaborator has reached out to their organization/institution’s IRB or ethics review board, please describe their determination or the status of the request:</w:t>
            </w:r>
          </w:p>
          <w:p w14:paraId="01C3A7EF" w14:textId="77777777" w:rsidR="001256EC" w:rsidRPr="00B71ACF" w:rsidRDefault="001256EC" w:rsidP="000A54B1">
            <w:pPr>
              <w:ind w:left="699"/>
            </w:pPr>
            <w:r w:rsidRPr="00B71ACF">
              <w:t xml:space="preserve"> </w:t>
            </w:r>
            <w:sdt>
              <w:sdtPr>
                <w:id w:val="-1726222773"/>
                <w:placeholder>
                  <w:docPart w:val="A3029B5CB058CB4BB165F754AB16E99F"/>
                </w:placeholder>
              </w:sdtPr>
              <w:sdtContent>
                <w:r>
                  <w:t>Same as AZ above.</w:t>
                </w:r>
              </w:sdtContent>
            </w:sdt>
          </w:p>
        </w:tc>
      </w:tr>
    </w:tbl>
    <w:p w14:paraId="1BC97F34" w14:textId="77777777" w:rsidR="001256EC" w:rsidRDefault="001256EC" w:rsidP="001256EC">
      <w:pPr>
        <w:pStyle w:val="ListParagraph"/>
        <w:ind w:left="360"/>
        <w:rPr>
          <w:b/>
        </w:rPr>
      </w:pPr>
    </w:p>
    <w:tbl>
      <w:tblPr>
        <w:tblStyle w:val="TableGrid"/>
        <w:tblW w:w="0" w:type="auto"/>
        <w:tblInd w:w="715" w:type="dxa"/>
        <w:tblLook w:val="04A0" w:firstRow="1" w:lastRow="0" w:firstColumn="1" w:lastColumn="0" w:noHBand="0" w:noVBand="1"/>
      </w:tblPr>
      <w:tblGrid>
        <w:gridCol w:w="2790"/>
        <w:gridCol w:w="5490"/>
      </w:tblGrid>
      <w:tr w:rsidR="001256EC" w:rsidRPr="00B71ACF" w14:paraId="011634C4" w14:textId="77777777" w:rsidTr="000A54B1">
        <w:tc>
          <w:tcPr>
            <w:tcW w:w="2790" w:type="dxa"/>
          </w:tcPr>
          <w:p w14:paraId="1C21AE55" w14:textId="77777777" w:rsidR="001256EC" w:rsidRPr="00B71ACF" w:rsidRDefault="001256EC" w:rsidP="000A54B1">
            <w:r w:rsidRPr="00B71ACF">
              <w:rPr>
                <w:b/>
              </w:rPr>
              <w:t>Collaborator’s Name</w:t>
            </w:r>
            <w:r w:rsidRPr="00B71ACF">
              <w:t>:</w:t>
            </w:r>
          </w:p>
        </w:tc>
        <w:tc>
          <w:tcPr>
            <w:tcW w:w="5490" w:type="dxa"/>
          </w:tcPr>
          <w:p w14:paraId="5329AE72" w14:textId="77777777" w:rsidR="001256EC" w:rsidRPr="00B71ACF" w:rsidRDefault="000A54B1" w:rsidP="000A54B1">
            <w:sdt>
              <w:sdtPr>
                <w:id w:val="338898786"/>
                <w:placeholder>
                  <w:docPart w:val="10D107005C8DC54D8890F609F225DDF3"/>
                </w:placeholder>
              </w:sdtPr>
              <w:sdtContent>
                <w:r w:rsidR="001256EC">
                  <w:t xml:space="preserve">Mine </w:t>
                </w:r>
                <w:proofErr w:type="spellStart"/>
                <w:r w:rsidR="001256EC">
                  <w:t>Dogucu</w:t>
                </w:r>
                <w:proofErr w:type="spellEnd"/>
              </w:sdtContent>
            </w:sdt>
          </w:p>
        </w:tc>
      </w:tr>
      <w:tr w:rsidR="001256EC" w:rsidRPr="00B71ACF" w14:paraId="13FEA34F" w14:textId="77777777" w:rsidTr="000A54B1">
        <w:tc>
          <w:tcPr>
            <w:tcW w:w="2790" w:type="dxa"/>
          </w:tcPr>
          <w:p w14:paraId="4BF30584" w14:textId="77777777" w:rsidR="001256EC" w:rsidRPr="00B71ACF" w:rsidRDefault="001256EC" w:rsidP="000A54B1">
            <w:r w:rsidRPr="00B71ACF">
              <w:rPr>
                <w:b/>
              </w:rPr>
              <w:t>Role in Research</w:t>
            </w:r>
            <w:r w:rsidRPr="00B71ACF">
              <w:t>:</w:t>
            </w:r>
          </w:p>
        </w:tc>
        <w:tc>
          <w:tcPr>
            <w:tcW w:w="5490" w:type="dxa"/>
          </w:tcPr>
          <w:p w14:paraId="45276947" w14:textId="77777777" w:rsidR="001256EC" w:rsidRPr="00B71ACF" w:rsidRDefault="000A54B1" w:rsidP="000A54B1">
            <w:sdt>
              <w:sdtPr>
                <w:id w:val="24605533"/>
                <w:placeholder>
                  <w:docPart w:val="A489F1FEC3E63944BF8AF85AFB60E99A"/>
                </w:placeholder>
              </w:sdtPr>
              <w:sdtContent>
                <w:r w:rsidR="001256EC">
                  <w:t>Co-Principal Investigator</w:t>
                </w:r>
              </w:sdtContent>
            </w:sdt>
          </w:p>
        </w:tc>
      </w:tr>
      <w:tr w:rsidR="001256EC" w:rsidRPr="00B71ACF" w14:paraId="6A69CA96" w14:textId="77777777" w:rsidTr="000A54B1">
        <w:tc>
          <w:tcPr>
            <w:tcW w:w="2790" w:type="dxa"/>
          </w:tcPr>
          <w:p w14:paraId="2ACBD15C" w14:textId="77777777" w:rsidR="001256EC" w:rsidRPr="00B71ACF" w:rsidRDefault="001256EC" w:rsidP="000A54B1">
            <w:r w:rsidRPr="00B71ACF">
              <w:rPr>
                <w:b/>
              </w:rPr>
              <w:t>Research Activities/ Responsibilities:</w:t>
            </w:r>
          </w:p>
        </w:tc>
        <w:tc>
          <w:tcPr>
            <w:tcW w:w="5490" w:type="dxa"/>
          </w:tcPr>
          <w:p w14:paraId="682B9115" w14:textId="77777777" w:rsidR="001256EC" w:rsidRPr="00B71ACF" w:rsidRDefault="000A54B1" w:rsidP="000A54B1">
            <w:sdt>
              <w:sdtPr>
                <w:id w:val="208306662"/>
                <w:placeholder>
                  <w:docPart w:val="2CAD5B1378DFD44AA03B7DF3D36E9074"/>
                </w:placeholder>
              </w:sdtPr>
              <w:sdtContent>
                <w:sdt>
                  <w:sdtPr>
                    <w:id w:val="-1190529447"/>
                    <w:placeholder>
                      <w:docPart w:val="F997E1AE2DD05F4DA2A6BBC1FB62FE7D"/>
                    </w:placeholder>
                  </w:sdtPr>
                  <w:sdtContent>
                    <w:r w:rsidR="001256EC">
                      <w:t>Conceptualizing, developing and evaluating items for the data science assessment</w:t>
                    </w:r>
                  </w:sdtContent>
                </w:sdt>
              </w:sdtContent>
            </w:sdt>
          </w:p>
        </w:tc>
      </w:tr>
      <w:tr w:rsidR="001256EC" w:rsidRPr="00B71ACF" w14:paraId="6DB94B87" w14:textId="77777777" w:rsidTr="000A54B1">
        <w:tc>
          <w:tcPr>
            <w:tcW w:w="2790" w:type="dxa"/>
            <w:tcBorders>
              <w:bottom w:val="single" w:sz="4" w:space="0" w:color="auto"/>
            </w:tcBorders>
          </w:tcPr>
          <w:p w14:paraId="778DD546" w14:textId="77777777" w:rsidR="001256EC" w:rsidRPr="00B71ACF" w:rsidRDefault="001256EC" w:rsidP="000A54B1">
            <w:r w:rsidRPr="00B71ACF">
              <w:rPr>
                <w:b/>
              </w:rPr>
              <w:t>Organization/Institution</w:t>
            </w:r>
            <w:r w:rsidRPr="00B71ACF">
              <w:t>:</w:t>
            </w:r>
          </w:p>
        </w:tc>
        <w:tc>
          <w:tcPr>
            <w:tcW w:w="5490" w:type="dxa"/>
            <w:tcBorders>
              <w:bottom w:val="single" w:sz="4" w:space="0" w:color="auto"/>
            </w:tcBorders>
          </w:tcPr>
          <w:p w14:paraId="173BD724" w14:textId="77777777" w:rsidR="001256EC" w:rsidRPr="00B71ACF" w:rsidRDefault="000A54B1" w:rsidP="000A54B1">
            <w:sdt>
              <w:sdtPr>
                <w:id w:val="593748212"/>
                <w:placeholder>
                  <w:docPart w:val="CE9349DE1A87B749B15344CC9DEA9F66"/>
                </w:placeholder>
              </w:sdtPr>
              <w:sdtContent>
                <w:r w:rsidR="001256EC">
                  <w:t>University of California, Irvine</w:t>
                </w:r>
              </w:sdtContent>
            </w:sdt>
          </w:p>
        </w:tc>
      </w:tr>
      <w:tr w:rsidR="001256EC" w:rsidRPr="00B71ACF" w14:paraId="4C443A87" w14:textId="77777777" w:rsidTr="000A54B1">
        <w:tc>
          <w:tcPr>
            <w:tcW w:w="8280" w:type="dxa"/>
            <w:gridSpan w:val="2"/>
            <w:tcBorders>
              <w:bottom w:val="single" w:sz="4" w:space="0" w:color="auto"/>
            </w:tcBorders>
          </w:tcPr>
          <w:p w14:paraId="789376DF" w14:textId="77777777" w:rsidR="001256EC" w:rsidRPr="00B71ACF" w:rsidRDefault="001256EC" w:rsidP="000A54B1">
            <w:r w:rsidRPr="00B71ACF">
              <w:rPr>
                <w:b/>
              </w:rPr>
              <w:t>Has your collaborator reached out to their organization/institution about IRB or ethics review?</w:t>
            </w:r>
          </w:p>
        </w:tc>
      </w:tr>
      <w:tr w:rsidR="001256EC" w:rsidRPr="00B71ACF" w14:paraId="00E3A3FA" w14:textId="77777777" w:rsidTr="000A54B1">
        <w:trPr>
          <w:trHeight w:val="606"/>
        </w:trPr>
        <w:tc>
          <w:tcPr>
            <w:tcW w:w="8280" w:type="dxa"/>
            <w:gridSpan w:val="2"/>
            <w:tcBorders>
              <w:top w:val="single" w:sz="4" w:space="0" w:color="auto"/>
              <w:bottom w:val="single" w:sz="4" w:space="0" w:color="auto"/>
            </w:tcBorders>
          </w:tcPr>
          <w:p w14:paraId="70862E13" w14:textId="77777777" w:rsidR="001256EC" w:rsidRPr="00B71ACF" w:rsidRDefault="000A54B1" w:rsidP="000A54B1">
            <w:pPr>
              <w:ind w:left="720"/>
            </w:pPr>
            <w:sdt>
              <w:sdtPr>
                <w:id w:val="169210570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104605031"/>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r w:rsidR="001256EC" w:rsidRPr="00B71ACF">
              <w:tab/>
            </w:r>
            <w:r w:rsidR="001256EC" w:rsidRPr="00B71ACF">
              <w:tab/>
            </w:r>
          </w:p>
          <w:p w14:paraId="66A2715B" w14:textId="77777777" w:rsidR="001256EC" w:rsidRPr="00B71ACF" w:rsidRDefault="000A54B1" w:rsidP="000A54B1">
            <w:pPr>
              <w:ind w:left="720"/>
            </w:pPr>
            <w:sdt>
              <w:sdtPr>
                <w:id w:val="-107897511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Collaborator’s organization/institution does not have an IRB or ethics review board</w:t>
            </w:r>
          </w:p>
        </w:tc>
      </w:tr>
      <w:tr w:rsidR="001256EC" w:rsidRPr="00B71ACF" w14:paraId="0AA9AF1F" w14:textId="77777777" w:rsidTr="000A54B1">
        <w:trPr>
          <w:trHeight w:val="606"/>
        </w:trPr>
        <w:tc>
          <w:tcPr>
            <w:tcW w:w="8280" w:type="dxa"/>
            <w:gridSpan w:val="2"/>
            <w:tcBorders>
              <w:top w:val="single" w:sz="4" w:space="0" w:color="auto"/>
            </w:tcBorders>
          </w:tcPr>
          <w:p w14:paraId="38166139" w14:textId="77777777" w:rsidR="001256EC" w:rsidRPr="00B71ACF" w:rsidRDefault="001256EC" w:rsidP="000A54B1">
            <w:pPr>
              <w:rPr>
                <w:b/>
              </w:rPr>
            </w:pPr>
            <w:r w:rsidRPr="00B71ACF">
              <w:rPr>
                <w:b/>
              </w:rPr>
              <w:t>*If you indicated that your collaborator has reached out to their organization/institution’s IRB or ethics review board, please describe their determination or the status of the request:</w:t>
            </w:r>
          </w:p>
          <w:p w14:paraId="4D9C9269" w14:textId="77777777" w:rsidR="001256EC" w:rsidRPr="00B71ACF" w:rsidRDefault="001256EC" w:rsidP="000A54B1">
            <w:pPr>
              <w:ind w:left="699"/>
            </w:pPr>
            <w:r w:rsidRPr="00B71ACF">
              <w:t xml:space="preserve"> </w:t>
            </w:r>
            <w:sdt>
              <w:sdtPr>
                <w:id w:val="-234549910"/>
                <w:placeholder>
                  <w:docPart w:val="DFDB059DFEAC654FBB6CC16DA787E31A"/>
                </w:placeholder>
                <w:showingPlcHdr/>
              </w:sdtPr>
              <w:sdtContent>
                <w:r w:rsidRPr="00B71ACF">
                  <w:rPr>
                    <w:rStyle w:val="PlaceholderText"/>
                    <w:rFonts w:eastAsiaTheme="minorHAnsi"/>
                  </w:rPr>
                  <w:t>Click or tap here to enter text.</w:t>
                </w:r>
              </w:sdtContent>
            </w:sdt>
          </w:p>
        </w:tc>
      </w:tr>
    </w:tbl>
    <w:p w14:paraId="2AAFFE19" w14:textId="77777777" w:rsidR="001256EC" w:rsidRDefault="001256EC" w:rsidP="001256EC">
      <w:pPr>
        <w:pStyle w:val="ListParagraph"/>
        <w:ind w:left="360"/>
        <w:rPr>
          <w:b/>
        </w:rPr>
      </w:pPr>
    </w:p>
    <w:p w14:paraId="3CB3C3A6" w14:textId="77777777" w:rsidR="001256EC" w:rsidRDefault="001256EC" w:rsidP="001256EC">
      <w:pPr>
        <w:pStyle w:val="ListParagraph"/>
        <w:ind w:left="360"/>
        <w:rPr>
          <w:b/>
        </w:rPr>
      </w:pPr>
    </w:p>
    <w:tbl>
      <w:tblPr>
        <w:tblStyle w:val="TableGrid"/>
        <w:tblW w:w="0" w:type="auto"/>
        <w:tblInd w:w="715" w:type="dxa"/>
        <w:tblLook w:val="04A0" w:firstRow="1" w:lastRow="0" w:firstColumn="1" w:lastColumn="0" w:noHBand="0" w:noVBand="1"/>
      </w:tblPr>
      <w:tblGrid>
        <w:gridCol w:w="2790"/>
        <w:gridCol w:w="5490"/>
      </w:tblGrid>
      <w:tr w:rsidR="001256EC" w:rsidRPr="00B71ACF" w14:paraId="27DAEC68" w14:textId="77777777" w:rsidTr="000A54B1">
        <w:tc>
          <w:tcPr>
            <w:tcW w:w="2790" w:type="dxa"/>
          </w:tcPr>
          <w:p w14:paraId="5765847B" w14:textId="77777777" w:rsidR="001256EC" w:rsidRPr="00B71ACF" w:rsidRDefault="001256EC" w:rsidP="000A54B1">
            <w:r w:rsidRPr="00B71ACF">
              <w:rPr>
                <w:b/>
              </w:rPr>
              <w:t>Collaborator’s Name</w:t>
            </w:r>
            <w:r w:rsidRPr="00B71ACF">
              <w:t>:</w:t>
            </w:r>
          </w:p>
        </w:tc>
        <w:tc>
          <w:tcPr>
            <w:tcW w:w="5490" w:type="dxa"/>
          </w:tcPr>
          <w:p w14:paraId="6C983FF8" w14:textId="77777777" w:rsidR="001256EC" w:rsidRPr="00B71ACF" w:rsidRDefault="000A54B1" w:rsidP="000A54B1">
            <w:sdt>
              <w:sdtPr>
                <w:id w:val="464403251"/>
                <w:placeholder>
                  <w:docPart w:val="6364B4516F52154FB9AF2950105B63B0"/>
                </w:placeholder>
              </w:sdtPr>
              <w:sdtContent>
                <w:r w:rsidR="001256EC">
                  <w:t>Matt Beckman</w:t>
                </w:r>
              </w:sdtContent>
            </w:sdt>
          </w:p>
        </w:tc>
      </w:tr>
      <w:tr w:rsidR="001256EC" w:rsidRPr="00B71ACF" w14:paraId="1D9E5513" w14:textId="77777777" w:rsidTr="000A54B1">
        <w:tc>
          <w:tcPr>
            <w:tcW w:w="2790" w:type="dxa"/>
          </w:tcPr>
          <w:p w14:paraId="14AC070F" w14:textId="77777777" w:rsidR="001256EC" w:rsidRPr="00B71ACF" w:rsidRDefault="001256EC" w:rsidP="000A54B1">
            <w:r w:rsidRPr="00B71ACF">
              <w:rPr>
                <w:b/>
              </w:rPr>
              <w:t>Role in Research</w:t>
            </w:r>
            <w:r w:rsidRPr="00B71ACF">
              <w:t>:</w:t>
            </w:r>
          </w:p>
        </w:tc>
        <w:tc>
          <w:tcPr>
            <w:tcW w:w="5490" w:type="dxa"/>
          </w:tcPr>
          <w:p w14:paraId="2697838C" w14:textId="77777777" w:rsidR="001256EC" w:rsidRPr="00B71ACF" w:rsidRDefault="000A54B1" w:rsidP="000A54B1">
            <w:sdt>
              <w:sdtPr>
                <w:id w:val="-1657526030"/>
                <w:placeholder>
                  <w:docPart w:val="F965B116F8574C44A6F9EF038412A338"/>
                </w:placeholder>
              </w:sdtPr>
              <w:sdtContent>
                <w:r w:rsidR="001256EC">
                  <w:t>Co-Principal Investigator</w:t>
                </w:r>
              </w:sdtContent>
            </w:sdt>
          </w:p>
        </w:tc>
      </w:tr>
      <w:tr w:rsidR="001256EC" w:rsidRPr="00B71ACF" w14:paraId="72EB90DC" w14:textId="77777777" w:rsidTr="000A54B1">
        <w:tc>
          <w:tcPr>
            <w:tcW w:w="2790" w:type="dxa"/>
          </w:tcPr>
          <w:p w14:paraId="5E326AC1" w14:textId="77777777" w:rsidR="001256EC" w:rsidRPr="00B71ACF" w:rsidRDefault="001256EC" w:rsidP="000A54B1">
            <w:r w:rsidRPr="00B71ACF">
              <w:rPr>
                <w:b/>
              </w:rPr>
              <w:t>Research Activities/ Responsibilities:</w:t>
            </w:r>
          </w:p>
        </w:tc>
        <w:tc>
          <w:tcPr>
            <w:tcW w:w="5490" w:type="dxa"/>
          </w:tcPr>
          <w:p w14:paraId="4F365870" w14:textId="77777777" w:rsidR="001256EC" w:rsidRPr="00B71ACF" w:rsidRDefault="000A54B1" w:rsidP="000A54B1">
            <w:sdt>
              <w:sdtPr>
                <w:id w:val="329872929"/>
                <w:placeholder>
                  <w:docPart w:val="5718C08179AC3B478296018BBC40D9F4"/>
                </w:placeholder>
              </w:sdtPr>
              <w:sdtContent>
                <w:sdt>
                  <w:sdtPr>
                    <w:id w:val="-1170712545"/>
                    <w:placeholder>
                      <w:docPart w:val="0DEF4EA36D649742954BBA63F8E51A3A"/>
                    </w:placeholder>
                  </w:sdtPr>
                  <w:sdtContent>
                    <w:r w:rsidR="001256EC">
                      <w:t>Conceptualizing, developing and evaluating items for the data science assessment</w:t>
                    </w:r>
                  </w:sdtContent>
                </w:sdt>
              </w:sdtContent>
            </w:sdt>
          </w:p>
        </w:tc>
      </w:tr>
      <w:tr w:rsidR="001256EC" w:rsidRPr="00B71ACF" w14:paraId="2D542DF4" w14:textId="77777777" w:rsidTr="000A54B1">
        <w:tc>
          <w:tcPr>
            <w:tcW w:w="2790" w:type="dxa"/>
            <w:tcBorders>
              <w:bottom w:val="single" w:sz="4" w:space="0" w:color="auto"/>
            </w:tcBorders>
          </w:tcPr>
          <w:p w14:paraId="52212F66" w14:textId="77777777" w:rsidR="001256EC" w:rsidRPr="00B71ACF" w:rsidRDefault="001256EC" w:rsidP="000A54B1">
            <w:r w:rsidRPr="00B71ACF">
              <w:rPr>
                <w:b/>
              </w:rPr>
              <w:t>Organization/Institution</w:t>
            </w:r>
            <w:r w:rsidRPr="00B71ACF">
              <w:t>:</w:t>
            </w:r>
          </w:p>
        </w:tc>
        <w:tc>
          <w:tcPr>
            <w:tcW w:w="5490" w:type="dxa"/>
            <w:tcBorders>
              <w:bottom w:val="single" w:sz="4" w:space="0" w:color="auto"/>
            </w:tcBorders>
          </w:tcPr>
          <w:p w14:paraId="5E24300C" w14:textId="77777777" w:rsidR="001256EC" w:rsidRPr="00B71ACF" w:rsidRDefault="000A54B1" w:rsidP="000A54B1">
            <w:sdt>
              <w:sdtPr>
                <w:id w:val="887231591"/>
                <w:placeholder>
                  <w:docPart w:val="750212CF661F0246A5F3AC0861B166FE"/>
                </w:placeholder>
              </w:sdtPr>
              <w:sdtContent>
                <w:r w:rsidR="001256EC" w:rsidRPr="00501C67">
                  <w:t>Pennsylvania State University</w:t>
                </w:r>
              </w:sdtContent>
            </w:sdt>
          </w:p>
        </w:tc>
      </w:tr>
      <w:tr w:rsidR="001256EC" w:rsidRPr="00B71ACF" w14:paraId="1D7BC142" w14:textId="77777777" w:rsidTr="000A54B1">
        <w:tc>
          <w:tcPr>
            <w:tcW w:w="8280" w:type="dxa"/>
            <w:gridSpan w:val="2"/>
            <w:tcBorders>
              <w:bottom w:val="single" w:sz="4" w:space="0" w:color="auto"/>
            </w:tcBorders>
          </w:tcPr>
          <w:p w14:paraId="1173AB35" w14:textId="77777777" w:rsidR="001256EC" w:rsidRPr="00B71ACF" w:rsidRDefault="001256EC" w:rsidP="000A54B1">
            <w:r w:rsidRPr="00B71ACF">
              <w:rPr>
                <w:b/>
              </w:rPr>
              <w:t>Has your collaborator reached out to their organization/institution about IRB or ethics review?</w:t>
            </w:r>
          </w:p>
        </w:tc>
      </w:tr>
      <w:tr w:rsidR="001256EC" w:rsidRPr="00B71ACF" w14:paraId="44CCCF90" w14:textId="77777777" w:rsidTr="000A54B1">
        <w:trPr>
          <w:trHeight w:val="606"/>
        </w:trPr>
        <w:tc>
          <w:tcPr>
            <w:tcW w:w="8280" w:type="dxa"/>
            <w:gridSpan w:val="2"/>
            <w:tcBorders>
              <w:top w:val="single" w:sz="4" w:space="0" w:color="auto"/>
              <w:bottom w:val="single" w:sz="4" w:space="0" w:color="auto"/>
            </w:tcBorders>
          </w:tcPr>
          <w:p w14:paraId="2FB1D2E0" w14:textId="77777777" w:rsidR="001256EC" w:rsidRPr="00B71ACF" w:rsidRDefault="000A54B1" w:rsidP="000A54B1">
            <w:pPr>
              <w:ind w:left="720"/>
            </w:pPr>
            <w:sdt>
              <w:sdtPr>
                <w:id w:val="27228858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933428073"/>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r w:rsidR="001256EC" w:rsidRPr="00B71ACF">
              <w:tab/>
            </w:r>
            <w:r w:rsidR="001256EC" w:rsidRPr="00B71ACF">
              <w:tab/>
            </w:r>
          </w:p>
          <w:p w14:paraId="53F3A34E" w14:textId="77777777" w:rsidR="001256EC" w:rsidRPr="00B71ACF" w:rsidRDefault="000A54B1" w:rsidP="000A54B1">
            <w:pPr>
              <w:ind w:left="720"/>
            </w:pPr>
            <w:sdt>
              <w:sdtPr>
                <w:id w:val="3361703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Collaborator’s organization/institution does not have an IRB or ethics review board</w:t>
            </w:r>
          </w:p>
        </w:tc>
      </w:tr>
      <w:tr w:rsidR="001256EC" w:rsidRPr="00B71ACF" w14:paraId="726B5069" w14:textId="77777777" w:rsidTr="000A54B1">
        <w:trPr>
          <w:trHeight w:val="606"/>
        </w:trPr>
        <w:tc>
          <w:tcPr>
            <w:tcW w:w="8280" w:type="dxa"/>
            <w:gridSpan w:val="2"/>
            <w:tcBorders>
              <w:top w:val="single" w:sz="4" w:space="0" w:color="auto"/>
            </w:tcBorders>
          </w:tcPr>
          <w:p w14:paraId="00439431" w14:textId="77777777" w:rsidR="001256EC" w:rsidRPr="00B71ACF" w:rsidRDefault="001256EC" w:rsidP="000A54B1">
            <w:pPr>
              <w:rPr>
                <w:b/>
              </w:rPr>
            </w:pPr>
            <w:r w:rsidRPr="00B71ACF">
              <w:rPr>
                <w:b/>
              </w:rPr>
              <w:t>*If you indicated that your collaborator has reached out to their organization/institution’s IRB or ethics review board, please describe their determination or the status of the request:</w:t>
            </w:r>
          </w:p>
          <w:p w14:paraId="3B98DD37" w14:textId="77777777" w:rsidR="001256EC" w:rsidRPr="00B71ACF" w:rsidRDefault="001256EC" w:rsidP="000A54B1">
            <w:pPr>
              <w:ind w:left="699"/>
            </w:pPr>
            <w:r w:rsidRPr="00B71ACF">
              <w:t xml:space="preserve"> </w:t>
            </w:r>
            <w:sdt>
              <w:sdtPr>
                <w:id w:val="947203332"/>
                <w:placeholder>
                  <w:docPart w:val="A5D2C1369A347E45913A50ED5FF174EA"/>
                </w:placeholder>
                <w:showingPlcHdr/>
              </w:sdtPr>
              <w:sdtContent>
                <w:r w:rsidRPr="00B71ACF">
                  <w:rPr>
                    <w:rStyle w:val="PlaceholderText"/>
                    <w:rFonts w:eastAsiaTheme="minorHAnsi"/>
                  </w:rPr>
                  <w:t>Click or tap here to enter text.</w:t>
                </w:r>
              </w:sdtContent>
            </w:sdt>
          </w:p>
        </w:tc>
      </w:tr>
    </w:tbl>
    <w:p w14:paraId="19F8B4AC" w14:textId="77777777" w:rsidR="001256EC" w:rsidRDefault="001256EC" w:rsidP="001256EC">
      <w:pPr>
        <w:pStyle w:val="ListParagraph"/>
        <w:ind w:left="360"/>
        <w:rPr>
          <w:b/>
        </w:rPr>
      </w:pPr>
    </w:p>
    <w:p w14:paraId="7537ECF1" w14:textId="77777777" w:rsidR="001256EC" w:rsidRDefault="001256EC" w:rsidP="001256EC">
      <w:pPr>
        <w:pStyle w:val="ListParagraph"/>
        <w:ind w:left="360"/>
        <w:rPr>
          <w:b/>
        </w:rPr>
      </w:pPr>
    </w:p>
    <w:p w14:paraId="7D89DE2C" w14:textId="77777777" w:rsidR="001256EC" w:rsidRPr="00B71ACF" w:rsidRDefault="001256EC" w:rsidP="001256EC">
      <w:pPr>
        <w:pStyle w:val="ListParagraph"/>
        <w:numPr>
          <w:ilvl w:val="0"/>
          <w:numId w:val="14"/>
        </w:numPr>
        <w:ind w:left="360"/>
        <w:rPr>
          <w:b/>
        </w:rPr>
      </w:pPr>
      <w:r w:rsidRPr="00B71ACF">
        <w:rPr>
          <w:b/>
        </w:rPr>
        <w:t xml:space="preserve">If your collaborator is a foreign entity, have you already obtained approval from the </w:t>
      </w:r>
      <w:hyperlink r:id="rId26" w:history="1">
        <w:r w:rsidRPr="00B71ACF">
          <w:rPr>
            <w:rStyle w:val="Hyperlink"/>
            <w:b/>
          </w:rPr>
          <w:t>Duke University Office of Export Controls</w:t>
        </w:r>
      </w:hyperlink>
      <w:r w:rsidRPr="00B71ACF">
        <w:rPr>
          <w:b/>
        </w:rPr>
        <w:t>?</w:t>
      </w:r>
    </w:p>
    <w:p w14:paraId="2D1D2B4E" w14:textId="77777777" w:rsidR="001256EC" w:rsidRPr="00B71ACF" w:rsidRDefault="001256EC" w:rsidP="001256EC"/>
    <w:p w14:paraId="531329C6" w14:textId="77777777" w:rsidR="001256EC" w:rsidRPr="00B71ACF" w:rsidRDefault="000A54B1" w:rsidP="001256EC">
      <w:pPr>
        <w:ind w:left="360"/>
      </w:pPr>
      <w:sdt>
        <w:sdtPr>
          <w:id w:val="100986955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85418356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r w:rsidR="001256EC" w:rsidRPr="00B71ACF">
        <w:tab/>
      </w:r>
      <w:r w:rsidR="001256EC" w:rsidRPr="00B71ACF">
        <w:tab/>
      </w:r>
      <w:sdt>
        <w:sdtPr>
          <w:id w:val="1364480025"/>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N/A</w:t>
      </w:r>
    </w:p>
    <w:p w14:paraId="213673FD" w14:textId="77777777" w:rsidR="001256EC" w:rsidRPr="00B71ACF" w:rsidRDefault="001256EC" w:rsidP="001256EC">
      <w:pPr>
        <w:ind w:left="720"/>
      </w:pPr>
    </w:p>
    <w:p w14:paraId="410C6955" w14:textId="77777777" w:rsidR="001256EC" w:rsidRPr="00B71ACF" w:rsidRDefault="001256EC" w:rsidP="001256EC">
      <w:pPr>
        <w:ind w:left="720"/>
      </w:pPr>
      <w:r w:rsidRPr="00B71ACF">
        <w:t>If NO, IRB staff will forward this protocol to the Export Controls office.</w:t>
      </w:r>
    </w:p>
    <w:p w14:paraId="1431B31B" w14:textId="77777777" w:rsidR="001256EC" w:rsidRPr="00B71ACF" w:rsidRDefault="001256EC" w:rsidP="001256EC"/>
    <w:p w14:paraId="51B0C263"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732D9EDF" w14:textId="77777777" w:rsidTr="000A54B1">
        <w:tc>
          <w:tcPr>
            <w:tcW w:w="9350" w:type="dxa"/>
          </w:tcPr>
          <w:p w14:paraId="051E36EC" w14:textId="77777777" w:rsidR="001256EC" w:rsidRPr="00B71ACF" w:rsidRDefault="001256EC" w:rsidP="000A54B1">
            <w:pPr>
              <w:rPr>
                <w:sz w:val="32"/>
              </w:rPr>
            </w:pPr>
            <w:r w:rsidRPr="00B71ACF">
              <w:rPr>
                <w:sz w:val="32"/>
              </w:rPr>
              <w:lastRenderedPageBreak/>
              <w:t>Section 4: Funding Sources and Conflict of Interest</w:t>
            </w:r>
          </w:p>
        </w:tc>
      </w:tr>
    </w:tbl>
    <w:p w14:paraId="3834D87C" w14:textId="77777777" w:rsidR="001256EC" w:rsidRPr="00B71ACF" w:rsidRDefault="001256EC" w:rsidP="001256EC"/>
    <w:p w14:paraId="5E61D01B" w14:textId="77777777" w:rsidR="001256EC" w:rsidRPr="00B71ACF" w:rsidRDefault="001256EC" w:rsidP="001256EC">
      <w:pPr>
        <w:pStyle w:val="ListParagraph"/>
        <w:numPr>
          <w:ilvl w:val="0"/>
          <w:numId w:val="27"/>
        </w:numPr>
        <w:ind w:left="360"/>
      </w:pPr>
      <w:r w:rsidRPr="00B71ACF">
        <w:rPr>
          <w:b/>
        </w:rPr>
        <w:t>Please identify your funding source(s)</w:t>
      </w:r>
      <w:r w:rsidRPr="00B71ACF">
        <w:t>:</w:t>
      </w:r>
    </w:p>
    <w:p w14:paraId="69798B73" w14:textId="77777777" w:rsidR="001256EC" w:rsidRPr="00B71ACF" w:rsidRDefault="001256EC" w:rsidP="001256EC"/>
    <w:tbl>
      <w:tblPr>
        <w:tblStyle w:val="TableGrid"/>
        <w:tblW w:w="0" w:type="auto"/>
        <w:tblInd w:w="355" w:type="dxa"/>
        <w:tblLook w:val="04A0" w:firstRow="1" w:lastRow="0" w:firstColumn="1" w:lastColumn="0" w:noHBand="0" w:noVBand="1"/>
      </w:tblPr>
      <w:tblGrid>
        <w:gridCol w:w="8995"/>
      </w:tblGrid>
      <w:tr w:rsidR="001256EC" w:rsidRPr="00B71ACF" w14:paraId="30F1D865" w14:textId="77777777" w:rsidTr="000A54B1">
        <w:sdt>
          <w:sdtPr>
            <w:id w:val="-1000724094"/>
            <w:placeholder>
              <w:docPart w:val="DB5F1320367A6F4D913C85EC96E68990"/>
            </w:placeholder>
          </w:sdtPr>
          <w:sdtContent>
            <w:tc>
              <w:tcPr>
                <w:tcW w:w="8995" w:type="dxa"/>
              </w:tcPr>
              <w:p w14:paraId="76E7AD57" w14:textId="77777777" w:rsidR="001256EC" w:rsidRPr="00B71ACF" w:rsidRDefault="001256EC" w:rsidP="000A54B1">
                <w:r>
                  <w:t>None.</w:t>
                </w:r>
              </w:p>
            </w:tc>
          </w:sdtContent>
        </w:sdt>
      </w:tr>
    </w:tbl>
    <w:p w14:paraId="490762D9" w14:textId="77777777" w:rsidR="001256EC" w:rsidRPr="00B71ACF" w:rsidRDefault="001256EC" w:rsidP="001256EC"/>
    <w:p w14:paraId="3B67F599" w14:textId="77777777" w:rsidR="001256EC" w:rsidRPr="00B71ACF" w:rsidRDefault="001256EC" w:rsidP="001256EC">
      <w:pPr>
        <w:pStyle w:val="ListParagraph"/>
        <w:numPr>
          <w:ilvl w:val="0"/>
          <w:numId w:val="27"/>
        </w:numPr>
        <w:ind w:left="360"/>
        <w:rPr>
          <w:b/>
        </w:rPr>
      </w:pPr>
      <w:r w:rsidRPr="00B71ACF">
        <w:rPr>
          <w:b/>
        </w:rPr>
        <w:t>Are any of the above funding source(s) a U.S. Federal Agency or Department?</w:t>
      </w:r>
    </w:p>
    <w:p w14:paraId="1E45D576" w14:textId="77777777" w:rsidR="001256EC" w:rsidRPr="00B71ACF" w:rsidRDefault="001256EC" w:rsidP="001256EC">
      <w:pPr>
        <w:rPr>
          <w:b/>
        </w:rPr>
      </w:pPr>
    </w:p>
    <w:p w14:paraId="781AD267" w14:textId="77777777" w:rsidR="001256EC" w:rsidRPr="00B71ACF" w:rsidRDefault="000A54B1" w:rsidP="001256EC">
      <w:pPr>
        <w:ind w:firstLine="360"/>
      </w:pPr>
      <w:sdt>
        <w:sdtPr>
          <w:id w:val="-158237130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895512624"/>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38069EA6" w14:textId="77777777" w:rsidR="001256EC" w:rsidRPr="00B71ACF" w:rsidRDefault="001256EC" w:rsidP="001256EC">
      <w:pPr>
        <w:ind w:left="720"/>
      </w:pPr>
    </w:p>
    <w:p w14:paraId="71010910" w14:textId="77777777" w:rsidR="001256EC" w:rsidRPr="00B71ACF" w:rsidRDefault="001256EC" w:rsidP="001256EC">
      <w:pPr>
        <w:ind w:left="720"/>
      </w:pPr>
      <w:r w:rsidRPr="00B71ACF">
        <w:t xml:space="preserve">If YES, please </w:t>
      </w:r>
      <w:r w:rsidRPr="00B71ACF">
        <w:rPr>
          <w:u w:val="single"/>
        </w:rPr>
        <w:t>include the grant application</w:t>
      </w:r>
      <w:r w:rsidRPr="00B71ACF">
        <w:t xml:space="preserve"> with this protocol request (the budget information can be removed).</w:t>
      </w:r>
    </w:p>
    <w:p w14:paraId="4FC5A4F2" w14:textId="77777777" w:rsidR="001256EC" w:rsidRPr="00B71ACF" w:rsidRDefault="001256EC" w:rsidP="001256EC"/>
    <w:p w14:paraId="6C55B4BF" w14:textId="77777777" w:rsidR="001256EC" w:rsidRPr="00B71ACF" w:rsidRDefault="001256EC" w:rsidP="001256EC">
      <w:pPr>
        <w:pStyle w:val="ListParagraph"/>
        <w:numPr>
          <w:ilvl w:val="0"/>
          <w:numId w:val="27"/>
        </w:numPr>
        <w:ind w:left="360"/>
        <w:rPr>
          <w:b/>
        </w:rPr>
      </w:pPr>
      <w:r w:rsidRPr="00B71ACF">
        <w:rPr>
          <w:b/>
        </w:rPr>
        <w:t>Are any of the above funding source(s) a component of the Department of Defense?</w:t>
      </w:r>
    </w:p>
    <w:p w14:paraId="2F04059D" w14:textId="77777777" w:rsidR="001256EC" w:rsidRPr="00B71ACF" w:rsidRDefault="001256EC" w:rsidP="001256EC"/>
    <w:p w14:paraId="4858262F" w14:textId="77777777" w:rsidR="001256EC" w:rsidRPr="00B71ACF" w:rsidRDefault="000A54B1" w:rsidP="001256EC">
      <w:pPr>
        <w:ind w:firstLine="360"/>
      </w:pPr>
      <w:sdt>
        <w:sdtPr>
          <w:id w:val="201271879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635298985"/>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78BDC438" w14:textId="77777777" w:rsidR="001256EC" w:rsidRPr="00B71ACF" w:rsidRDefault="001256EC" w:rsidP="001256EC">
      <w:pPr>
        <w:ind w:firstLine="360"/>
      </w:pPr>
    </w:p>
    <w:p w14:paraId="231D8ECF" w14:textId="77777777" w:rsidR="001256EC" w:rsidRPr="00B71ACF" w:rsidRDefault="001256EC" w:rsidP="001256EC">
      <w:pPr>
        <w:ind w:left="720"/>
      </w:pPr>
      <w:r w:rsidRPr="00B71ACF">
        <w:t xml:space="preserve">If YES, please </w:t>
      </w:r>
      <w:r w:rsidRPr="00B71ACF">
        <w:rPr>
          <w:u w:val="single"/>
        </w:rPr>
        <w:t>complete and include the DOD attachments</w:t>
      </w:r>
      <w:r w:rsidRPr="00B71ACF">
        <w:t xml:space="preserve"> (found at </w:t>
      </w:r>
      <w:hyperlink r:id="rId27" w:history="1">
        <w:r w:rsidRPr="00B71ACF">
          <w:rPr>
            <w:rStyle w:val="Hyperlink"/>
          </w:rPr>
          <w:t>https://campusirb.duke.edu/forms</w:t>
        </w:r>
      </w:hyperlink>
      <w:r w:rsidRPr="00B71ACF">
        <w:t>) with this protocol request.</w:t>
      </w:r>
    </w:p>
    <w:p w14:paraId="3FFC556B" w14:textId="77777777" w:rsidR="001256EC" w:rsidRPr="00B71ACF" w:rsidRDefault="001256EC" w:rsidP="001256EC"/>
    <w:p w14:paraId="4E65C8E1" w14:textId="77777777" w:rsidR="001256EC" w:rsidRPr="001859C7" w:rsidRDefault="001256EC" w:rsidP="001256EC">
      <w:pPr>
        <w:pStyle w:val="ListParagraph"/>
        <w:numPr>
          <w:ilvl w:val="0"/>
          <w:numId w:val="27"/>
        </w:numPr>
        <w:ind w:left="360"/>
      </w:pPr>
      <w:r>
        <w:rPr>
          <w:b/>
        </w:rPr>
        <w:t>Do</w:t>
      </w:r>
      <w:r w:rsidRPr="001859C7">
        <w:rPr>
          <w:b/>
        </w:rPr>
        <w:t xml:space="preserve"> you have an outside interest (financial or otherwise) that is in any way related to this study?</w:t>
      </w:r>
    </w:p>
    <w:p w14:paraId="31D845DE" w14:textId="77777777" w:rsidR="001256EC" w:rsidRPr="00B71ACF" w:rsidRDefault="001256EC" w:rsidP="001256EC">
      <w:pPr>
        <w:pStyle w:val="ListParagraph"/>
        <w:ind w:left="360"/>
      </w:pPr>
    </w:p>
    <w:p w14:paraId="50FD1F3A" w14:textId="77777777" w:rsidR="001256EC" w:rsidRPr="00B71ACF" w:rsidRDefault="000A54B1" w:rsidP="001256EC">
      <w:pPr>
        <w:ind w:firstLine="360"/>
      </w:pPr>
      <w:sdt>
        <w:sdtPr>
          <w:id w:val="125647923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402194923"/>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19A3DC26" w14:textId="77777777" w:rsidR="001256EC" w:rsidRPr="00B71ACF" w:rsidRDefault="001256EC" w:rsidP="001256EC">
      <w:pPr>
        <w:ind w:firstLine="360"/>
      </w:pPr>
    </w:p>
    <w:p w14:paraId="3E415CBF" w14:textId="77777777" w:rsidR="001256EC" w:rsidRPr="00B71ACF" w:rsidRDefault="001256EC" w:rsidP="001256EC">
      <w:pPr>
        <w:ind w:left="720"/>
        <w:rPr>
          <w:b/>
        </w:rPr>
      </w:pPr>
      <w:r w:rsidRPr="00B71ACF">
        <w:rPr>
          <w:b/>
        </w:rPr>
        <w:t xml:space="preserve">If YES, please explain. </w:t>
      </w:r>
    </w:p>
    <w:p w14:paraId="6C8FD50A" w14:textId="77777777" w:rsidR="001256EC" w:rsidRPr="00B71ACF" w:rsidRDefault="001256EC" w:rsidP="001256EC">
      <w:pPr>
        <w:ind w:left="360"/>
        <w:rPr>
          <w:b/>
        </w:rPr>
      </w:pPr>
    </w:p>
    <w:tbl>
      <w:tblPr>
        <w:tblStyle w:val="TableGrid"/>
        <w:tblW w:w="0" w:type="auto"/>
        <w:tblInd w:w="715" w:type="dxa"/>
        <w:tblLook w:val="04A0" w:firstRow="1" w:lastRow="0" w:firstColumn="1" w:lastColumn="0" w:noHBand="0" w:noVBand="1"/>
      </w:tblPr>
      <w:tblGrid>
        <w:gridCol w:w="8640"/>
      </w:tblGrid>
      <w:tr w:rsidR="001256EC" w:rsidRPr="00B71ACF" w14:paraId="6BE8012D" w14:textId="77777777" w:rsidTr="000A54B1">
        <w:sdt>
          <w:sdtPr>
            <w:rPr>
              <w:b/>
            </w:rPr>
            <w:id w:val="584880443"/>
            <w:placeholder>
              <w:docPart w:val="AA1D468AB9DDFC479AC6C951A595FD4C"/>
            </w:placeholder>
            <w:showingPlcHdr/>
          </w:sdtPr>
          <w:sdtContent>
            <w:tc>
              <w:tcPr>
                <w:tcW w:w="8640" w:type="dxa"/>
              </w:tcPr>
              <w:p w14:paraId="64ECCFAD" w14:textId="77777777" w:rsidR="001256EC" w:rsidRPr="00B71ACF" w:rsidRDefault="001256EC" w:rsidP="000A54B1">
                <w:pPr>
                  <w:rPr>
                    <w:b/>
                  </w:rPr>
                </w:pPr>
                <w:r w:rsidRPr="00B71ACF">
                  <w:rPr>
                    <w:rStyle w:val="PlaceholderText"/>
                  </w:rPr>
                  <w:t>Click or tap here to enter text.</w:t>
                </w:r>
              </w:p>
            </w:tc>
          </w:sdtContent>
        </w:sdt>
      </w:tr>
    </w:tbl>
    <w:p w14:paraId="3E8219AD" w14:textId="77777777" w:rsidR="001256EC" w:rsidRPr="00B71ACF" w:rsidRDefault="001256EC" w:rsidP="001256EC"/>
    <w:p w14:paraId="201FE548"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0F8DEC12" w14:textId="77777777" w:rsidTr="000A54B1">
        <w:tc>
          <w:tcPr>
            <w:tcW w:w="9350" w:type="dxa"/>
          </w:tcPr>
          <w:p w14:paraId="02ABB00F" w14:textId="77777777" w:rsidR="001256EC" w:rsidRPr="00B71ACF" w:rsidRDefault="001256EC" w:rsidP="000A54B1">
            <w:pPr>
              <w:rPr>
                <w:sz w:val="32"/>
              </w:rPr>
            </w:pPr>
            <w:r w:rsidRPr="00B71ACF">
              <w:rPr>
                <w:sz w:val="32"/>
              </w:rPr>
              <w:t>Section 5: Research Question</w:t>
            </w:r>
          </w:p>
        </w:tc>
      </w:tr>
    </w:tbl>
    <w:p w14:paraId="52A61FFE" w14:textId="77777777" w:rsidR="001256EC" w:rsidRPr="00B71ACF" w:rsidRDefault="001256EC" w:rsidP="001256EC"/>
    <w:p w14:paraId="4A263F9F" w14:textId="77777777" w:rsidR="001256EC" w:rsidRPr="00B71ACF" w:rsidRDefault="001256EC" w:rsidP="001256EC">
      <w:pPr>
        <w:pStyle w:val="ListParagraph"/>
        <w:numPr>
          <w:ilvl w:val="0"/>
          <w:numId w:val="15"/>
        </w:numPr>
        <w:ind w:left="360"/>
        <w:rPr>
          <w:b/>
        </w:rPr>
      </w:pPr>
      <w:r w:rsidRPr="00B71ACF">
        <w:rPr>
          <w:b/>
        </w:rPr>
        <w:t>What is your research question or the purpose of your research?</w:t>
      </w:r>
    </w:p>
    <w:p w14:paraId="38638344" w14:textId="77777777" w:rsidR="001256EC" w:rsidRPr="00B71ACF" w:rsidRDefault="001256EC" w:rsidP="001256EC">
      <w:pPr>
        <w:pStyle w:val="ListParagraph"/>
        <w:rPr>
          <w:b/>
        </w:rPr>
      </w:pPr>
    </w:p>
    <w:tbl>
      <w:tblPr>
        <w:tblStyle w:val="TableGrid"/>
        <w:tblW w:w="0" w:type="auto"/>
        <w:tblInd w:w="355" w:type="dxa"/>
        <w:tblLook w:val="04A0" w:firstRow="1" w:lastRow="0" w:firstColumn="1" w:lastColumn="0" w:noHBand="0" w:noVBand="1"/>
      </w:tblPr>
      <w:tblGrid>
        <w:gridCol w:w="8995"/>
      </w:tblGrid>
      <w:tr w:rsidR="001256EC" w:rsidRPr="00B71ACF" w14:paraId="3B4B663B" w14:textId="77777777" w:rsidTr="000A54B1">
        <w:trPr>
          <w:trHeight w:val="881"/>
        </w:trPr>
        <w:sdt>
          <w:sdtPr>
            <w:id w:val="-1476831298"/>
            <w:placeholder>
              <w:docPart w:val="03B2BB7CE77EE346AE672B687C69DECB"/>
            </w:placeholder>
          </w:sdtPr>
          <w:sdtContent>
            <w:tc>
              <w:tcPr>
                <w:tcW w:w="8995" w:type="dxa"/>
              </w:tcPr>
              <w:p w14:paraId="5CAF8CA3" w14:textId="77777777" w:rsidR="001256EC" w:rsidRDefault="001256EC" w:rsidP="000A54B1">
                <w:r>
                  <w:t xml:space="preserve">The purpose of the research is to </w:t>
                </w:r>
                <w:r w:rsidRPr="003D7424">
                  <w:t>design an instrument that would assess students’ statistical reasoning after any first course in statistics</w:t>
                </w:r>
                <w:r>
                  <w:t xml:space="preserve"> at the undergraduate level. At this stage, we’re looking to gather feedback from colleagues on the assessment we’ve designed, particularly with regard to coverage of topics and wording of questions.</w:t>
                </w:r>
              </w:p>
              <w:p w14:paraId="55B32740" w14:textId="77777777" w:rsidR="001256EC" w:rsidRDefault="001256EC" w:rsidP="000A54B1"/>
              <w:p w14:paraId="54F59A84" w14:textId="77777777" w:rsidR="001256EC" w:rsidRPr="003D7424" w:rsidRDefault="001256EC" w:rsidP="000A54B1">
                <w:r>
                  <w:t>Having completed the faculty portion of the interviews, we will now progress to gather similar feedback from undergraduate students.</w:t>
                </w:r>
              </w:p>
              <w:p w14:paraId="6D3592BE" w14:textId="77777777" w:rsidR="001256EC" w:rsidRPr="00B71ACF" w:rsidRDefault="001256EC" w:rsidP="000A54B1"/>
            </w:tc>
          </w:sdtContent>
        </w:sdt>
      </w:tr>
    </w:tbl>
    <w:p w14:paraId="569DABCA" w14:textId="77777777" w:rsidR="001256EC" w:rsidRPr="00B71ACF" w:rsidRDefault="001256EC" w:rsidP="001256EC">
      <w:pPr>
        <w:pStyle w:val="ListParagraph"/>
      </w:pPr>
    </w:p>
    <w:p w14:paraId="79D453B9" w14:textId="77777777" w:rsidR="001256EC" w:rsidRPr="00B71ACF" w:rsidRDefault="001256EC" w:rsidP="001256EC">
      <w:pPr>
        <w:pStyle w:val="ListParagraph"/>
        <w:numPr>
          <w:ilvl w:val="0"/>
          <w:numId w:val="15"/>
        </w:numPr>
        <w:ind w:left="360"/>
        <w:rPr>
          <w:b/>
        </w:rPr>
      </w:pPr>
      <w:r w:rsidRPr="00B71ACF">
        <w:rPr>
          <w:b/>
        </w:rPr>
        <w:t xml:space="preserve">Provide background information about the research that will help the reviewer understand your project. </w:t>
      </w:r>
      <w:r w:rsidRPr="00B71ACF">
        <w:t>Avoid discipline-specific jargon.</w:t>
      </w:r>
    </w:p>
    <w:p w14:paraId="619CDD43" w14:textId="77777777" w:rsidR="001256EC" w:rsidRPr="00B71ACF" w:rsidRDefault="001256EC" w:rsidP="001256EC">
      <w:pPr>
        <w:pStyle w:val="ListParagraph"/>
        <w:rPr>
          <w:b/>
        </w:rPr>
      </w:pPr>
    </w:p>
    <w:tbl>
      <w:tblPr>
        <w:tblStyle w:val="TableGrid"/>
        <w:tblW w:w="17990" w:type="dxa"/>
        <w:tblInd w:w="355" w:type="dxa"/>
        <w:tblLook w:val="04A0" w:firstRow="1" w:lastRow="0" w:firstColumn="1" w:lastColumn="0" w:noHBand="0" w:noVBand="1"/>
      </w:tblPr>
      <w:tblGrid>
        <w:gridCol w:w="8995"/>
        <w:gridCol w:w="8995"/>
      </w:tblGrid>
      <w:tr w:rsidR="001256EC" w:rsidRPr="00B71ACF" w14:paraId="01E6FFA5" w14:textId="77777777" w:rsidTr="000A54B1">
        <w:trPr>
          <w:trHeight w:val="1574"/>
        </w:trPr>
        <w:sdt>
          <w:sdtPr>
            <w:id w:val="690651590"/>
            <w:placeholder>
              <w:docPart w:val="AA79FC1655DECC468F21CE77B297BC98"/>
            </w:placeholder>
          </w:sdtPr>
          <w:sdtContent>
            <w:tc>
              <w:tcPr>
                <w:tcW w:w="8995" w:type="dxa"/>
              </w:tcPr>
              <w:p w14:paraId="59E13352" w14:textId="77777777" w:rsidR="001256EC" w:rsidRDefault="001256EC" w:rsidP="000A54B1">
                <w:r>
                  <w:t>We aim to conduct interviews with professors in data science-related fields (statistics, computer science, etc.) to gain further insight on the working prototype assessment. Specifically, we will ask them the following two questions:</w:t>
                </w:r>
              </w:p>
              <w:p w14:paraId="2F7AC4C8" w14:textId="77777777" w:rsidR="001256EC" w:rsidRDefault="001256EC" w:rsidP="000A54B1">
                <w:pPr>
                  <w:pStyle w:val="ListParagraph"/>
                  <w:numPr>
                    <w:ilvl w:val="0"/>
                    <w:numId w:val="27"/>
                  </w:numPr>
                </w:pPr>
                <w:r>
                  <w:t>What topics must be in an introductory data science course?</w:t>
                </w:r>
              </w:p>
              <w:p w14:paraId="13DBE707" w14:textId="77777777" w:rsidR="001256EC" w:rsidRDefault="001256EC" w:rsidP="000A54B1">
                <w:pPr>
                  <w:pStyle w:val="ListParagraph"/>
                  <w:numPr>
                    <w:ilvl w:val="0"/>
                    <w:numId w:val="27"/>
                  </w:numPr>
                </w:pPr>
                <w:r>
                  <w:t>What topics are nice to have in an introductory data science course?</w:t>
                </w:r>
              </w:p>
              <w:p w14:paraId="763ABE1F" w14:textId="77777777" w:rsidR="001256EC" w:rsidRDefault="001256EC" w:rsidP="000A54B1">
                <w:r>
                  <w:t>Then, we’ll ask them to reflect on each of the questions on the current prototype of the assessment, commenting on clarity of wording, appropriateness of topic, etc.</w:t>
                </w:r>
              </w:p>
              <w:p w14:paraId="469CAF83" w14:textId="77777777" w:rsidR="001256EC" w:rsidRDefault="001256EC" w:rsidP="000A54B1">
                <w:r>
                  <w:t>We’ll wrap up by asking them bout the strengths of the prototype assessment, what’s missing, and what doesn’t belong in it.</w:t>
                </w:r>
              </w:p>
              <w:p w14:paraId="0405FEFF" w14:textId="77777777" w:rsidR="001256EC" w:rsidRDefault="001256EC" w:rsidP="000A54B1">
                <w:r>
                  <w:t>The information we collect during these interviews will only be used to revise the assessment and will not be redistributed as part of the research.</w:t>
                </w:r>
              </w:p>
              <w:p w14:paraId="75143E45" w14:textId="77777777" w:rsidR="001256EC" w:rsidRDefault="001256EC" w:rsidP="000A54B1"/>
              <w:p w14:paraId="24A5E1C4" w14:textId="77777777" w:rsidR="001256EC" w:rsidRDefault="001256EC" w:rsidP="000A54B1">
                <w:r>
                  <w:t xml:space="preserve">After completing the faculty portion, we now aim to conduct interviews with undergraduate students who have taken STA199 prior to the Fall 2022 semester to gain further insight on the working prototype assessment. </w:t>
                </w:r>
              </w:p>
              <w:p w14:paraId="0AD2EA0F" w14:textId="77777777" w:rsidR="001256EC" w:rsidRDefault="001256EC" w:rsidP="000A54B1">
                <w:r>
                  <w:t>We’ll ask them to reflect on each of the questions on the current prototype of the assessment to the best of their ability, walking through their thought process. We will also ask them to provide feedback on the clarity of wording, appropriateness of topic, etc.</w:t>
                </w:r>
              </w:p>
              <w:p w14:paraId="5869EA5C" w14:textId="77777777" w:rsidR="001256EC" w:rsidRDefault="001256EC" w:rsidP="000A54B1">
                <w:r>
                  <w:t>We’ll wrap up by asking them if there are any topics they feel that they learned in introductory data science courses that are missing, or if any currently included topics shouldn’t belong.</w:t>
                </w:r>
              </w:p>
              <w:p w14:paraId="7250AC00" w14:textId="77777777" w:rsidR="001256EC" w:rsidRDefault="001256EC" w:rsidP="000A54B1"/>
            </w:tc>
          </w:sdtContent>
        </w:sdt>
        <w:sdt>
          <w:sdtPr>
            <w:id w:val="-2114738193"/>
            <w:placeholder>
              <w:docPart w:val="6F06E458EA42514AB1F36B4F03572B65"/>
            </w:placeholder>
            <w:showingPlcHdr/>
          </w:sdtPr>
          <w:sdtContent>
            <w:tc>
              <w:tcPr>
                <w:tcW w:w="8995" w:type="dxa"/>
              </w:tcPr>
              <w:p w14:paraId="1BE38160" w14:textId="77777777" w:rsidR="001256EC" w:rsidRPr="00B71ACF" w:rsidRDefault="001256EC" w:rsidP="000A54B1">
                <w:r w:rsidRPr="006A704F">
                  <w:rPr>
                    <w:rStyle w:val="PlaceholderText"/>
                  </w:rPr>
                  <w:t>Click or tap here to enter text.</w:t>
                </w:r>
              </w:p>
            </w:tc>
          </w:sdtContent>
        </w:sdt>
      </w:tr>
    </w:tbl>
    <w:p w14:paraId="15EA0029" w14:textId="77777777" w:rsidR="001256EC" w:rsidRPr="00B71ACF" w:rsidRDefault="001256EC" w:rsidP="001256EC"/>
    <w:p w14:paraId="4D14E69C"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6486A1FC" w14:textId="77777777" w:rsidTr="000A54B1">
        <w:tc>
          <w:tcPr>
            <w:tcW w:w="9350" w:type="dxa"/>
          </w:tcPr>
          <w:p w14:paraId="35DFC49E" w14:textId="77777777" w:rsidR="001256EC" w:rsidRPr="00B71ACF" w:rsidRDefault="001256EC" w:rsidP="000A54B1">
            <w:pPr>
              <w:rPr>
                <w:sz w:val="32"/>
              </w:rPr>
            </w:pPr>
            <w:r w:rsidRPr="00B71ACF">
              <w:rPr>
                <w:sz w:val="32"/>
              </w:rPr>
              <w:t>Section 6: Participant Population</w:t>
            </w:r>
          </w:p>
        </w:tc>
      </w:tr>
    </w:tbl>
    <w:p w14:paraId="1C01306B" w14:textId="77777777" w:rsidR="001256EC" w:rsidRPr="00B71ACF" w:rsidRDefault="001256EC" w:rsidP="001256EC"/>
    <w:p w14:paraId="74AB339D" w14:textId="77777777" w:rsidR="001256EC" w:rsidRPr="00B71ACF" w:rsidRDefault="001256EC" w:rsidP="001256EC">
      <w:pPr>
        <w:pStyle w:val="ListParagraph"/>
        <w:numPr>
          <w:ilvl w:val="0"/>
          <w:numId w:val="16"/>
        </w:numPr>
        <w:ind w:left="360"/>
        <w:rPr>
          <w:b/>
        </w:rPr>
      </w:pPr>
      <w:r w:rsidRPr="00B71ACF">
        <w:rPr>
          <w:b/>
        </w:rPr>
        <w:t xml:space="preserve">Will any of your research activities be </w:t>
      </w:r>
      <w:r w:rsidRPr="00B71ACF">
        <w:rPr>
          <w:b/>
          <w:u w:val="single"/>
        </w:rPr>
        <w:t>physically conducted</w:t>
      </w:r>
      <w:r w:rsidRPr="00B71ACF">
        <w:rPr>
          <w:b/>
        </w:rPr>
        <w:t xml:space="preserve"> outside of the U.S.?</w:t>
      </w:r>
    </w:p>
    <w:p w14:paraId="66E7F775" w14:textId="77777777" w:rsidR="001256EC" w:rsidRPr="00B71ACF" w:rsidRDefault="001256EC" w:rsidP="001256EC">
      <w:pPr>
        <w:ind w:left="360"/>
      </w:pPr>
    </w:p>
    <w:p w14:paraId="6C0D3338" w14:textId="77777777" w:rsidR="001256EC" w:rsidRPr="00B71ACF" w:rsidRDefault="000A54B1" w:rsidP="001256EC">
      <w:pPr>
        <w:ind w:left="360"/>
      </w:pPr>
      <w:sdt>
        <w:sdtPr>
          <w:id w:val="48397474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 – All of them</w:t>
      </w:r>
      <w:r w:rsidR="001256EC" w:rsidRPr="00B71ACF">
        <w:tab/>
      </w:r>
      <w:r w:rsidR="001256EC" w:rsidRPr="00B71ACF">
        <w:tab/>
      </w:r>
      <w:sdt>
        <w:sdtPr>
          <w:id w:val="139593853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 – Some of them</w:t>
      </w:r>
      <w:r w:rsidR="001256EC" w:rsidRPr="00B71ACF">
        <w:tab/>
      </w:r>
      <w:r w:rsidR="001256EC" w:rsidRPr="00B71ACF">
        <w:tab/>
      </w:r>
      <w:sdt>
        <w:sdtPr>
          <w:id w:val="-1212259751"/>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5172E4E0" w14:textId="77777777" w:rsidR="001256EC" w:rsidRPr="00B71ACF" w:rsidRDefault="001256EC" w:rsidP="001256EC">
      <w:pPr>
        <w:ind w:left="360"/>
      </w:pPr>
    </w:p>
    <w:p w14:paraId="3FC35731" w14:textId="77777777" w:rsidR="001256EC" w:rsidRPr="00B71ACF" w:rsidRDefault="001256EC" w:rsidP="001256EC">
      <w:pPr>
        <w:ind w:left="720"/>
        <w:rPr>
          <w:b/>
        </w:rPr>
      </w:pPr>
      <w:r w:rsidRPr="00B71ACF">
        <w:rPr>
          <w:b/>
        </w:rPr>
        <w:t xml:space="preserve">If YES, please identify the </w:t>
      </w:r>
      <w:proofErr w:type="spellStart"/>
      <w:r w:rsidRPr="00B71ACF">
        <w:rPr>
          <w:b/>
        </w:rPr>
        <w:t>countr</w:t>
      </w:r>
      <w:proofErr w:type="spellEnd"/>
      <w:r w:rsidRPr="00B71ACF">
        <w:rPr>
          <w:b/>
        </w:rPr>
        <w:t>(</w:t>
      </w:r>
      <w:proofErr w:type="spellStart"/>
      <w:r w:rsidRPr="00B71ACF">
        <w:rPr>
          <w:b/>
        </w:rPr>
        <w:t>ies</w:t>
      </w:r>
      <w:proofErr w:type="spellEnd"/>
      <w:r w:rsidRPr="00B71ACF">
        <w:rPr>
          <w:b/>
        </w:rPr>
        <w:t xml:space="preserve">) where you will carry out your research. </w:t>
      </w:r>
      <w:r w:rsidRPr="00B71ACF">
        <w:t>If you have more than one study or participant populations, elaborate on the specific studies or participant populations that will be located outside of the U.S.</w:t>
      </w:r>
    </w:p>
    <w:p w14:paraId="43F4C945" w14:textId="77777777" w:rsidR="001256EC" w:rsidRPr="00B71ACF" w:rsidRDefault="001256EC" w:rsidP="001256EC">
      <w:pPr>
        <w:ind w:left="360"/>
        <w:rPr>
          <w:b/>
        </w:rPr>
      </w:pPr>
    </w:p>
    <w:tbl>
      <w:tblPr>
        <w:tblStyle w:val="TableGrid"/>
        <w:tblW w:w="0" w:type="auto"/>
        <w:tblInd w:w="715" w:type="dxa"/>
        <w:tblLook w:val="04A0" w:firstRow="1" w:lastRow="0" w:firstColumn="1" w:lastColumn="0" w:noHBand="0" w:noVBand="1"/>
      </w:tblPr>
      <w:tblGrid>
        <w:gridCol w:w="8640"/>
      </w:tblGrid>
      <w:tr w:rsidR="001256EC" w:rsidRPr="00B71ACF" w14:paraId="6C19B08F" w14:textId="77777777" w:rsidTr="000A54B1">
        <w:sdt>
          <w:sdtPr>
            <w:rPr>
              <w:b/>
            </w:rPr>
            <w:id w:val="-1746785868"/>
            <w:placeholder>
              <w:docPart w:val="3F7E7A70DF76C14E9F90167EB9AED0B3"/>
            </w:placeholder>
            <w:showingPlcHdr/>
          </w:sdtPr>
          <w:sdtContent>
            <w:tc>
              <w:tcPr>
                <w:tcW w:w="8640" w:type="dxa"/>
              </w:tcPr>
              <w:p w14:paraId="20DA2712" w14:textId="77777777" w:rsidR="001256EC" w:rsidRPr="00B71ACF" w:rsidRDefault="001256EC" w:rsidP="000A54B1">
                <w:pPr>
                  <w:rPr>
                    <w:b/>
                  </w:rPr>
                </w:pPr>
                <w:r w:rsidRPr="00B71ACF">
                  <w:rPr>
                    <w:rStyle w:val="PlaceholderText"/>
                  </w:rPr>
                  <w:t>Click or tap here to enter text.</w:t>
                </w:r>
              </w:p>
            </w:tc>
          </w:sdtContent>
        </w:sdt>
      </w:tr>
    </w:tbl>
    <w:p w14:paraId="309741AE" w14:textId="77777777" w:rsidR="001256EC" w:rsidRPr="00B71ACF" w:rsidRDefault="001256EC" w:rsidP="001256EC">
      <w:pPr>
        <w:ind w:left="360"/>
      </w:pPr>
    </w:p>
    <w:p w14:paraId="35BF810F" w14:textId="77777777" w:rsidR="001256EC" w:rsidRPr="00B71ACF" w:rsidRDefault="001256EC" w:rsidP="001256EC">
      <w:pPr>
        <w:ind w:left="720"/>
        <w:rPr>
          <w:b/>
        </w:rPr>
      </w:pPr>
      <w:r w:rsidRPr="00B71ACF">
        <w:rPr>
          <w:b/>
        </w:rPr>
        <w:t>IF YES, have you already obtained approval from the Duke University Office of Export Controls?</w:t>
      </w:r>
    </w:p>
    <w:p w14:paraId="0EC6F5EB" w14:textId="77777777" w:rsidR="001256EC" w:rsidRPr="00B71ACF" w:rsidRDefault="001256EC" w:rsidP="001256EC">
      <w:pPr>
        <w:ind w:left="1080"/>
      </w:pPr>
    </w:p>
    <w:p w14:paraId="01D4E735" w14:textId="77777777" w:rsidR="001256EC" w:rsidRPr="00B71ACF" w:rsidRDefault="001256EC" w:rsidP="001256EC">
      <w:pPr>
        <w:ind w:left="1080"/>
      </w:pPr>
      <w:r w:rsidRPr="00B71ACF">
        <w:rPr>
          <w:rFonts w:ascii="Segoe UI Symbol" w:hAnsi="Segoe UI Symbol" w:cs="Segoe UI Symbol"/>
        </w:rPr>
        <w:t>☐</w:t>
      </w:r>
      <w:r w:rsidRPr="00B71ACF">
        <w:t xml:space="preserve"> Yes</w:t>
      </w:r>
      <w:r w:rsidRPr="00B71ACF">
        <w:tab/>
      </w:r>
      <w:r w:rsidRPr="00B71ACF">
        <w:tab/>
      </w:r>
      <w:r w:rsidRPr="00B71ACF">
        <w:rPr>
          <w:rFonts w:ascii="Segoe UI Symbol" w:hAnsi="Segoe UI Symbol" w:cs="Segoe UI Symbol"/>
        </w:rPr>
        <w:t>☐</w:t>
      </w:r>
      <w:r w:rsidRPr="00B71ACF">
        <w:t xml:space="preserve"> No</w:t>
      </w:r>
      <w:r w:rsidRPr="00B71ACF">
        <w:tab/>
      </w:r>
      <w:r w:rsidRPr="00B71ACF">
        <w:tab/>
      </w:r>
      <w:r w:rsidRPr="00B71ACF">
        <w:tab/>
      </w:r>
    </w:p>
    <w:p w14:paraId="5FB67D85" w14:textId="77777777" w:rsidR="001256EC" w:rsidRPr="00B71ACF" w:rsidRDefault="001256EC" w:rsidP="001256EC">
      <w:pPr>
        <w:ind w:left="1080"/>
      </w:pPr>
    </w:p>
    <w:p w14:paraId="76FA4A08" w14:textId="77777777" w:rsidR="001256EC" w:rsidRPr="00B71ACF" w:rsidRDefault="001256EC" w:rsidP="001256EC">
      <w:pPr>
        <w:ind w:left="1440"/>
      </w:pPr>
      <w:r w:rsidRPr="00B71ACF">
        <w:t>If NO, IRB staff will forward this protocol to the Export Controls office.</w:t>
      </w:r>
    </w:p>
    <w:p w14:paraId="7AF70944" w14:textId="77777777" w:rsidR="001256EC" w:rsidRPr="00B71ACF" w:rsidRDefault="001256EC" w:rsidP="001256EC">
      <w:pPr>
        <w:ind w:left="360"/>
      </w:pPr>
    </w:p>
    <w:p w14:paraId="722B7959" w14:textId="77777777" w:rsidR="001256EC" w:rsidRPr="00B71ACF" w:rsidRDefault="001256EC" w:rsidP="001256EC">
      <w:pPr>
        <w:pStyle w:val="ListParagraph"/>
        <w:numPr>
          <w:ilvl w:val="0"/>
          <w:numId w:val="16"/>
        </w:numPr>
        <w:ind w:left="360"/>
        <w:rPr>
          <w:b/>
        </w:rPr>
      </w:pPr>
      <w:r w:rsidRPr="00B71ACF">
        <w:rPr>
          <w:b/>
        </w:rPr>
        <w:t>Will any of your research activities be conducted online, by telephone, or by other electronic communication?</w:t>
      </w:r>
    </w:p>
    <w:p w14:paraId="08DB5115" w14:textId="77777777" w:rsidR="001256EC" w:rsidRPr="00B71ACF" w:rsidRDefault="001256EC" w:rsidP="001256EC">
      <w:pPr>
        <w:ind w:left="360"/>
        <w:rPr>
          <w:b/>
        </w:rPr>
      </w:pPr>
    </w:p>
    <w:p w14:paraId="60C24EF2" w14:textId="77777777" w:rsidR="001256EC" w:rsidRPr="00B71ACF" w:rsidRDefault="000A54B1" w:rsidP="001256EC">
      <w:pPr>
        <w:ind w:left="360"/>
      </w:pPr>
      <w:sdt>
        <w:sdtPr>
          <w:id w:val="-1676876383"/>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 – All of them</w:t>
      </w:r>
      <w:r w:rsidR="001256EC" w:rsidRPr="00B71ACF">
        <w:tab/>
      </w:r>
      <w:r w:rsidR="001256EC" w:rsidRPr="00B71ACF">
        <w:tab/>
      </w:r>
      <w:sdt>
        <w:sdtPr>
          <w:id w:val="-65714922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 – Some of them</w:t>
      </w:r>
      <w:r w:rsidR="001256EC" w:rsidRPr="00B71ACF">
        <w:tab/>
      </w:r>
      <w:r w:rsidR="001256EC" w:rsidRPr="00B71ACF">
        <w:tab/>
      </w:r>
      <w:sdt>
        <w:sdtPr>
          <w:id w:val="-109816756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195B7C39" w14:textId="77777777" w:rsidR="001256EC" w:rsidRPr="00B71ACF" w:rsidRDefault="001256EC" w:rsidP="001256EC">
      <w:pPr>
        <w:ind w:left="360"/>
        <w:rPr>
          <w:b/>
        </w:rPr>
      </w:pPr>
    </w:p>
    <w:p w14:paraId="65B9562B" w14:textId="77777777" w:rsidR="001256EC" w:rsidRPr="00B71ACF" w:rsidRDefault="001256EC" w:rsidP="001256EC">
      <w:pPr>
        <w:ind w:left="720"/>
        <w:rPr>
          <w:b/>
        </w:rPr>
      </w:pPr>
      <w:r w:rsidRPr="00B71ACF">
        <w:rPr>
          <w:b/>
        </w:rPr>
        <w:t>If YES, will any of your participants be located outside of the U.S. while participating in your research?</w:t>
      </w:r>
    </w:p>
    <w:p w14:paraId="122BAA0F" w14:textId="77777777" w:rsidR="001256EC" w:rsidRPr="00B71ACF" w:rsidRDefault="001256EC" w:rsidP="001256EC">
      <w:pPr>
        <w:ind w:left="360"/>
      </w:pPr>
    </w:p>
    <w:p w14:paraId="3027AD49" w14:textId="77777777" w:rsidR="001256EC" w:rsidRPr="00B71ACF" w:rsidRDefault="000A54B1" w:rsidP="001256EC">
      <w:pPr>
        <w:ind w:left="720"/>
      </w:pPr>
      <w:sdt>
        <w:sdtPr>
          <w:id w:val="-98747055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t>- All of them</w:t>
      </w:r>
      <w:r w:rsidR="001256EC" w:rsidRPr="00B71ACF">
        <w:tab/>
      </w:r>
      <w:r w:rsidR="001256EC" w:rsidRPr="00B71ACF">
        <w:tab/>
      </w:r>
      <w:sdt>
        <w:sdtPr>
          <w:id w:val="-205784434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 – Some of them</w:t>
      </w:r>
      <w:r w:rsidR="001256EC" w:rsidRPr="00B71ACF">
        <w:tab/>
      </w:r>
      <w:sdt>
        <w:sdtPr>
          <w:id w:val="-545144054"/>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7D2F86F5" w14:textId="77777777" w:rsidR="001256EC" w:rsidRPr="00B71ACF" w:rsidRDefault="001256EC" w:rsidP="001256EC">
      <w:pPr>
        <w:ind w:left="360"/>
      </w:pPr>
    </w:p>
    <w:p w14:paraId="2359631C" w14:textId="77777777" w:rsidR="001256EC" w:rsidRPr="00B71ACF" w:rsidRDefault="001256EC" w:rsidP="001256EC">
      <w:pPr>
        <w:ind w:left="1080"/>
        <w:rPr>
          <w:b/>
        </w:rPr>
      </w:pPr>
      <w:r w:rsidRPr="00B71ACF">
        <w:rPr>
          <w:b/>
        </w:rPr>
        <w:t xml:space="preserve">If YES, please identify the </w:t>
      </w:r>
      <w:proofErr w:type="spellStart"/>
      <w:r w:rsidRPr="00B71ACF">
        <w:rPr>
          <w:b/>
        </w:rPr>
        <w:t>countr</w:t>
      </w:r>
      <w:proofErr w:type="spellEnd"/>
      <w:r w:rsidRPr="00B71ACF">
        <w:rPr>
          <w:b/>
        </w:rPr>
        <w:t>(</w:t>
      </w:r>
      <w:proofErr w:type="spellStart"/>
      <w:r w:rsidRPr="00B71ACF">
        <w:rPr>
          <w:b/>
        </w:rPr>
        <w:t>ies</w:t>
      </w:r>
      <w:proofErr w:type="spellEnd"/>
      <w:r w:rsidRPr="00B71ACF">
        <w:rPr>
          <w:b/>
        </w:rPr>
        <w:t xml:space="preserve">) where you will carry out your research. </w:t>
      </w:r>
      <w:r w:rsidRPr="00B71ACF">
        <w:t>If you have more than one study or participant population, elaborate on the specific studies or participant populations that will be located outside of the U.S.</w:t>
      </w:r>
    </w:p>
    <w:p w14:paraId="373BF79F" w14:textId="77777777" w:rsidR="001256EC" w:rsidRPr="00B71ACF" w:rsidRDefault="001256EC" w:rsidP="001256EC">
      <w:pPr>
        <w:pStyle w:val="ListParagraph"/>
        <w:rPr>
          <w:b/>
        </w:rPr>
      </w:pPr>
    </w:p>
    <w:tbl>
      <w:tblPr>
        <w:tblStyle w:val="TableGrid"/>
        <w:tblW w:w="0" w:type="auto"/>
        <w:tblInd w:w="1075" w:type="dxa"/>
        <w:tblLook w:val="04A0" w:firstRow="1" w:lastRow="0" w:firstColumn="1" w:lastColumn="0" w:noHBand="0" w:noVBand="1"/>
      </w:tblPr>
      <w:tblGrid>
        <w:gridCol w:w="8280"/>
      </w:tblGrid>
      <w:tr w:rsidR="001256EC" w:rsidRPr="00B71ACF" w14:paraId="569A41D9" w14:textId="77777777" w:rsidTr="000A54B1">
        <w:sdt>
          <w:sdtPr>
            <w:rPr>
              <w:b/>
            </w:rPr>
            <w:id w:val="-742871490"/>
            <w:placeholder>
              <w:docPart w:val="0D6A798D2E491B4A9BFC679635F57161"/>
            </w:placeholder>
            <w:showingPlcHdr/>
          </w:sdtPr>
          <w:sdtContent>
            <w:tc>
              <w:tcPr>
                <w:tcW w:w="8280" w:type="dxa"/>
              </w:tcPr>
              <w:p w14:paraId="12976F6C" w14:textId="77777777" w:rsidR="001256EC" w:rsidRPr="00B71ACF" w:rsidRDefault="001256EC" w:rsidP="000A54B1">
                <w:pPr>
                  <w:rPr>
                    <w:b/>
                  </w:rPr>
                </w:pPr>
                <w:r w:rsidRPr="00B71ACF">
                  <w:rPr>
                    <w:rStyle w:val="PlaceholderText"/>
                  </w:rPr>
                  <w:t>Click or tap here to enter text.</w:t>
                </w:r>
              </w:p>
            </w:tc>
          </w:sdtContent>
        </w:sdt>
      </w:tr>
    </w:tbl>
    <w:p w14:paraId="76DD03D6" w14:textId="77777777" w:rsidR="001256EC" w:rsidRPr="00B71ACF" w:rsidRDefault="001256EC" w:rsidP="001256EC">
      <w:pPr>
        <w:pStyle w:val="ListParagraph"/>
      </w:pPr>
    </w:p>
    <w:p w14:paraId="17E91910" w14:textId="77777777" w:rsidR="001256EC" w:rsidRPr="00B71ACF" w:rsidRDefault="001256EC" w:rsidP="001256EC">
      <w:pPr>
        <w:pStyle w:val="ListParagraph"/>
        <w:numPr>
          <w:ilvl w:val="0"/>
          <w:numId w:val="16"/>
        </w:numPr>
        <w:ind w:left="360"/>
      </w:pPr>
      <w:r w:rsidRPr="00B71ACF">
        <w:rPr>
          <w:b/>
        </w:rPr>
        <w:t xml:space="preserve">If the research is not taking place in the U.S., does it need community-level, institutional-level, or national level approval in the </w:t>
      </w:r>
      <w:proofErr w:type="spellStart"/>
      <w:r w:rsidRPr="00B71ACF">
        <w:rPr>
          <w:b/>
        </w:rPr>
        <w:t>countr</w:t>
      </w:r>
      <w:proofErr w:type="spellEnd"/>
      <w:r w:rsidRPr="00B71ACF">
        <w:rPr>
          <w:b/>
        </w:rPr>
        <w:t>(</w:t>
      </w:r>
      <w:proofErr w:type="spellStart"/>
      <w:r w:rsidRPr="00B71ACF">
        <w:rPr>
          <w:b/>
        </w:rPr>
        <w:t>ies</w:t>
      </w:r>
      <w:proofErr w:type="spellEnd"/>
      <w:r w:rsidRPr="00B71ACF">
        <w:rPr>
          <w:b/>
        </w:rPr>
        <w:t xml:space="preserve">) where it will take place? Please elaborate. </w:t>
      </w:r>
    </w:p>
    <w:p w14:paraId="64733913" w14:textId="77777777" w:rsidR="001256EC" w:rsidRPr="00B71ACF" w:rsidRDefault="001256EC" w:rsidP="001256EC">
      <w:pPr>
        <w:ind w:left="360"/>
      </w:pPr>
    </w:p>
    <w:tbl>
      <w:tblPr>
        <w:tblStyle w:val="TableGrid"/>
        <w:tblW w:w="0" w:type="auto"/>
        <w:tblInd w:w="360" w:type="dxa"/>
        <w:tblLook w:val="04A0" w:firstRow="1" w:lastRow="0" w:firstColumn="1" w:lastColumn="0" w:noHBand="0" w:noVBand="1"/>
      </w:tblPr>
      <w:tblGrid>
        <w:gridCol w:w="8995"/>
      </w:tblGrid>
      <w:tr w:rsidR="001256EC" w:rsidRPr="00B71ACF" w14:paraId="4042173B" w14:textId="77777777" w:rsidTr="000A54B1">
        <w:sdt>
          <w:sdtPr>
            <w:rPr>
              <w:b/>
            </w:rPr>
            <w:id w:val="-1889713768"/>
            <w:placeholder>
              <w:docPart w:val="CC0F629D9606714BB2B80836912A5D8E"/>
            </w:placeholder>
            <w:showingPlcHdr/>
          </w:sdtPr>
          <w:sdtContent>
            <w:tc>
              <w:tcPr>
                <w:tcW w:w="8995" w:type="dxa"/>
              </w:tcPr>
              <w:p w14:paraId="33618BEF" w14:textId="77777777" w:rsidR="001256EC" w:rsidRPr="00B71ACF" w:rsidRDefault="001256EC" w:rsidP="000A54B1">
                <w:pPr>
                  <w:rPr>
                    <w:b/>
                  </w:rPr>
                </w:pPr>
                <w:r w:rsidRPr="00B71ACF">
                  <w:rPr>
                    <w:rStyle w:val="PlaceholderText"/>
                  </w:rPr>
                  <w:t>Click or tap here to enter text.</w:t>
                </w:r>
              </w:p>
            </w:tc>
          </w:sdtContent>
        </w:sdt>
      </w:tr>
    </w:tbl>
    <w:p w14:paraId="4282103E" w14:textId="77777777" w:rsidR="001256EC" w:rsidRPr="00B71ACF" w:rsidRDefault="001256EC" w:rsidP="001256EC">
      <w:pPr>
        <w:ind w:left="360"/>
      </w:pPr>
    </w:p>
    <w:p w14:paraId="12B60440" w14:textId="77777777" w:rsidR="001256EC" w:rsidRPr="00B71ACF" w:rsidRDefault="001256EC" w:rsidP="001256EC">
      <w:pPr>
        <w:ind w:left="360"/>
        <w:rPr>
          <w:i/>
        </w:rPr>
      </w:pPr>
      <w:r w:rsidRPr="00B71ACF">
        <w:rPr>
          <w:b/>
          <w:i/>
        </w:rPr>
        <w:t>**</w:t>
      </w:r>
      <w:r w:rsidRPr="00B71ACF">
        <w:rPr>
          <w:i/>
        </w:rPr>
        <w:t>Include documentation of the appropriate reviews in the Appendices**</w:t>
      </w:r>
    </w:p>
    <w:p w14:paraId="6BCDCA0A" w14:textId="77777777" w:rsidR="001256EC" w:rsidRPr="00B71ACF" w:rsidRDefault="001256EC" w:rsidP="001256EC"/>
    <w:p w14:paraId="50CCC3B7" w14:textId="77777777" w:rsidR="001256EC" w:rsidRPr="00B71ACF" w:rsidRDefault="001256EC" w:rsidP="001256EC">
      <w:pPr>
        <w:pStyle w:val="ListParagraph"/>
        <w:numPr>
          <w:ilvl w:val="0"/>
          <w:numId w:val="16"/>
        </w:numPr>
        <w:ind w:left="360"/>
      </w:pPr>
      <w:r w:rsidRPr="00B71ACF">
        <w:rPr>
          <w:b/>
        </w:rPr>
        <w:t>If the research will take place in a U.S. elementary or secondary school, please identify the school(s) and/or school district(s):</w:t>
      </w:r>
    </w:p>
    <w:p w14:paraId="5A7D147A" w14:textId="77777777" w:rsidR="001256EC" w:rsidRPr="00B71ACF" w:rsidRDefault="001256EC" w:rsidP="001256EC">
      <w:pPr>
        <w:pStyle w:val="ListParagraph"/>
        <w:ind w:left="360"/>
        <w:rPr>
          <w:b/>
        </w:rPr>
      </w:pPr>
    </w:p>
    <w:tbl>
      <w:tblPr>
        <w:tblStyle w:val="TableGrid"/>
        <w:tblW w:w="0" w:type="auto"/>
        <w:tblInd w:w="360" w:type="dxa"/>
        <w:tblLook w:val="04A0" w:firstRow="1" w:lastRow="0" w:firstColumn="1" w:lastColumn="0" w:noHBand="0" w:noVBand="1"/>
      </w:tblPr>
      <w:tblGrid>
        <w:gridCol w:w="8995"/>
      </w:tblGrid>
      <w:tr w:rsidR="001256EC" w:rsidRPr="00B71ACF" w14:paraId="666F4D28" w14:textId="77777777" w:rsidTr="000A54B1">
        <w:sdt>
          <w:sdtPr>
            <w:rPr>
              <w:b/>
            </w:rPr>
            <w:id w:val="765035820"/>
            <w:placeholder>
              <w:docPart w:val="0E5B00BAE9AE1844B170A483B12711E7"/>
            </w:placeholder>
            <w:showingPlcHdr/>
          </w:sdtPr>
          <w:sdtContent>
            <w:tc>
              <w:tcPr>
                <w:tcW w:w="8995" w:type="dxa"/>
              </w:tcPr>
              <w:p w14:paraId="0B8773BA" w14:textId="77777777" w:rsidR="001256EC" w:rsidRPr="00B71ACF" w:rsidRDefault="001256EC" w:rsidP="000A54B1">
                <w:pPr>
                  <w:rPr>
                    <w:b/>
                  </w:rPr>
                </w:pPr>
                <w:r w:rsidRPr="00B71ACF">
                  <w:rPr>
                    <w:rStyle w:val="PlaceholderText"/>
                  </w:rPr>
                  <w:t>Click or tap here to enter text.</w:t>
                </w:r>
              </w:p>
            </w:tc>
          </w:sdtContent>
        </w:sdt>
      </w:tr>
    </w:tbl>
    <w:p w14:paraId="56EFE646" w14:textId="77777777" w:rsidR="001256EC" w:rsidRPr="00B71ACF" w:rsidRDefault="001256EC" w:rsidP="001256EC">
      <w:pPr>
        <w:pStyle w:val="ListParagraph"/>
        <w:ind w:left="360"/>
        <w:rPr>
          <w:b/>
        </w:rPr>
      </w:pPr>
    </w:p>
    <w:p w14:paraId="4C61F71A" w14:textId="77777777" w:rsidR="001256EC" w:rsidRPr="00B71ACF" w:rsidRDefault="001256EC" w:rsidP="001256EC">
      <w:pPr>
        <w:pStyle w:val="ListParagraph"/>
        <w:numPr>
          <w:ilvl w:val="0"/>
          <w:numId w:val="16"/>
        </w:numPr>
        <w:ind w:left="360"/>
        <w:rPr>
          <w:b/>
        </w:rPr>
      </w:pPr>
      <w:r w:rsidRPr="00B71ACF">
        <w:t xml:space="preserve"> </w:t>
      </w:r>
      <w:r w:rsidRPr="00B71ACF">
        <w:rPr>
          <w:b/>
        </w:rPr>
        <w:t>If you are specifically recruiting participants that involve any of the groups below, please select them:</w:t>
      </w:r>
    </w:p>
    <w:p w14:paraId="65517AF5" w14:textId="77777777" w:rsidR="001256EC" w:rsidRPr="00B71ACF" w:rsidRDefault="001256EC" w:rsidP="001256EC">
      <w:pPr>
        <w:ind w:left="360"/>
      </w:pPr>
    </w:p>
    <w:p w14:paraId="01E6F308" w14:textId="77777777" w:rsidR="001256EC" w:rsidRPr="00B71ACF" w:rsidRDefault="000A54B1" w:rsidP="001256EC">
      <w:pPr>
        <w:ind w:left="360"/>
      </w:pPr>
      <w:sdt>
        <w:sdtPr>
          <w:id w:val="186339579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Children*, as defined by the research site (e.g. under 18 years old in NC) </w:t>
      </w:r>
    </w:p>
    <w:p w14:paraId="14062E36" w14:textId="77777777" w:rsidR="001256EC" w:rsidRPr="00B71ACF" w:rsidRDefault="000A54B1" w:rsidP="001256EC">
      <w:pPr>
        <w:ind w:left="360"/>
      </w:pPr>
      <w:sdt>
        <w:sdtPr>
          <w:id w:val="-48262432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Cognitively impaired persons, for example, people with dementia</w:t>
      </w:r>
    </w:p>
    <w:p w14:paraId="4C2778DA" w14:textId="77777777" w:rsidR="001256EC" w:rsidRPr="00B71ACF" w:rsidRDefault="000A54B1" w:rsidP="001256EC">
      <w:pPr>
        <w:ind w:left="360"/>
      </w:pPr>
      <w:sdt>
        <w:sdtPr>
          <w:id w:val="-13633878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Department of Defense, active duty military, or civilian personnel</w:t>
      </w:r>
    </w:p>
    <w:p w14:paraId="21542C9F" w14:textId="77777777" w:rsidR="001256EC" w:rsidRPr="00B71ACF" w:rsidRDefault="000A54B1" w:rsidP="001256EC">
      <w:pPr>
        <w:ind w:left="360"/>
      </w:pPr>
      <w:sdt>
        <w:sdtPr>
          <w:id w:val="-155861651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Native American/American Indian</w:t>
      </w:r>
    </w:p>
    <w:p w14:paraId="3540990B" w14:textId="77777777" w:rsidR="001256EC" w:rsidRPr="00B71ACF" w:rsidRDefault="000A54B1" w:rsidP="001256EC">
      <w:pPr>
        <w:ind w:left="360"/>
      </w:pPr>
      <w:sdt>
        <w:sdtPr>
          <w:id w:val="102999219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Prisoners</w:t>
      </w:r>
    </w:p>
    <w:p w14:paraId="0A3C0734" w14:textId="77777777" w:rsidR="001256EC" w:rsidRPr="00B71ACF" w:rsidRDefault="000A54B1" w:rsidP="001256EC">
      <w:pPr>
        <w:ind w:left="360"/>
      </w:pPr>
      <w:sdt>
        <w:sdtPr>
          <w:id w:val="-91694313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Refugees</w:t>
      </w:r>
    </w:p>
    <w:p w14:paraId="3BECFEF4" w14:textId="77777777" w:rsidR="001256EC" w:rsidRPr="00B71ACF" w:rsidRDefault="000A54B1" w:rsidP="001256EC">
      <w:pPr>
        <w:ind w:left="360"/>
      </w:pPr>
      <w:sdt>
        <w:sdtPr>
          <w:id w:val="95337318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Stigmatized populations</w:t>
      </w:r>
    </w:p>
    <w:p w14:paraId="0DFD9ECD" w14:textId="77777777" w:rsidR="001256EC" w:rsidRPr="00B71ACF" w:rsidRDefault="000A54B1" w:rsidP="001256EC">
      <w:pPr>
        <w:ind w:left="360"/>
      </w:pPr>
      <w:sdt>
        <w:sdtPr>
          <w:id w:val="-97676018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Undocumented immigrants</w:t>
      </w:r>
    </w:p>
    <w:p w14:paraId="55C1CEE0" w14:textId="77777777" w:rsidR="001256EC" w:rsidRPr="00B71ACF" w:rsidRDefault="000A54B1" w:rsidP="001256EC">
      <w:pPr>
        <w:ind w:left="360"/>
      </w:pPr>
      <w:sdt>
        <w:sdtPr>
          <w:id w:val="-121010099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Victims of abuse</w:t>
      </w:r>
    </w:p>
    <w:p w14:paraId="072A4E41" w14:textId="77777777" w:rsidR="001256EC" w:rsidRPr="00B71ACF" w:rsidRDefault="000A54B1" w:rsidP="001256EC">
      <w:pPr>
        <w:ind w:left="360"/>
      </w:pPr>
      <w:sdt>
        <w:sdtPr>
          <w:id w:val="8442969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Other vulnerable populations (please specify: </w:t>
      </w:r>
      <w:sdt>
        <w:sdtPr>
          <w:rPr>
            <w:rStyle w:val="Style1"/>
          </w:rPr>
          <w:id w:val="-15936503"/>
          <w:placeholder>
            <w:docPart w:val="79DB11ADFA538A4A8BA0267725A7A9E1"/>
          </w:placeholder>
          <w:showingPlcHdr/>
        </w:sdtPr>
        <w:sdtEndPr>
          <w:rPr>
            <w:rStyle w:val="DefaultParagraphFont"/>
            <w:b w:val="0"/>
            <w:u w:val="none"/>
          </w:rPr>
        </w:sdtEndPr>
        <w:sdtContent>
          <w:r w:rsidR="001256EC" w:rsidRPr="00B71ACF">
            <w:rPr>
              <w:rStyle w:val="PlaceholderText"/>
            </w:rPr>
            <w:t>Click or tap here to enter text.</w:t>
          </w:r>
        </w:sdtContent>
      </w:sdt>
      <w:r w:rsidR="001256EC" w:rsidRPr="00B71ACF">
        <w:t>)</w:t>
      </w:r>
    </w:p>
    <w:p w14:paraId="7D08D625" w14:textId="77777777" w:rsidR="001256EC" w:rsidRPr="00B71ACF" w:rsidRDefault="001256EC" w:rsidP="001256EC">
      <w:pPr>
        <w:ind w:left="360"/>
      </w:pPr>
    </w:p>
    <w:p w14:paraId="570C5508" w14:textId="77777777" w:rsidR="001256EC" w:rsidRPr="00B71ACF" w:rsidRDefault="001256EC" w:rsidP="001256EC">
      <w:pPr>
        <w:ind w:left="360"/>
      </w:pPr>
      <w:r w:rsidRPr="00B71ACF">
        <w:t xml:space="preserve">*See our </w:t>
      </w:r>
      <w:hyperlink r:id="rId28" w:history="1">
        <w:r w:rsidRPr="00B71ACF">
          <w:rPr>
            <w:rStyle w:val="Hyperlink"/>
            <w:b/>
          </w:rPr>
          <w:t>Research with Children</w:t>
        </w:r>
      </w:hyperlink>
      <w:r w:rsidRPr="00B71ACF">
        <w:t xml:space="preserve"> policy. Please see questions 6.9-6.10. </w:t>
      </w:r>
    </w:p>
    <w:p w14:paraId="0F26FD09" w14:textId="77777777" w:rsidR="001256EC" w:rsidRPr="00B71ACF" w:rsidRDefault="001256EC" w:rsidP="001256EC">
      <w:pPr>
        <w:ind w:left="360"/>
      </w:pPr>
    </w:p>
    <w:p w14:paraId="65C5EFAD" w14:textId="77777777" w:rsidR="001256EC" w:rsidRPr="00B71ACF" w:rsidRDefault="001256EC" w:rsidP="001256EC">
      <w:pPr>
        <w:pStyle w:val="ListParagraph"/>
        <w:numPr>
          <w:ilvl w:val="0"/>
          <w:numId w:val="16"/>
        </w:numPr>
        <w:ind w:left="360"/>
        <w:rPr>
          <w:b/>
        </w:rPr>
      </w:pPr>
      <w:r w:rsidRPr="00B71ACF">
        <w:rPr>
          <w:b/>
        </w:rPr>
        <w:t xml:space="preserve">Describe each proposed participant population. </w:t>
      </w:r>
      <w:r w:rsidRPr="00B71ACF">
        <w:t>Include the expected number of participants in each population. If your research will include children, please include their age ranges and the age of majority of the population where your participants reside.</w:t>
      </w:r>
    </w:p>
    <w:p w14:paraId="75889C88" w14:textId="77777777" w:rsidR="001256EC" w:rsidRPr="00B71ACF" w:rsidRDefault="001256EC" w:rsidP="001256EC">
      <w:pPr>
        <w:pStyle w:val="ListParagraph"/>
        <w:rPr>
          <w:b/>
        </w:rPr>
      </w:pPr>
    </w:p>
    <w:tbl>
      <w:tblPr>
        <w:tblStyle w:val="TableGrid"/>
        <w:tblW w:w="0" w:type="auto"/>
        <w:tblInd w:w="355" w:type="dxa"/>
        <w:tblLook w:val="04A0" w:firstRow="1" w:lastRow="0" w:firstColumn="1" w:lastColumn="0" w:noHBand="0" w:noVBand="1"/>
      </w:tblPr>
      <w:tblGrid>
        <w:gridCol w:w="9000"/>
      </w:tblGrid>
      <w:tr w:rsidR="001256EC" w:rsidRPr="00B71ACF" w14:paraId="148F8F8F" w14:textId="77777777" w:rsidTr="000A54B1">
        <w:trPr>
          <w:trHeight w:val="881"/>
        </w:trPr>
        <w:sdt>
          <w:sdtPr>
            <w:id w:val="131226485"/>
            <w:placeholder>
              <w:docPart w:val="583626AD85004A4185AC3F38B06D8F34"/>
            </w:placeholder>
          </w:sdtPr>
          <w:sdtContent>
            <w:tc>
              <w:tcPr>
                <w:tcW w:w="9000" w:type="dxa"/>
              </w:tcPr>
              <w:p w14:paraId="14EA01B3" w14:textId="77777777" w:rsidR="001256EC" w:rsidRDefault="001256EC" w:rsidP="000A54B1">
                <w:r>
                  <w:t xml:space="preserve">The participants will be faculty who teach data science. We will aim to recruit from at least 4 types of institutions: two-year college, liberal arts college, large state school, private R1 school. </w:t>
                </w:r>
                <w:proofErr w:type="spellStart"/>
                <w:r>
                  <w:t>Out</w:t>
                </w:r>
                <w:proofErr w:type="spellEnd"/>
                <w:r>
                  <w:t xml:space="preserve"> goal is to recruit no fewer than 5 and no more than 10 participants.</w:t>
                </w:r>
              </w:p>
              <w:p w14:paraId="704FDFE7" w14:textId="77777777" w:rsidR="001256EC" w:rsidRDefault="001256EC" w:rsidP="000A54B1"/>
              <w:p w14:paraId="434DA3BE" w14:textId="77777777" w:rsidR="001256EC" w:rsidRPr="00B71ACF" w:rsidRDefault="001256EC" w:rsidP="000A54B1">
                <w:r>
                  <w:t>The participants will be no more than 3 Duke undergraduate students, who have successfully completed the course STA199 (Introduction to Data Science) prior to the Fall 2022 semester. We will begin recruiting students from the STA199 undergraduate TA population, but will also reach out to all former STA199 students.</w:t>
                </w:r>
              </w:p>
            </w:tc>
          </w:sdtContent>
        </w:sdt>
      </w:tr>
    </w:tbl>
    <w:p w14:paraId="62832B20" w14:textId="77777777" w:rsidR="001256EC" w:rsidRPr="00B71ACF" w:rsidRDefault="001256EC" w:rsidP="001256EC">
      <w:pPr>
        <w:pStyle w:val="ListParagraph"/>
      </w:pPr>
    </w:p>
    <w:p w14:paraId="5D1A6415" w14:textId="77777777" w:rsidR="001256EC" w:rsidRPr="00B71ACF" w:rsidRDefault="001256EC" w:rsidP="001256EC">
      <w:pPr>
        <w:pStyle w:val="ListParagraph"/>
        <w:numPr>
          <w:ilvl w:val="0"/>
          <w:numId w:val="16"/>
        </w:numPr>
        <w:ind w:left="360"/>
        <w:rPr>
          <w:b/>
        </w:rPr>
      </w:pPr>
      <w:r w:rsidRPr="00B71ACF">
        <w:rPr>
          <w:b/>
        </w:rPr>
        <w:t>Is the primary language of your participants English?</w:t>
      </w:r>
    </w:p>
    <w:p w14:paraId="587E6453" w14:textId="77777777" w:rsidR="001256EC" w:rsidRPr="00B71ACF" w:rsidRDefault="001256EC" w:rsidP="001256EC">
      <w:pPr>
        <w:ind w:left="360"/>
      </w:pPr>
    </w:p>
    <w:p w14:paraId="03DBB72C" w14:textId="77777777" w:rsidR="001256EC" w:rsidRPr="00B71ACF" w:rsidRDefault="000A54B1" w:rsidP="001256EC">
      <w:pPr>
        <w:ind w:left="360"/>
      </w:pPr>
      <w:sdt>
        <w:sdtPr>
          <w:id w:val="-681354123"/>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99244781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r w:rsidR="001256EC" w:rsidRPr="00B71ACF">
        <w:tab/>
      </w:r>
    </w:p>
    <w:p w14:paraId="1F0EBF7E" w14:textId="77777777" w:rsidR="001256EC" w:rsidRPr="00B71ACF" w:rsidRDefault="001256EC" w:rsidP="001256EC">
      <w:pPr>
        <w:ind w:left="360"/>
      </w:pPr>
      <w:r w:rsidRPr="00B71ACF">
        <w:tab/>
      </w:r>
    </w:p>
    <w:p w14:paraId="13D51A92" w14:textId="77777777" w:rsidR="001256EC" w:rsidRPr="00B71ACF" w:rsidRDefault="001256EC" w:rsidP="001256EC">
      <w:pPr>
        <w:ind w:left="720"/>
        <w:rPr>
          <w:b/>
        </w:rPr>
      </w:pPr>
      <w:r w:rsidRPr="00B71ACF">
        <w:rPr>
          <w:b/>
        </w:rPr>
        <w:t>If NO, please indicate their primary language and your proficiency in speaking, reading, and writing it.</w:t>
      </w:r>
    </w:p>
    <w:p w14:paraId="716905B0" w14:textId="77777777" w:rsidR="001256EC" w:rsidRPr="00B71ACF" w:rsidRDefault="001256EC" w:rsidP="001256EC">
      <w:pPr>
        <w:pStyle w:val="ListParagraph"/>
        <w:rPr>
          <w:b/>
        </w:rPr>
      </w:pPr>
    </w:p>
    <w:tbl>
      <w:tblPr>
        <w:tblStyle w:val="TableGrid"/>
        <w:tblW w:w="0" w:type="auto"/>
        <w:tblInd w:w="715" w:type="dxa"/>
        <w:tblLook w:val="04A0" w:firstRow="1" w:lastRow="0" w:firstColumn="1" w:lastColumn="0" w:noHBand="0" w:noVBand="1"/>
      </w:tblPr>
      <w:tblGrid>
        <w:gridCol w:w="8640"/>
      </w:tblGrid>
      <w:tr w:rsidR="001256EC" w:rsidRPr="00B71ACF" w14:paraId="1E8F91CB" w14:textId="77777777" w:rsidTr="000A54B1">
        <w:trPr>
          <w:trHeight w:val="629"/>
        </w:trPr>
        <w:sdt>
          <w:sdtPr>
            <w:rPr>
              <w:b/>
            </w:rPr>
            <w:id w:val="1219631523"/>
            <w:placeholder>
              <w:docPart w:val="54C5D54C4773774DAF743402E6D40C38"/>
            </w:placeholder>
            <w:showingPlcHdr/>
          </w:sdtPr>
          <w:sdtContent>
            <w:tc>
              <w:tcPr>
                <w:tcW w:w="8640" w:type="dxa"/>
              </w:tcPr>
              <w:p w14:paraId="650C290C" w14:textId="77777777" w:rsidR="001256EC" w:rsidRPr="00B71ACF" w:rsidRDefault="001256EC" w:rsidP="000A54B1">
                <w:pPr>
                  <w:rPr>
                    <w:b/>
                  </w:rPr>
                </w:pPr>
                <w:r w:rsidRPr="00B71ACF">
                  <w:rPr>
                    <w:rStyle w:val="PlaceholderText"/>
                  </w:rPr>
                  <w:t>Click or tap here to enter text.</w:t>
                </w:r>
              </w:p>
            </w:tc>
          </w:sdtContent>
        </w:sdt>
      </w:tr>
    </w:tbl>
    <w:p w14:paraId="04D8E9D3" w14:textId="77777777" w:rsidR="001256EC" w:rsidRPr="00B71ACF" w:rsidRDefault="001256EC" w:rsidP="001256EC">
      <w:pPr>
        <w:pStyle w:val="ListParagraph"/>
      </w:pPr>
    </w:p>
    <w:p w14:paraId="108EE54C" w14:textId="77777777" w:rsidR="001256EC" w:rsidRPr="00B71ACF" w:rsidRDefault="001256EC" w:rsidP="001256EC">
      <w:pPr>
        <w:pStyle w:val="ListParagraph"/>
        <w:numPr>
          <w:ilvl w:val="0"/>
          <w:numId w:val="16"/>
        </w:numPr>
        <w:ind w:left="360"/>
        <w:rPr>
          <w:b/>
        </w:rPr>
      </w:pPr>
      <w:r w:rsidRPr="00B71ACF">
        <w:rPr>
          <w:b/>
        </w:rPr>
        <w:t>If you are not proficient in the language your participants speak, will you need an interpreter?</w:t>
      </w:r>
    </w:p>
    <w:p w14:paraId="54FF5D70" w14:textId="77777777" w:rsidR="001256EC" w:rsidRPr="00B71ACF" w:rsidRDefault="001256EC" w:rsidP="001256EC">
      <w:pPr>
        <w:ind w:left="360"/>
      </w:pPr>
    </w:p>
    <w:p w14:paraId="63B080CE" w14:textId="77777777" w:rsidR="001256EC" w:rsidRPr="00B71ACF" w:rsidRDefault="000A54B1" w:rsidP="001256EC">
      <w:pPr>
        <w:ind w:left="360"/>
      </w:pPr>
      <w:sdt>
        <w:sdtPr>
          <w:id w:val="-193582044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37033835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r w:rsidR="001256EC" w:rsidRPr="00B71ACF">
        <w:tab/>
      </w:r>
      <w:r w:rsidR="001256EC" w:rsidRPr="00B71ACF">
        <w:tab/>
      </w:r>
      <w:r w:rsidR="001256EC" w:rsidRPr="00B71ACF">
        <w:tab/>
      </w:r>
      <w:sdt>
        <w:sdtPr>
          <w:id w:val="11194837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N/A</w:t>
      </w:r>
    </w:p>
    <w:p w14:paraId="054A46FD" w14:textId="77777777" w:rsidR="001256EC" w:rsidRPr="00B71ACF" w:rsidRDefault="001256EC" w:rsidP="001256EC">
      <w:pPr>
        <w:ind w:left="360"/>
      </w:pPr>
      <w:r w:rsidRPr="00B71ACF">
        <w:tab/>
      </w:r>
    </w:p>
    <w:p w14:paraId="0D921DD2" w14:textId="77777777" w:rsidR="001256EC" w:rsidRPr="00B71ACF" w:rsidRDefault="001256EC" w:rsidP="001256EC">
      <w:pPr>
        <w:pStyle w:val="ListParagraph"/>
        <w:rPr>
          <w:b/>
        </w:rPr>
      </w:pPr>
      <w:r w:rsidRPr="00B71ACF">
        <w:rPr>
          <w:b/>
        </w:rPr>
        <w:t>If YES, how will you obtain the services of an interpreter?</w:t>
      </w:r>
    </w:p>
    <w:p w14:paraId="398EC6D3" w14:textId="77777777" w:rsidR="001256EC" w:rsidRPr="00B71ACF" w:rsidRDefault="001256EC" w:rsidP="001256EC"/>
    <w:tbl>
      <w:tblPr>
        <w:tblStyle w:val="TableGrid"/>
        <w:tblW w:w="0" w:type="auto"/>
        <w:tblInd w:w="715" w:type="dxa"/>
        <w:tblLook w:val="04A0" w:firstRow="1" w:lastRow="0" w:firstColumn="1" w:lastColumn="0" w:noHBand="0" w:noVBand="1"/>
      </w:tblPr>
      <w:tblGrid>
        <w:gridCol w:w="8635"/>
      </w:tblGrid>
      <w:tr w:rsidR="001256EC" w:rsidRPr="00B71ACF" w14:paraId="64DADE6A" w14:textId="77777777" w:rsidTr="000A54B1">
        <w:trPr>
          <w:trHeight w:val="629"/>
        </w:trPr>
        <w:sdt>
          <w:sdtPr>
            <w:rPr>
              <w:b/>
            </w:rPr>
            <w:id w:val="134310536"/>
            <w:placeholder>
              <w:docPart w:val="DC4D333FB7CF944A949256588CF6F40D"/>
            </w:placeholder>
            <w:showingPlcHdr/>
          </w:sdtPr>
          <w:sdtContent>
            <w:tc>
              <w:tcPr>
                <w:tcW w:w="8635" w:type="dxa"/>
              </w:tcPr>
              <w:p w14:paraId="356E55B5" w14:textId="77777777" w:rsidR="001256EC" w:rsidRPr="00B71ACF" w:rsidRDefault="001256EC" w:rsidP="000A54B1">
                <w:pPr>
                  <w:rPr>
                    <w:b/>
                  </w:rPr>
                </w:pPr>
                <w:r w:rsidRPr="00B71ACF">
                  <w:rPr>
                    <w:rStyle w:val="PlaceholderText"/>
                  </w:rPr>
                  <w:t>Click or tap here to enter text.</w:t>
                </w:r>
              </w:p>
            </w:tc>
          </w:sdtContent>
        </w:sdt>
      </w:tr>
    </w:tbl>
    <w:p w14:paraId="3B93644C" w14:textId="77777777" w:rsidR="001256EC" w:rsidRPr="00B71ACF" w:rsidRDefault="001256EC" w:rsidP="001256EC"/>
    <w:p w14:paraId="207B7EA5" w14:textId="77777777" w:rsidR="001256EC" w:rsidRPr="00B71ACF" w:rsidRDefault="001256EC" w:rsidP="001256EC">
      <w:r w:rsidRPr="00B71ACF">
        <w:t xml:space="preserve">Please answer the following questions if your research activities will involve children/minors. </w:t>
      </w:r>
    </w:p>
    <w:p w14:paraId="3CB63AE9" w14:textId="77777777" w:rsidR="001256EC" w:rsidRPr="00B71ACF" w:rsidRDefault="001256EC" w:rsidP="001256EC"/>
    <w:p w14:paraId="35FED49C" w14:textId="77777777" w:rsidR="001256EC" w:rsidRPr="00B71ACF" w:rsidRDefault="001256EC" w:rsidP="001256EC">
      <w:pPr>
        <w:pStyle w:val="ListParagraph"/>
        <w:numPr>
          <w:ilvl w:val="0"/>
          <w:numId w:val="16"/>
        </w:numPr>
        <w:ind w:left="360"/>
        <w:rPr>
          <w:b/>
        </w:rPr>
      </w:pPr>
      <w:r w:rsidRPr="00B71ACF">
        <w:rPr>
          <w:b/>
        </w:rPr>
        <w:t xml:space="preserve">Describe the scope of the interaction your research team will have with the children/minors. </w:t>
      </w:r>
    </w:p>
    <w:p w14:paraId="0C2F47F5" w14:textId="77777777" w:rsidR="001256EC" w:rsidRPr="00B71ACF" w:rsidRDefault="001256EC" w:rsidP="001256EC">
      <w:pPr>
        <w:rPr>
          <w:b/>
        </w:rPr>
      </w:pPr>
    </w:p>
    <w:tbl>
      <w:tblPr>
        <w:tblStyle w:val="TableGrid"/>
        <w:tblW w:w="0" w:type="auto"/>
        <w:tblInd w:w="360" w:type="dxa"/>
        <w:tblLook w:val="04A0" w:firstRow="1" w:lastRow="0" w:firstColumn="1" w:lastColumn="0" w:noHBand="0" w:noVBand="1"/>
      </w:tblPr>
      <w:tblGrid>
        <w:gridCol w:w="9041"/>
      </w:tblGrid>
      <w:tr w:rsidR="001256EC" w:rsidRPr="00B71ACF" w14:paraId="417876F4" w14:textId="77777777" w:rsidTr="000A54B1">
        <w:trPr>
          <w:trHeight w:val="588"/>
        </w:trPr>
        <w:sdt>
          <w:sdtPr>
            <w:id w:val="1335887002"/>
            <w:placeholder>
              <w:docPart w:val="63B2A1AAC9E83E449E4BC0FF2AC008A8"/>
            </w:placeholder>
          </w:sdtPr>
          <w:sdtContent>
            <w:tc>
              <w:tcPr>
                <w:tcW w:w="9041" w:type="dxa"/>
              </w:tcPr>
              <w:p w14:paraId="0CE828F8" w14:textId="77777777" w:rsidR="001256EC" w:rsidRPr="004D70A6" w:rsidRDefault="001256EC" w:rsidP="000A54B1">
                <w:r w:rsidRPr="004D70A6">
                  <w:t>None.</w:t>
                </w:r>
              </w:p>
            </w:tc>
          </w:sdtContent>
        </w:sdt>
      </w:tr>
    </w:tbl>
    <w:p w14:paraId="457845B5" w14:textId="77777777" w:rsidR="001256EC" w:rsidRPr="00B71ACF" w:rsidRDefault="001256EC" w:rsidP="001256EC">
      <w:pPr>
        <w:rPr>
          <w:b/>
        </w:rPr>
      </w:pPr>
    </w:p>
    <w:p w14:paraId="32170D24" w14:textId="77777777" w:rsidR="001256EC" w:rsidRPr="00B71ACF" w:rsidRDefault="001256EC" w:rsidP="001256EC">
      <w:pPr>
        <w:pStyle w:val="ListParagraph"/>
        <w:numPr>
          <w:ilvl w:val="0"/>
          <w:numId w:val="16"/>
        </w:numPr>
        <w:ind w:hanging="720"/>
        <w:rPr>
          <w:b/>
        </w:rPr>
      </w:pPr>
      <w:r w:rsidRPr="00B71ACF">
        <w:rPr>
          <w:b/>
        </w:rPr>
        <w:t xml:space="preserve">Identify which members of your research team will interact with the children/minors. </w:t>
      </w:r>
    </w:p>
    <w:p w14:paraId="395FF67F" w14:textId="77777777" w:rsidR="001256EC" w:rsidRPr="00B71ACF" w:rsidRDefault="001256EC" w:rsidP="001256EC">
      <w:pPr>
        <w:pStyle w:val="ListParagraph"/>
        <w:rPr>
          <w:b/>
        </w:rPr>
      </w:pPr>
      <w:r w:rsidRPr="00B71ACF">
        <w:rPr>
          <w:i/>
        </w:rPr>
        <w:t xml:space="preserve">Note: Duke requires individuals interacting with minors to complete training: </w:t>
      </w:r>
      <w:hyperlink r:id="rId29" w:history="1">
        <w:r w:rsidRPr="00B71ACF">
          <w:rPr>
            <w:rStyle w:val="Hyperlink"/>
            <w:i/>
          </w:rPr>
          <w:t>https://forms.hr.duke.edu/minors/training/</w:t>
        </w:r>
      </w:hyperlink>
      <w:r w:rsidRPr="00B71ACF">
        <w:rPr>
          <w:i/>
          <w:u w:val="single"/>
        </w:rPr>
        <w:t xml:space="preserve">). </w:t>
      </w:r>
    </w:p>
    <w:p w14:paraId="31802680" w14:textId="77777777" w:rsidR="001256EC" w:rsidRPr="00B71ACF" w:rsidRDefault="001256EC" w:rsidP="001256EC"/>
    <w:tbl>
      <w:tblPr>
        <w:tblStyle w:val="TableGrid"/>
        <w:tblW w:w="0" w:type="auto"/>
        <w:tblInd w:w="715" w:type="dxa"/>
        <w:tblLook w:val="04A0" w:firstRow="1" w:lastRow="0" w:firstColumn="1" w:lastColumn="0" w:noHBand="0" w:noVBand="1"/>
      </w:tblPr>
      <w:tblGrid>
        <w:gridCol w:w="8640"/>
      </w:tblGrid>
      <w:tr w:rsidR="001256EC" w:rsidRPr="00B71ACF" w14:paraId="0AC3B757" w14:textId="77777777" w:rsidTr="000A54B1">
        <w:trPr>
          <w:trHeight w:val="584"/>
        </w:trPr>
        <w:sdt>
          <w:sdtPr>
            <w:rPr>
              <w:b/>
            </w:rPr>
            <w:id w:val="-1272623701"/>
            <w:placeholder>
              <w:docPart w:val="0E46568263458C438B9456A60EFDA8C1"/>
            </w:placeholder>
            <w:showingPlcHdr/>
          </w:sdtPr>
          <w:sdtContent>
            <w:tc>
              <w:tcPr>
                <w:tcW w:w="8640" w:type="dxa"/>
              </w:tcPr>
              <w:p w14:paraId="1C51D777" w14:textId="77777777" w:rsidR="001256EC" w:rsidRPr="00B71ACF" w:rsidRDefault="001256EC" w:rsidP="000A54B1">
                <w:pPr>
                  <w:rPr>
                    <w:b/>
                  </w:rPr>
                </w:pPr>
                <w:r w:rsidRPr="00B71ACF">
                  <w:rPr>
                    <w:rStyle w:val="PlaceholderText"/>
                  </w:rPr>
                  <w:t>Click or tap here to enter text.</w:t>
                </w:r>
              </w:p>
            </w:tc>
          </w:sdtContent>
        </w:sdt>
      </w:tr>
    </w:tbl>
    <w:p w14:paraId="115D468C" w14:textId="77777777" w:rsidR="001256EC" w:rsidRPr="00B71ACF" w:rsidRDefault="001256EC" w:rsidP="001256EC"/>
    <w:p w14:paraId="42681657"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32A73325" w14:textId="77777777" w:rsidTr="000A54B1">
        <w:tc>
          <w:tcPr>
            <w:tcW w:w="9350" w:type="dxa"/>
          </w:tcPr>
          <w:p w14:paraId="2E2DEB43" w14:textId="77777777" w:rsidR="001256EC" w:rsidRPr="00B71ACF" w:rsidRDefault="001256EC" w:rsidP="000A54B1">
            <w:pPr>
              <w:rPr>
                <w:sz w:val="32"/>
              </w:rPr>
            </w:pPr>
            <w:r w:rsidRPr="00B71ACF">
              <w:rPr>
                <w:sz w:val="32"/>
              </w:rPr>
              <w:t>Section 7: Recruitment</w:t>
            </w:r>
          </w:p>
        </w:tc>
      </w:tr>
    </w:tbl>
    <w:p w14:paraId="5361E90F" w14:textId="77777777" w:rsidR="001256EC" w:rsidRPr="00B71ACF" w:rsidRDefault="001256EC" w:rsidP="001256EC"/>
    <w:p w14:paraId="6E36BD63" w14:textId="77777777" w:rsidR="001256EC" w:rsidRPr="00B71ACF" w:rsidRDefault="001256EC" w:rsidP="001256EC">
      <w:pPr>
        <w:pStyle w:val="ListParagraph"/>
        <w:numPr>
          <w:ilvl w:val="0"/>
          <w:numId w:val="17"/>
        </w:numPr>
        <w:ind w:left="360"/>
        <w:rPr>
          <w:b/>
        </w:rPr>
      </w:pPr>
      <w:r w:rsidRPr="00B71ACF">
        <w:rPr>
          <w:b/>
        </w:rPr>
        <w:t>Describe the procedures for recruiting each potential participant population.</w:t>
      </w:r>
    </w:p>
    <w:p w14:paraId="450C701B" w14:textId="77777777" w:rsidR="001256EC" w:rsidRPr="00B71ACF" w:rsidRDefault="001256EC" w:rsidP="001256EC">
      <w:pPr>
        <w:ind w:left="360"/>
      </w:pPr>
    </w:p>
    <w:tbl>
      <w:tblPr>
        <w:tblStyle w:val="TableGrid"/>
        <w:tblW w:w="17990" w:type="dxa"/>
        <w:tblInd w:w="355" w:type="dxa"/>
        <w:tblLook w:val="04A0" w:firstRow="1" w:lastRow="0" w:firstColumn="1" w:lastColumn="0" w:noHBand="0" w:noVBand="1"/>
      </w:tblPr>
      <w:tblGrid>
        <w:gridCol w:w="8995"/>
        <w:gridCol w:w="8995"/>
      </w:tblGrid>
      <w:tr w:rsidR="001256EC" w:rsidRPr="00B71ACF" w14:paraId="06826A5C" w14:textId="77777777" w:rsidTr="000A54B1">
        <w:trPr>
          <w:trHeight w:val="1250"/>
        </w:trPr>
        <w:sdt>
          <w:sdtPr>
            <w:id w:val="-1816022937"/>
            <w:placeholder>
              <w:docPart w:val="8793FD6D8DB27A49874BC2089CD3691F"/>
            </w:placeholder>
          </w:sdtPr>
          <w:sdtContent>
            <w:tc>
              <w:tcPr>
                <w:tcW w:w="8995" w:type="dxa"/>
              </w:tcPr>
              <w:p w14:paraId="0935A071" w14:textId="77777777" w:rsidR="001256EC" w:rsidRDefault="001256EC" w:rsidP="000A54B1">
                <w:r>
                  <w:t>Dr. Mine Çetinkaya-Rundel will recruit fellow faculty members via word of mouth and direct request; Evan Dragich will assist in recruitment via direct contact. The text of the recruitment email is included in the Appendix.</w:t>
                </w:r>
              </w:p>
              <w:p w14:paraId="6958C05A" w14:textId="77777777" w:rsidR="001256EC" w:rsidRDefault="001256EC" w:rsidP="000A54B1"/>
              <w:p w14:paraId="0CD82A78" w14:textId="77777777" w:rsidR="001256EC" w:rsidRDefault="001256EC" w:rsidP="000A54B1">
                <w:r>
                  <w:t>Dr. Mine Çetinkaya-Rundel will assist Evan Dragich administratively with participant recruitment, while Evan Dragich will reach out directly and continue as the sole researcher to interact with potential participants. The text of the recruitment email is included in the Appendix.</w:t>
                </w:r>
              </w:p>
            </w:tc>
          </w:sdtContent>
        </w:sdt>
        <w:sdt>
          <w:sdtPr>
            <w:id w:val="-1788741017"/>
            <w:placeholder>
              <w:docPart w:val="00B0EE22837C4040840B35231781055B"/>
            </w:placeholder>
            <w:showingPlcHdr/>
          </w:sdtPr>
          <w:sdtContent>
            <w:tc>
              <w:tcPr>
                <w:tcW w:w="8995" w:type="dxa"/>
              </w:tcPr>
              <w:p w14:paraId="5BE1F50A" w14:textId="77777777" w:rsidR="001256EC" w:rsidRPr="00B71ACF" w:rsidRDefault="001256EC" w:rsidP="000A54B1">
                <w:r w:rsidRPr="00B71ACF">
                  <w:rPr>
                    <w:rStyle w:val="PlaceholderText"/>
                  </w:rPr>
                  <w:t>Click or tap here to enter text.</w:t>
                </w:r>
              </w:p>
            </w:tc>
          </w:sdtContent>
        </w:sdt>
      </w:tr>
    </w:tbl>
    <w:p w14:paraId="54370A36" w14:textId="77777777" w:rsidR="001256EC" w:rsidRPr="00B71ACF" w:rsidRDefault="001256EC" w:rsidP="001256EC"/>
    <w:p w14:paraId="5E8F9BB2" w14:textId="77777777" w:rsidR="001256EC" w:rsidRPr="00B71ACF" w:rsidRDefault="001256EC" w:rsidP="001256EC">
      <w:pPr>
        <w:pStyle w:val="ListParagraph"/>
        <w:numPr>
          <w:ilvl w:val="0"/>
          <w:numId w:val="17"/>
        </w:numPr>
        <w:ind w:left="360"/>
        <w:rPr>
          <w:b/>
        </w:rPr>
      </w:pPr>
      <w:r w:rsidRPr="00B71ACF">
        <w:rPr>
          <w:b/>
        </w:rPr>
        <w:t>Check all the recruitment methods that apply:</w:t>
      </w:r>
    </w:p>
    <w:p w14:paraId="4654F2F3" w14:textId="77777777" w:rsidR="001256EC" w:rsidRPr="00B71ACF" w:rsidRDefault="001256EC" w:rsidP="001256EC">
      <w:pPr>
        <w:ind w:left="360"/>
      </w:pPr>
    </w:p>
    <w:p w14:paraId="43F934B6" w14:textId="77777777" w:rsidR="001256EC" w:rsidRPr="00B71ACF" w:rsidRDefault="000A54B1" w:rsidP="001256EC">
      <w:pPr>
        <w:ind w:left="360"/>
      </w:pPr>
      <w:sdt>
        <w:sdtPr>
          <w:id w:val="1388685522"/>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Introductory letter or email messages</w:t>
      </w:r>
    </w:p>
    <w:p w14:paraId="4A67FB30" w14:textId="77777777" w:rsidR="001256EC" w:rsidRPr="00B71ACF" w:rsidRDefault="000A54B1" w:rsidP="001256EC">
      <w:pPr>
        <w:ind w:left="360"/>
      </w:pPr>
      <w:sdt>
        <w:sdtPr>
          <w:id w:val="-56271772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Flyers/posters</w:t>
      </w:r>
    </w:p>
    <w:p w14:paraId="121C4ECF" w14:textId="77777777" w:rsidR="001256EC" w:rsidRPr="00B71ACF" w:rsidRDefault="000A54B1" w:rsidP="001256EC">
      <w:pPr>
        <w:ind w:left="360"/>
      </w:pPr>
      <w:sdt>
        <w:sdtPr>
          <w:id w:val="-153356608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Newspaper ads</w:t>
      </w:r>
    </w:p>
    <w:p w14:paraId="63082407" w14:textId="77777777" w:rsidR="001256EC" w:rsidRPr="00B71ACF" w:rsidRDefault="000A54B1" w:rsidP="001256EC">
      <w:pPr>
        <w:ind w:left="360"/>
      </w:pPr>
      <w:sdt>
        <w:sdtPr>
          <w:id w:val="-88247671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Text for social networking sites or other online recruitment</w:t>
      </w:r>
    </w:p>
    <w:p w14:paraId="4A5B0FA9" w14:textId="77777777" w:rsidR="001256EC" w:rsidRPr="00B71ACF" w:rsidRDefault="000A54B1" w:rsidP="001256EC">
      <w:pPr>
        <w:ind w:left="360"/>
      </w:pPr>
      <w:sdt>
        <w:sdtPr>
          <w:id w:val="203252787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Scripts for personal contact</w:t>
      </w:r>
    </w:p>
    <w:p w14:paraId="2274AE8C" w14:textId="77777777" w:rsidR="001256EC" w:rsidRPr="00B71ACF" w:rsidRDefault="000A54B1" w:rsidP="001256EC">
      <w:pPr>
        <w:ind w:left="360"/>
      </w:pPr>
      <w:sdt>
        <w:sdtPr>
          <w:id w:val="188891704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Other (please specify: </w:t>
      </w:r>
      <w:sdt>
        <w:sdtPr>
          <w:rPr>
            <w:rStyle w:val="Style1"/>
          </w:rPr>
          <w:id w:val="1324855006"/>
          <w:placeholder>
            <w:docPart w:val="F2D7B0A2F97D6E49BC343AA22023328E"/>
          </w:placeholder>
          <w:showingPlcHdr/>
        </w:sdtPr>
        <w:sdtEndPr>
          <w:rPr>
            <w:rStyle w:val="DefaultParagraphFont"/>
            <w:b w:val="0"/>
            <w:u w:val="none"/>
          </w:rPr>
        </w:sdtEndPr>
        <w:sdtContent>
          <w:r w:rsidR="001256EC" w:rsidRPr="00B71ACF">
            <w:rPr>
              <w:rStyle w:val="PlaceholderText"/>
            </w:rPr>
            <w:t>Click or tap here to enter text.</w:t>
          </w:r>
        </w:sdtContent>
      </w:sdt>
      <w:r w:rsidR="001256EC" w:rsidRPr="00B71ACF">
        <w:t>)</w:t>
      </w:r>
    </w:p>
    <w:p w14:paraId="7158F6C4" w14:textId="77777777" w:rsidR="001256EC" w:rsidRPr="00B71ACF" w:rsidRDefault="001256EC" w:rsidP="001256EC">
      <w:pPr>
        <w:ind w:left="360"/>
      </w:pPr>
    </w:p>
    <w:p w14:paraId="7CFFA919" w14:textId="77777777" w:rsidR="001256EC" w:rsidRPr="00B71ACF" w:rsidRDefault="001256EC" w:rsidP="001256EC">
      <w:pPr>
        <w:ind w:left="360"/>
        <w:rPr>
          <w:i/>
        </w:rPr>
      </w:pPr>
      <w:r w:rsidRPr="00B71ACF">
        <w:rPr>
          <w:i/>
        </w:rPr>
        <w:t>**Include all recruitment materials in the Appendices**</w:t>
      </w:r>
    </w:p>
    <w:p w14:paraId="7707137F" w14:textId="77777777" w:rsidR="001256EC" w:rsidRPr="00B71ACF" w:rsidRDefault="001256EC" w:rsidP="001256EC">
      <w:pPr>
        <w:ind w:left="360"/>
      </w:pPr>
    </w:p>
    <w:p w14:paraId="6583F33C" w14:textId="77777777" w:rsidR="001256EC" w:rsidRPr="00B71ACF" w:rsidRDefault="001256EC" w:rsidP="001256EC">
      <w:pPr>
        <w:pStyle w:val="ListParagraph"/>
        <w:numPr>
          <w:ilvl w:val="0"/>
          <w:numId w:val="17"/>
        </w:numPr>
        <w:ind w:left="360"/>
        <w:rPr>
          <w:b/>
        </w:rPr>
      </w:pPr>
      <w:r w:rsidRPr="00B71ACF">
        <w:rPr>
          <w:b/>
        </w:rPr>
        <w:t>Are there any inclusion or exclusion criteria that participants will need to know about before enrolling?</w:t>
      </w:r>
    </w:p>
    <w:p w14:paraId="121727A1" w14:textId="77777777" w:rsidR="001256EC" w:rsidRPr="00B71ACF" w:rsidRDefault="001256EC" w:rsidP="001256EC">
      <w:pPr>
        <w:ind w:left="360"/>
      </w:pPr>
    </w:p>
    <w:p w14:paraId="1D58155F" w14:textId="77777777" w:rsidR="001256EC" w:rsidRPr="00B71ACF" w:rsidRDefault="000A54B1" w:rsidP="001256EC">
      <w:pPr>
        <w:ind w:left="360"/>
      </w:pPr>
      <w:sdt>
        <w:sdtPr>
          <w:id w:val="131768979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77583308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573894BC" w14:textId="77777777" w:rsidR="001256EC" w:rsidRPr="00B71ACF" w:rsidRDefault="001256EC" w:rsidP="001256EC">
      <w:pPr>
        <w:ind w:left="360"/>
      </w:pPr>
      <w:r w:rsidRPr="00B71ACF">
        <w:tab/>
      </w:r>
    </w:p>
    <w:p w14:paraId="30AEC51E" w14:textId="77777777" w:rsidR="001256EC" w:rsidRPr="00B71ACF" w:rsidRDefault="001256EC" w:rsidP="001256EC">
      <w:pPr>
        <w:ind w:left="720"/>
        <w:rPr>
          <w:b/>
        </w:rPr>
      </w:pPr>
      <w:r w:rsidRPr="00B71ACF">
        <w:rPr>
          <w:b/>
        </w:rPr>
        <w:t>If YES, please describe the inclusion or exclusion criteria.</w:t>
      </w:r>
    </w:p>
    <w:p w14:paraId="3BCCDB0D"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40"/>
      </w:tblGrid>
      <w:tr w:rsidR="001256EC" w:rsidRPr="00B71ACF" w14:paraId="1FA548AE" w14:textId="77777777" w:rsidTr="000A54B1">
        <w:sdt>
          <w:sdtPr>
            <w:id w:val="2019583684"/>
            <w:placeholder>
              <w:docPart w:val="FFBA49EB9C635E4F8D6701F6CC680F04"/>
            </w:placeholder>
          </w:sdtPr>
          <w:sdtContent>
            <w:tc>
              <w:tcPr>
                <w:tcW w:w="8640" w:type="dxa"/>
              </w:tcPr>
              <w:p w14:paraId="3CFC62AE" w14:textId="77777777" w:rsidR="001256EC" w:rsidRDefault="001256EC" w:rsidP="000A54B1">
                <w:r>
                  <w:t>The only inclusion criterion is that the participant has taught, or is slated to teach in the near future, an introductory data science course. This will be stated as part of the recruitment email. Additionally, we will only be reaching out to contacts who we know fit this criterion.</w:t>
                </w:r>
              </w:p>
              <w:p w14:paraId="396288B3" w14:textId="77777777" w:rsidR="001256EC" w:rsidRDefault="001256EC" w:rsidP="000A54B1"/>
              <w:p w14:paraId="14230C8D" w14:textId="77777777" w:rsidR="001256EC" w:rsidRPr="00B71ACF" w:rsidRDefault="001256EC" w:rsidP="000A54B1">
                <w:r>
                  <w:t>The only inclusion criterion is that the participant has taken STA199 at Duke prior to the Fall 2022 semester. This will be stated as part of the recruitment email.</w:t>
                </w:r>
              </w:p>
            </w:tc>
          </w:sdtContent>
        </w:sdt>
      </w:tr>
    </w:tbl>
    <w:p w14:paraId="22E1EB51" w14:textId="77777777" w:rsidR="001256EC" w:rsidRPr="00B71ACF" w:rsidRDefault="001256EC" w:rsidP="001256EC"/>
    <w:p w14:paraId="500D4D6E" w14:textId="77777777" w:rsidR="001256EC" w:rsidRPr="00B71ACF" w:rsidRDefault="001256EC" w:rsidP="001256EC">
      <w:pPr>
        <w:pStyle w:val="ListParagraph"/>
        <w:numPr>
          <w:ilvl w:val="0"/>
          <w:numId w:val="17"/>
        </w:numPr>
        <w:ind w:left="360"/>
        <w:rPr>
          <w:b/>
        </w:rPr>
      </w:pPr>
      <w:r w:rsidRPr="00B71ACF">
        <w:rPr>
          <w:b/>
        </w:rPr>
        <w:t>Will you screen participants before they enroll in the study?</w:t>
      </w:r>
    </w:p>
    <w:p w14:paraId="296047FC" w14:textId="77777777" w:rsidR="001256EC" w:rsidRPr="00B71ACF" w:rsidRDefault="001256EC" w:rsidP="001256EC">
      <w:pPr>
        <w:ind w:left="360"/>
      </w:pPr>
    </w:p>
    <w:p w14:paraId="6DB64BE9" w14:textId="77777777" w:rsidR="001256EC" w:rsidRPr="00B71ACF" w:rsidRDefault="000A54B1" w:rsidP="001256EC">
      <w:pPr>
        <w:ind w:left="360"/>
      </w:pPr>
      <w:sdt>
        <w:sdtPr>
          <w:id w:val="-37346422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622742608"/>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058B20C9" w14:textId="77777777" w:rsidR="001256EC" w:rsidRPr="00B71ACF" w:rsidRDefault="001256EC" w:rsidP="001256EC">
      <w:pPr>
        <w:ind w:left="360"/>
      </w:pPr>
      <w:r w:rsidRPr="00B71ACF">
        <w:tab/>
      </w:r>
    </w:p>
    <w:p w14:paraId="45756B4D" w14:textId="77777777" w:rsidR="001256EC" w:rsidRPr="00B71ACF" w:rsidRDefault="001256EC" w:rsidP="001256EC">
      <w:pPr>
        <w:ind w:left="720"/>
        <w:rPr>
          <w:b/>
        </w:rPr>
      </w:pPr>
      <w:r w:rsidRPr="00B71ACF">
        <w:rPr>
          <w:b/>
        </w:rPr>
        <w:t>If YES, explain why you need to screen participants, how you will screen them, and what will happen to any information collected during the screening (both for those who are eligible and who are not eligible).</w:t>
      </w:r>
    </w:p>
    <w:p w14:paraId="44A25039"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40"/>
      </w:tblGrid>
      <w:tr w:rsidR="001256EC" w:rsidRPr="00B71ACF" w14:paraId="08FA9C9E" w14:textId="77777777" w:rsidTr="000A54B1">
        <w:sdt>
          <w:sdtPr>
            <w:id w:val="-62025211"/>
            <w:placeholder>
              <w:docPart w:val="E7E9180A7DCE7E47801BD4B1AD9AEFD8"/>
            </w:placeholder>
            <w:showingPlcHdr/>
          </w:sdtPr>
          <w:sdtContent>
            <w:tc>
              <w:tcPr>
                <w:tcW w:w="8640" w:type="dxa"/>
              </w:tcPr>
              <w:p w14:paraId="21EC8016" w14:textId="77777777" w:rsidR="001256EC" w:rsidRPr="00B71ACF" w:rsidRDefault="001256EC" w:rsidP="000A54B1">
                <w:r w:rsidRPr="00B71ACF">
                  <w:rPr>
                    <w:rStyle w:val="PlaceholderText"/>
                  </w:rPr>
                  <w:t>Click or tap here to enter text.</w:t>
                </w:r>
              </w:p>
            </w:tc>
          </w:sdtContent>
        </w:sdt>
      </w:tr>
    </w:tbl>
    <w:p w14:paraId="11571DF6" w14:textId="77777777" w:rsidR="001256EC" w:rsidRPr="00B71ACF" w:rsidRDefault="001256EC" w:rsidP="001256EC"/>
    <w:p w14:paraId="5625218F"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3B86EA35" w14:textId="77777777" w:rsidTr="000A54B1">
        <w:tc>
          <w:tcPr>
            <w:tcW w:w="9350" w:type="dxa"/>
          </w:tcPr>
          <w:p w14:paraId="698557D1" w14:textId="77777777" w:rsidR="001256EC" w:rsidRPr="00B71ACF" w:rsidRDefault="001256EC" w:rsidP="000A54B1">
            <w:pPr>
              <w:rPr>
                <w:sz w:val="32"/>
              </w:rPr>
            </w:pPr>
            <w:r w:rsidRPr="00B71ACF">
              <w:rPr>
                <w:sz w:val="32"/>
              </w:rPr>
              <w:t>Section 8: Description of Activities</w:t>
            </w:r>
          </w:p>
        </w:tc>
      </w:tr>
    </w:tbl>
    <w:p w14:paraId="41D3C1B4" w14:textId="77777777" w:rsidR="001256EC" w:rsidRPr="00B71ACF" w:rsidRDefault="001256EC" w:rsidP="001256EC"/>
    <w:p w14:paraId="73BAF70C" w14:textId="77777777" w:rsidR="001256EC" w:rsidRPr="00B71ACF" w:rsidRDefault="001256EC" w:rsidP="001256EC">
      <w:pPr>
        <w:pStyle w:val="ListParagraph"/>
        <w:numPr>
          <w:ilvl w:val="0"/>
          <w:numId w:val="18"/>
        </w:numPr>
        <w:ind w:left="360"/>
        <w:rPr>
          <w:b/>
        </w:rPr>
      </w:pPr>
      <w:r w:rsidRPr="00B71ACF">
        <w:rPr>
          <w:b/>
        </w:rPr>
        <w:t xml:space="preserve">Describe the study activities and how long each activity will take. </w:t>
      </w:r>
    </w:p>
    <w:p w14:paraId="66A46D56" w14:textId="77777777" w:rsidR="001256EC" w:rsidRPr="00B71ACF" w:rsidRDefault="001256EC" w:rsidP="001256EC"/>
    <w:tbl>
      <w:tblPr>
        <w:tblStyle w:val="TableGrid"/>
        <w:tblW w:w="0" w:type="auto"/>
        <w:tblInd w:w="355" w:type="dxa"/>
        <w:tblLook w:val="04A0" w:firstRow="1" w:lastRow="0" w:firstColumn="1" w:lastColumn="0" w:noHBand="0" w:noVBand="1"/>
      </w:tblPr>
      <w:tblGrid>
        <w:gridCol w:w="8995"/>
      </w:tblGrid>
      <w:tr w:rsidR="001256EC" w:rsidRPr="00B71ACF" w14:paraId="4D96704E" w14:textId="77777777" w:rsidTr="000A54B1">
        <w:trPr>
          <w:trHeight w:val="1466"/>
        </w:trPr>
        <w:sdt>
          <w:sdtPr>
            <w:id w:val="643619183"/>
            <w:placeholder>
              <w:docPart w:val="D822D3E05111FF4D82E5F69561001930"/>
            </w:placeholder>
          </w:sdtPr>
          <w:sdtContent>
            <w:tc>
              <w:tcPr>
                <w:tcW w:w="8995" w:type="dxa"/>
              </w:tcPr>
              <w:p w14:paraId="4D035E53" w14:textId="77777777" w:rsidR="001256EC" w:rsidRDefault="001256EC" w:rsidP="000A54B1">
                <w:r>
                  <w:t>The interview will be scheduled for 90 minutes.</w:t>
                </w:r>
              </w:p>
              <w:p w14:paraId="15466714" w14:textId="77777777" w:rsidR="001256EC" w:rsidRDefault="001256EC" w:rsidP="000A54B1">
                <w:pPr>
                  <w:pStyle w:val="ListParagraph"/>
                  <w:numPr>
                    <w:ilvl w:val="0"/>
                    <w:numId w:val="31"/>
                  </w:numPr>
                </w:pPr>
                <w:r>
                  <w:t>5 minutes: Introductions, recap of purpose of interview</w:t>
                </w:r>
              </w:p>
              <w:p w14:paraId="48ED2456" w14:textId="77777777" w:rsidR="001256EC" w:rsidRDefault="001256EC" w:rsidP="000A54B1">
                <w:pPr>
                  <w:pStyle w:val="ListParagraph"/>
                  <w:numPr>
                    <w:ilvl w:val="0"/>
                    <w:numId w:val="31"/>
                  </w:numPr>
                </w:pPr>
                <w:r>
                  <w:t>10 minutes: Interviewee will answer the following questions:</w:t>
                </w:r>
              </w:p>
              <w:p w14:paraId="4C97C850" w14:textId="77777777" w:rsidR="001256EC" w:rsidRDefault="001256EC" w:rsidP="000A54B1">
                <w:pPr>
                  <w:pStyle w:val="ListParagraph"/>
                  <w:numPr>
                    <w:ilvl w:val="0"/>
                    <w:numId w:val="31"/>
                  </w:numPr>
                </w:pPr>
                <w:r>
                  <w:t>What topics must be in an introductory data science course?</w:t>
                </w:r>
              </w:p>
              <w:p w14:paraId="75EC936E" w14:textId="77777777" w:rsidR="001256EC" w:rsidRDefault="001256EC" w:rsidP="000A54B1">
                <w:pPr>
                  <w:pStyle w:val="ListParagraph"/>
                  <w:numPr>
                    <w:ilvl w:val="0"/>
                    <w:numId w:val="31"/>
                  </w:numPr>
                </w:pPr>
                <w:r>
                  <w:t>What topics are nice to have in an introductory data science course?</w:t>
                </w:r>
              </w:p>
              <w:p w14:paraId="0FE0D228" w14:textId="77777777" w:rsidR="001256EC" w:rsidRDefault="001256EC" w:rsidP="000A54B1">
                <w:pPr>
                  <w:pStyle w:val="ListParagraph"/>
                  <w:numPr>
                    <w:ilvl w:val="0"/>
                    <w:numId w:val="31"/>
                  </w:numPr>
                </w:pPr>
                <w:r>
                  <w:t xml:space="preserve">65 minutes (with a </w:t>
                </w:r>
                <w:proofErr w:type="gramStart"/>
                <w:r>
                  <w:t>5 minute</w:t>
                </w:r>
                <w:proofErr w:type="gramEnd"/>
                <w:r>
                  <w:t xml:space="preserve"> break in the middle): Reflect on each of the 40 questions on the data science assessment, particularly on the </w:t>
                </w:r>
                <w:r w:rsidRPr="00CB5844">
                  <w:t>clarity of wording, appropriateness of topic, etc.</w:t>
                </w:r>
                <w:r>
                  <w:t xml:space="preserve"> </w:t>
                </w:r>
              </w:p>
              <w:p w14:paraId="3EEB1149" w14:textId="77777777" w:rsidR="001256EC" w:rsidRDefault="001256EC" w:rsidP="000A54B1">
                <w:pPr>
                  <w:pStyle w:val="ListParagraph"/>
                  <w:numPr>
                    <w:ilvl w:val="0"/>
                    <w:numId w:val="31"/>
                  </w:numPr>
                </w:pPr>
                <w:r>
                  <w:t xml:space="preserve">10 minutes: Interviewee will be asked to reflect on the </w:t>
                </w:r>
                <w:r w:rsidRPr="00CB5844">
                  <w:t>strengths of the prototype assessment, what’s missing, and what doesn’t belong in it</w:t>
                </w:r>
                <w:r>
                  <w:t>, and wrap up.</w:t>
                </w:r>
              </w:p>
              <w:p w14:paraId="5B0305AB" w14:textId="77777777" w:rsidR="001256EC" w:rsidRDefault="001256EC" w:rsidP="000A54B1"/>
              <w:sdt>
                <w:sdtPr>
                  <w:id w:val="2065139276"/>
                  <w:placeholder>
                    <w:docPart w:val="DF683B2423CF8440917AFFBF6A4BE6EA"/>
                  </w:placeholder>
                </w:sdtPr>
                <w:sdtContent>
                  <w:p w14:paraId="1DFD5D65" w14:textId="77777777" w:rsidR="001256EC" w:rsidRDefault="001256EC" w:rsidP="000A54B1">
                    <w:r>
                      <w:t>The undergraduate version of the interview will be scheduled for 60 minutes.</w:t>
                    </w:r>
                  </w:p>
                  <w:p w14:paraId="1BF4B13A" w14:textId="77777777" w:rsidR="001256EC" w:rsidRDefault="001256EC" w:rsidP="000A54B1">
                    <w:pPr>
                      <w:pStyle w:val="ListParagraph"/>
                      <w:numPr>
                        <w:ilvl w:val="0"/>
                        <w:numId w:val="31"/>
                      </w:numPr>
                    </w:pPr>
                    <w:r>
                      <w:t>5 minutes: Introductions, recap of purpose of interview</w:t>
                    </w:r>
                  </w:p>
                  <w:p w14:paraId="153FC721" w14:textId="77777777" w:rsidR="001256EC" w:rsidRDefault="001256EC" w:rsidP="000A54B1">
                    <w:pPr>
                      <w:pStyle w:val="ListParagraph"/>
                      <w:numPr>
                        <w:ilvl w:val="0"/>
                        <w:numId w:val="31"/>
                      </w:numPr>
                    </w:pPr>
                    <w:r>
                      <w:t xml:space="preserve">50 minutes (with a </w:t>
                    </w:r>
                    <w:proofErr w:type="gramStart"/>
                    <w:r>
                      <w:t>5 minute</w:t>
                    </w:r>
                    <w:proofErr w:type="gramEnd"/>
                    <w:r>
                      <w:t xml:space="preserve"> break in the middle): Reflect on as many of the 40 questions on the data science assessment as time allows, first by working out their answers, and then reflecting on the </w:t>
                    </w:r>
                    <w:r w:rsidRPr="00CB5844">
                      <w:t>clarity of wording, appropriateness of topic, etc.</w:t>
                    </w:r>
                    <w:r>
                      <w:t xml:space="preserve"> Students’ responses will not be graded or scored; thus, the only data collected by the research team will be subjective, non-technical feedback and the undergraduate team member will never be exposed to students’ performance or grades.</w:t>
                    </w:r>
                  </w:p>
                  <w:p w14:paraId="4AC6F449" w14:textId="77777777" w:rsidR="001256EC" w:rsidRPr="00B71ACF" w:rsidRDefault="001256EC" w:rsidP="000A54B1">
                    <w:pPr>
                      <w:pStyle w:val="ListParagraph"/>
                      <w:numPr>
                        <w:ilvl w:val="0"/>
                        <w:numId w:val="31"/>
                      </w:numPr>
                    </w:pPr>
                    <w:r>
                      <w:t xml:space="preserve">5 minutes: Interviewee will be asked to reflect on their overall opinions </w:t>
                    </w:r>
                    <w:r w:rsidRPr="00CB5844">
                      <w:t xml:space="preserve">of the prototype assessment, </w:t>
                    </w:r>
                    <w:r>
                      <w:t xml:space="preserve">the length and pacing, </w:t>
                    </w:r>
                    <w:r w:rsidRPr="00CB5844">
                      <w:t>what’s missing, and what doesn’t belong in it</w:t>
                    </w:r>
                    <w:r>
                      <w:t>, and wrap up.</w:t>
                    </w:r>
                  </w:p>
                </w:sdtContent>
              </w:sdt>
            </w:tc>
          </w:sdtContent>
        </w:sdt>
      </w:tr>
    </w:tbl>
    <w:p w14:paraId="1F5F4DBC" w14:textId="77777777" w:rsidR="001256EC" w:rsidRPr="00B71ACF" w:rsidRDefault="001256EC" w:rsidP="001256EC"/>
    <w:p w14:paraId="2635E044" w14:textId="77777777" w:rsidR="001256EC" w:rsidRPr="00B71ACF" w:rsidRDefault="001256EC" w:rsidP="001256EC">
      <w:pPr>
        <w:ind w:left="360"/>
        <w:rPr>
          <w:i/>
        </w:rPr>
      </w:pPr>
      <w:r w:rsidRPr="00B71ACF">
        <w:rPr>
          <w:i/>
        </w:rPr>
        <w:t>**Include all study documents (including instruments, measures, stimuli, and survey interview and focus group questions) in the Appendices**</w:t>
      </w:r>
    </w:p>
    <w:p w14:paraId="7BE968AA" w14:textId="77777777" w:rsidR="001256EC" w:rsidRPr="00B71ACF" w:rsidRDefault="001256EC" w:rsidP="001256EC"/>
    <w:p w14:paraId="44614B67" w14:textId="77777777" w:rsidR="001256EC" w:rsidRPr="00B71ACF" w:rsidRDefault="001256EC" w:rsidP="001256EC">
      <w:pPr>
        <w:pBdr>
          <w:bottom w:val="single" w:sz="6" w:space="1" w:color="auto"/>
        </w:pBdr>
        <w:rPr>
          <w:i/>
          <w:sz w:val="28"/>
        </w:rPr>
      </w:pPr>
      <w:r w:rsidRPr="00B71ACF">
        <w:rPr>
          <w:i/>
          <w:sz w:val="28"/>
        </w:rPr>
        <w:t>Description of Activities | Recordings and Photographs</w:t>
      </w:r>
    </w:p>
    <w:p w14:paraId="63967BD1" w14:textId="77777777" w:rsidR="001256EC" w:rsidRPr="00B71ACF" w:rsidRDefault="001256EC" w:rsidP="001256EC"/>
    <w:p w14:paraId="1F18F31E" w14:textId="77777777" w:rsidR="001256EC" w:rsidRPr="00B71ACF" w:rsidRDefault="001256EC" w:rsidP="001256EC">
      <w:pPr>
        <w:pStyle w:val="ListParagraph"/>
        <w:numPr>
          <w:ilvl w:val="0"/>
          <w:numId w:val="18"/>
        </w:numPr>
        <w:ind w:left="360"/>
        <w:rPr>
          <w:b/>
          <w:i/>
        </w:rPr>
      </w:pPr>
      <w:r w:rsidRPr="00B71ACF">
        <w:rPr>
          <w:b/>
        </w:rPr>
        <w:t xml:space="preserve">Will participants be audio-recorded or video-recorded, either individually or in groups? </w:t>
      </w:r>
      <w:r w:rsidRPr="00B71ACF">
        <w:t xml:space="preserve">Check all that apply. Audio- and video-recordings of </w:t>
      </w:r>
      <w:r w:rsidRPr="00B71ACF">
        <w:rPr>
          <w:u w:val="single"/>
        </w:rPr>
        <w:t>focus groups</w:t>
      </w:r>
      <w:r w:rsidRPr="00B71ACF">
        <w:t xml:space="preserve"> are allowed only if all participants in the group have given their explicit permission to be recorded. </w:t>
      </w:r>
      <w:r w:rsidRPr="00B71ACF">
        <w:rPr>
          <w:i/>
        </w:rPr>
        <w:t>Note: Audio-recordings are considered identifiable.</w:t>
      </w:r>
    </w:p>
    <w:p w14:paraId="1B3398D9" w14:textId="77777777" w:rsidR="001256EC" w:rsidRPr="00B71ACF" w:rsidRDefault="001256EC" w:rsidP="001256EC">
      <w:pPr>
        <w:ind w:left="360"/>
      </w:pPr>
    </w:p>
    <w:p w14:paraId="257B733B" w14:textId="77777777" w:rsidR="001256EC" w:rsidRPr="00B71ACF" w:rsidRDefault="001256EC" w:rsidP="001256EC">
      <w:pPr>
        <w:ind w:left="360"/>
      </w:pPr>
      <w:r w:rsidRPr="00B71ACF">
        <w:t xml:space="preserve">See our </w:t>
      </w:r>
      <w:hyperlink r:id="rId30" w:history="1">
        <w:r w:rsidRPr="00B71ACF">
          <w:rPr>
            <w:rStyle w:val="Hyperlink"/>
          </w:rPr>
          <w:t>Guide for Releases for Images and Recordings</w:t>
        </w:r>
      </w:hyperlink>
    </w:p>
    <w:p w14:paraId="0C007355" w14:textId="77777777" w:rsidR="001256EC" w:rsidRPr="00B71ACF" w:rsidRDefault="001256EC" w:rsidP="001256EC">
      <w:pPr>
        <w:ind w:left="360"/>
      </w:pPr>
    </w:p>
    <w:p w14:paraId="08552FA4" w14:textId="77777777" w:rsidR="001256EC" w:rsidRPr="00B71ACF" w:rsidRDefault="000A54B1" w:rsidP="001256EC">
      <w:pPr>
        <w:ind w:left="360"/>
      </w:pPr>
      <w:sdt>
        <w:sdtPr>
          <w:id w:val="2120872282"/>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 – Audio-recordings</w:t>
      </w:r>
      <w:r w:rsidR="001256EC" w:rsidRPr="00B71ACF">
        <w:tab/>
      </w:r>
      <w:sdt>
        <w:sdtPr>
          <w:id w:val="120428812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 – Video recordings</w:t>
      </w:r>
      <w:r w:rsidR="001256EC" w:rsidRPr="00B71ACF">
        <w:tab/>
      </w:r>
      <w:r w:rsidR="001256EC" w:rsidRPr="00B71ACF">
        <w:tab/>
      </w:r>
      <w:sdt>
        <w:sdtPr>
          <w:id w:val="197963844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47115D0D" w14:textId="77777777" w:rsidR="001256EC" w:rsidRPr="00B71ACF" w:rsidRDefault="001256EC" w:rsidP="001256EC">
      <w:pPr>
        <w:pStyle w:val="Heading1"/>
        <w:ind w:left="990"/>
        <w:rPr>
          <w:rFonts w:cstheme="majorHAnsi"/>
          <w:sz w:val="24"/>
        </w:rPr>
      </w:pPr>
      <w:r w:rsidRPr="00B71ACF">
        <w:rPr>
          <w:rFonts w:cstheme="majorHAnsi"/>
          <w:b/>
          <w:sz w:val="24"/>
        </w:rPr>
        <w:lastRenderedPageBreak/>
        <w:t>If NO, skip to question 8.3</w:t>
      </w:r>
      <w:r w:rsidRPr="00B71ACF">
        <w:rPr>
          <w:rFonts w:cstheme="majorHAnsi"/>
          <w:sz w:val="24"/>
        </w:rPr>
        <w:t>. Click to the left of “If NO” to temporarily collapse the questions about audio and video recordings.</w:t>
      </w:r>
    </w:p>
    <w:p w14:paraId="002B9797" w14:textId="77777777" w:rsidR="001256EC" w:rsidRPr="00B71ACF" w:rsidRDefault="001256EC" w:rsidP="001256EC"/>
    <w:p w14:paraId="2363237F" w14:textId="77777777" w:rsidR="001256EC" w:rsidRPr="00B71ACF" w:rsidRDefault="001256EC" w:rsidP="001256EC">
      <w:pPr>
        <w:ind w:left="450"/>
        <w:rPr>
          <w:b/>
        </w:rPr>
      </w:pPr>
      <w:r w:rsidRPr="00B71ACF">
        <w:rPr>
          <w:b/>
        </w:rPr>
        <w:t>8.2.1 Elaborate on the recordings and what will be recorded:</w:t>
      </w:r>
    </w:p>
    <w:p w14:paraId="2D5575FD" w14:textId="77777777" w:rsidR="001256EC" w:rsidRPr="00B71ACF" w:rsidRDefault="001256EC" w:rsidP="001256EC">
      <w:pPr>
        <w:ind w:left="450"/>
        <w:rPr>
          <w:b/>
        </w:rPr>
      </w:pPr>
    </w:p>
    <w:tbl>
      <w:tblPr>
        <w:tblStyle w:val="TableGrid"/>
        <w:tblW w:w="8370" w:type="dxa"/>
        <w:tblInd w:w="985" w:type="dxa"/>
        <w:tblLook w:val="04A0" w:firstRow="1" w:lastRow="0" w:firstColumn="1" w:lastColumn="0" w:noHBand="0" w:noVBand="1"/>
      </w:tblPr>
      <w:tblGrid>
        <w:gridCol w:w="8370"/>
      </w:tblGrid>
      <w:tr w:rsidR="001256EC" w:rsidRPr="00B71ACF" w14:paraId="7C34F764" w14:textId="77777777" w:rsidTr="000A54B1">
        <w:sdt>
          <w:sdtPr>
            <w:id w:val="1871174018"/>
            <w:placeholder>
              <w:docPart w:val="1DB22EDC7F058746B4280D05722EFB61"/>
            </w:placeholder>
          </w:sdtPr>
          <w:sdtContent>
            <w:tc>
              <w:tcPr>
                <w:tcW w:w="8370" w:type="dxa"/>
              </w:tcPr>
              <w:p w14:paraId="429C2B46" w14:textId="77777777" w:rsidR="001256EC" w:rsidRPr="00B71ACF" w:rsidRDefault="001256EC" w:rsidP="000A54B1">
                <w:r>
                  <w:t>The entire conversation, including interviewee’s answers will be recorded. This will be done on Zoom.</w:t>
                </w:r>
              </w:p>
            </w:tc>
          </w:sdtContent>
        </w:sdt>
      </w:tr>
    </w:tbl>
    <w:p w14:paraId="1703A4CD" w14:textId="77777777" w:rsidR="001256EC" w:rsidRPr="00B71ACF" w:rsidRDefault="001256EC" w:rsidP="001256EC">
      <w:pPr>
        <w:ind w:left="450"/>
        <w:rPr>
          <w:b/>
        </w:rPr>
      </w:pPr>
    </w:p>
    <w:p w14:paraId="01D60E7D" w14:textId="77777777" w:rsidR="001256EC" w:rsidRPr="006170F9" w:rsidRDefault="001256EC" w:rsidP="001256EC">
      <w:pPr>
        <w:ind w:left="450"/>
      </w:pPr>
      <w:r w:rsidRPr="00B71ACF">
        <w:rPr>
          <w:b/>
        </w:rPr>
        <w:t>8.</w:t>
      </w:r>
      <w:r>
        <w:rPr>
          <w:b/>
        </w:rPr>
        <w:t>2</w:t>
      </w:r>
      <w:r w:rsidRPr="00B71ACF">
        <w:rPr>
          <w:b/>
        </w:rPr>
        <w:t>.</w:t>
      </w:r>
      <w:r>
        <w:rPr>
          <w:b/>
        </w:rPr>
        <w:t>2</w:t>
      </w:r>
      <w:r w:rsidRPr="00B71ACF">
        <w:rPr>
          <w:b/>
        </w:rPr>
        <w:t xml:space="preserve"> </w:t>
      </w:r>
      <w:r>
        <w:rPr>
          <w:b/>
        </w:rPr>
        <w:t xml:space="preserve">If recordings will be transcribed, who will carry out the transcription? </w:t>
      </w:r>
      <w:r>
        <w:t xml:space="preserve">Microsoft Stream and Zoom have automatic transcription capabilities that are available under a Duke license. Third party transcription services may require </w:t>
      </w:r>
      <w:r w:rsidRPr="00D07266">
        <w:t>review by oversight offices apart from the IRB (e.g., IT Security, Privacy)</w:t>
      </w:r>
      <w:r>
        <w:t>.</w:t>
      </w:r>
    </w:p>
    <w:p w14:paraId="0BF685DD" w14:textId="77777777" w:rsidR="001256EC" w:rsidRPr="00B71ACF" w:rsidRDefault="001256EC" w:rsidP="001256EC">
      <w:pPr>
        <w:rPr>
          <w:b/>
        </w:rPr>
      </w:pPr>
    </w:p>
    <w:tbl>
      <w:tblPr>
        <w:tblStyle w:val="TableGrid"/>
        <w:tblW w:w="8370" w:type="dxa"/>
        <w:tblInd w:w="985" w:type="dxa"/>
        <w:tblLook w:val="04A0" w:firstRow="1" w:lastRow="0" w:firstColumn="1" w:lastColumn="0" w:noHBand="0" w:noVBand="1"/>
      </w:tblPr>
      <w:tblGrid>
        <w:gridCol w:w="8370"/>
      </w:tblGrid>
      <w:tr w:rsidR="001256EC" w:rsidRPr="00B71ACF" w14:paraId="686EF1AD" w14:textId="77777777" w:rsidTr="000A54B1">
        <w:sdt>
          <w:sdtPr>
            <w:id w:val="551970114"/>
            <w:placeholder>
              <w:docPart w:val="8F47B476159F5F43A355D6814E8637E0"/>
            </w:placeholder>
          </w:sdtPr>
          <w:sdtContent>
            <w:tc>
              <w:tcPr>
                <w:tcW w:w="8370" w:type="dxa"/>
              </w:tcPr>
              <w:p w14:paraId="0B7A2876" w14:textId="77777777" w:rsidR="001256EC" w:rsidRPr="00B71ACF" w:rsidRDefault="001256EC" w:rsidP="000A54B1">
                <w:r>
                  <w:t>We will use Zoom for transcription and Evan Dragich will spot check for transcription errors, particularly around technical terms. The recordings will be saved on Duke Box during transcription and they will be deleted no more than two weeks after the transcription is completed. The transcripts will also be stored on Duke Box.</w:t>
                </w:r>
              </w:p>
            </w:tc>
          </w:sdtContent>
        </w:sdt>
      </w:tr>
    </w:tbl>
    <w:p w14:paraId="033A5AFD" w14:textId="77777777" w:rsidR="001256EC" w:rsidRPr="00B71ACF" w:rsidRDefault="001256EC" w:rsidP="001256EC"/>
    <w:p w14:paraId="70C14006" w14:textId="77777777" w:rsidR="001256EC" w:rsidRDefault="001256EC" w:rsidP="001256EC">
      <w:pPr>
        <w:ind w:left="450"/>
        <w:rPr>
          <w:b/>
        </w:rPr>
      </w:pPr>
      <w:r w:rsidRPr="00B71ACF">
        <w:rPr>
          <w:i/>
        </w:rPr>
        <w:t xml:space="preserve">Note: </w:t>
      </w:r>
      <w:r>
        <w:rPr>
          <w:i/>
        </w:rPr>
        <w:t>Campus IRB staff will inform you if the collection and transcription of your recordings will need to undergo review by additional institutional oversight offices, including IT Security and Privacy.</w:t>
      </w:r>
    </w:p>
    <w:p w14:paraId="40C21527" w14:textId="77777777" w:rsidR="001256EC" w:rsidRPr="00B71ACF" w:rsidRDefault="001256EC" w:rsidP="001256EC">
      <w:pPr>
        <w:ind w:left="450"/>
        <w:rPr>
          <w:b/>
        </w:rPr>
      </w:pPr>
    </w:p>
    <w:p w14:paraId="70B24405" w14:textId="77777777" w:rsidR="001256EC" w:rsidRPr="00B71ACF" w:rsidRDefault="001256EC" w:rsidP="001256EC">
      <w:pPr>
        <w:ind w:left="450"/>
      </w:pPr>
      <w:r w:rsidRPr="00B71ACF">
        <w:rPr>
          <w:b/>
        </w:rPr>
        <w:t>8.</w:t>
      </w:r>
      <w:r>
        <w:rPr>
          <w:b/>
        </w:rPr>
        <w:t>2.3</w:t>
      </w:r>
      <w:r w:rsidRPr="00B71ACF">
        <w:rPr>
          <w:b/>
        </w:rPr>
        <w:t xml:space="preserve"> What will the recordings</w:t>
      </w:r>
      <w:r>
        <w:rPr>
          <w:b/>
        </w:rPr>
        <w:t xml:space="preserve"> or transcriptions</w:t>
      </w:r>
      <w:r w:rsidRPr="00B71ACF">
        <w:rPr>
          <w:b/>
        </w:rPr>
        <w:t xml:space="preserve"> be used for? </w:t>
      </w:r>
      <w:r w:rsidRPr="00B71ACF">
        <w:t>Check all that apply:</w:t>
      </w:r>
    </w:p>
    <w:p w14:paraId="01E85F45" w14:textId="77777777" w:rsidR="001256EC" w:rsidRPr="00B71ACF" w:rsidRDefault="001256EC" w:rsidP="001256EC">
      <w:pPr>
        <w:ind w:left="630"/>
      </w:pPr>
    </w:p>
    <w:p w14:paraId="4A9B7976" w14:textId="77777777" w:rsidR="001256EC" w:rsidRPr="00B71ACF" w:rsidRDefault="000A54B1" w:rsidP="001256EC">
      <w:pPr>
        <w:ind w:left="990"/>
      </w:pPr>
      <w:sdt>
        <w:sdtPr>
          <w:id w:val="101565881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For my </w:t>
      </w:r>
      <w:r w:rsidR="001256EC" w:rsidRPr="00B71ACF">
        <w:rPr>
          <w:i/>
        </w:rPr>
        <w:t>current</w:t>
      </w:r>
      <w:r w:rsidR="001256EC" w:rsidRPr="00B71ACF">
        <w:t xml:space="preserve"> project’s research, as part of my records</w:t>
      </w:r>
    </w:p>
    <w:p w14:paraId="498F81D4" w14:textId="77777777" w:rsidR="001256EC" w:rsidRPr="00B71ACF" w:rsidRDefault="000A54B1" w:rsidP="001256EC">
      <w:pPr>
        <w:ind w:left="990"/>
      </w:pPr>
      <w:sdt>
        <w:sdtPr>
          <w:id w:val="-1293510578"/>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For my </w:t>
      </w:r>
      <w:r w:rsidR="001256EC" w:rsidRPr="00B71ACF">
        <w:rPr>
          <w:i/>
        </w:rPr>
        <w:t>future</w:t>
      </w:r>
      <w:r w:rsidR="001256EC" w:rsidRPr="00B71ACF">
        <w:t xml:space="preserve"> research use, as data for </w:t>
      </w:r>
      <w:r w:rsidR="001256EC" w:rsidRPr="00B71ACF">
        <w:rPr>
          <w:b/>
          <w:u w:val="single"/>
        </w:rPr>
        <w:t>my</w:t>
      </w:r>
      <w:r w:rsidR="001256EC" w:rsidRPr="00B71ACF">
        <w:t xml:space="preserve"> future projects </w:t>
      </w:r>
    </w:p>
    <w:p w14:paraId="21748A51" w14:textId="77777777" w:rsidR="001256EC" w:rsidRPr="00B71ACF" w:rsidRDefault="000A54B1" w:rsidP="001256EC">
      <w:pPr>
        <w:ind w:left="990"/>
      </w:pPr>
      <w:sdt>
        <w:sdtPr>
          <w:id w:val="1464922722"/>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For </w:t>
      </w:r>
      <w:r w:rsidR="001256EC" w:rsidRPr="00B71ACF">
        <w:rPr>
          <w:i/>
        </w:rPr>
        <w:t>general research</w:t>
      </w:r>
      <w:r w:rsidR="001256EC" w:rsidRPr="00B71ACF">
        <w:t xml:space="preserve"> use, including sharing with other researchers beyond my current project</w:t>
      </w:r>
    </w:p>
    <w:p w14:paraId="0EEB1946" w14:textId="77777777" w:rsidR="001256EC" w:rsidRPr="00B71ACF" w:rsidRDefault="000A54B1" w:rsidP="001256EC">
      <w:pPr>
        <w:ind w:left="990"/>
      </w:pPr>
      <w:sdt>
        <w:sdtPr>
          <w:id w:val="-1832134583"/>
          <w14:checkbox>
            <w14:checked w14:val="0"/>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For </w:t>
      </w:r>
      <w:r w:rsidR="001256EC" w:rsidRPr="00B71ACF">
        <w:rPr>
          <w:i/>
        </w:rPr>
        <w:t>public use</w:t>
      </w:r>
      <w:r w:rsidR="001256EC" w:rsidRPr="00B71ACF">
        <w:t>, including sharing in presentations, publications, and for educational purposes</w:t>
      </w:r>
    </w:p>
    <w:p w14:paraId="6C354FB8" w14:textId="77777777" w:rsidR="001256EC" w:rsidRPr="00B71ACF" w:rsidRDefault="000A54B1" w:rsidP="001256EC">
      <w:pPr>
        <w:ind w:left="990"/>
      </w:pPr>
      <w:sdt>
        <w:sdtPr>
          <w:id w:val="2079478230"/>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Other (please specify: </w:t>
      </w:r>
      <w:sdt>
        <w:sdtPr>
          <w:rPr>
            <w:b/>
            <w:u w:val="single"/>
          </w:rPr>
          <w:id w:val="-961111306"/>
          <w:placeholder>
            <w:docPart w:val="578204464E38F141B38718F2DE664F30"/>
          </w:placeholder>
          <w:showingPlcHdr/>
        </w:sdtPr>
        <w:sdtEndPr>
          <w:rPr>
            <w:b w:val="0"/>
            <w:u w:val="none"/>
          </w:rPr>
        </w:sdtEndPr>
        <w:sdtContent>
          <w:r w:rsidR="001256EC" w:rsidRPr="00B71ACF">
            <w:t>Click or tap here to enter text.</w:t>
          </w:r>
        </w:sdtContent>
      </w:sdt>
      <w:r w:rsidR="001256EC" w:rsidRPr="00B71ACF">
        <w:t>)</w:t>
      </w:r>
    </w:p>
    <w:p w14:paraId="54403603" w14:textId="77777777" w:rsidR="001256EC" w:rsidRPr="00B71ACF" w:rsidRDefault="001256EC" w:rsidP="001256EC">
      <w:pPr>
        <w:ind w:left="630"/>
      </w:pPr>
    </w:p>
    <w:p w14:paraId="3E64E7C8" w14:textId="77777777" w:rsidR="001256EC" w:rsidRPr="00B71ACF" w:rsidRDefault="001256EC" w:rsidP="001256EC">
      <w:pPr>
        <w:ind w:left="990" w:hanging="540"/>
      </w:pPr>
      <w:r w:rsidRPr="00B71ACF">
        <w:rPr>
          <w:b/>
        </w:rPr>
        <w:t>8.</w:t>
      </w:r>
      <w:r>
        <w:rPr>
          <w:b/>
        </w:rPr>
        <w:t>2.4</w:t>
      </w:r>
      <w:r w:rsidRPr="00B71ACF">
        <w:rPr>
          <w:b/>
        </w:rPr>
        <w:t xml:space="preserve"> Elaborate on the above. </w:t>
      </w:r>
      <w:r w:rsidRPr="00B71ACF">
        <w:t>If the recordings</w:t>
      </w:r>
      <w:r>
        <w:t xml:space="preserve"> or transcriptions</w:t>
      </w:r>
      <w:r w:rsidRPr="00B71ACF">
        <w:t xml:space="preserve"> will be shared </w:t>
      </w:r>
      <w:r>
        <w:t>publicly</w:t>
      </w:r>
      <w:r w:rsidRPr="00B71ACF">
        <w:t xml:space="preserve"> or saved for any future use after this project, explain how they will be used, where they will be stored, and how you will obtain permission from participants for their future use.</w:t>
      </w:r>
    </w:p>
    <w:p w14:paraId="401CC391" w14:textId="77777777" w:rsidR="001256EC" w:rsidRPr="00B71ACF" w:rsidRDefault="001256EC" w:rsidP="001256EC">
      <w:pPr>
        <w:ind w:left="630"/>
      </w:pPr>
    </w:p>
    <w:tbl>
      <w:tblPr>
        <w:tblStyle w:val="TableGrid"/>
        <w:tblW w:w="8370" w:type="dxa"/>
        <w:tblInd w:w="985" w:type="dxa"/>
        <w:tblLook w:val="04A0" w:firstRow="1" w:lastRow="0" w:firstColumn="1" w:lastColumn="0" w:noHBand="0" w:noVBand="1"/>
      </w:tblPr>
      <w:tblGrid>
        <w:gridCol w:w="8370"/>
      </w:tblGrid>
      <w:tr w:rsidR="001256EC" w:rsidRPr="00B71ACF" w14:paraId="784D4144" w14:textId="77777777" w:rsidTr="000A54B1">
        <w:sdt>
          <w:sdtPr>
            <w:id w:val="139770992"/>
            <w:placeholder>
              <w:docPart w:val="2023CD746793894D9E678763976D11E4"/>
            </w:placeholder>
          </w:sdtPr>
          <w:sdtContent>
            <w:tc>
              <w:tcPr>
                <w:tcW w:w="8370" w:type="dxa"/>
              </w:tcPr>
              <w:p w14:paraId="2A875856" w14:textId="77777777" w:rsidR="001256EC" w:rsidRDefault="001256EC" w:rsidP="000A54B1">
                <w:r>
                  <w:t>Recordings will not be available to anyone except for Mine Çetinkaya-Rundel and Evan Dragich, who will be conducting the interviews. The deidentified transcriptions will be shared with the research team and nobody else.</w:t>
                </w:r>
              </w:p>
              <w:p w14:paraId="255499BC" w14:textId="77777777" w:rsidR="001256EC" w:rsidRDefault="001256EC" w:rsidP="000A54B1"/>
              <w:p w14:paraId="399A8781" w14:textId="77777777" w:rsidR="001256EC" w:rsidRPr="00B71ACF" w:rsidRDefault="001256EC" w:rsidP="000A54B1">
                <w:r>
                  <w:t>For the undergraduate student interviews, only Evan Dragich, who will be conducting the interviews, will have access to the recordings.</w:t>
                </w:r>
              </w:p>
            </w:tc>
          </w:sdtContent>
        </w:sdt>
      </w:tr>
    </w:tbl>
    <w:p w14:paraId="46CDD300" w14:textId="77777777" w:rsidR="001256EC" w:rsidRPr="00B71ACF" w:rsidRDefault="001256EC" w:rsidP="001256EC">
      <w:pPr>
        <w:ind w:left="630"/>
      </w:pPr>
    </w:p>
    <w:p w14:paraId="6124863B" w14:textId="77777777" w:rsidR="001256EC" w:rsidRDefault="001256EC" w:rsidP="001256EC">
      <w:pPr>
        <w:ind w:left="630"/>
        <w:rPr>
          <w:i/>
        </w:rPr>
      </w:pPr>
      <w:r w:rsidRPr="00B71ACF">
        <w:rPr>
          <w:i/>
        </w:rPr>
        <w:t xml:space="preserve">Note: See </w:t>
      </w:r>
      <w:hyperlink r:id="rId31" w:history="1">
        <w:r w:rsidRPr="00B71ACF">
          <w:rPr>
            <w:rStyle w:val="Hyperlink"/>
            <w:i/>
          </w:rPr>
          <w:t>our website</w:t>
        </w:r>
      </w:hyperlink>
      <w:r w:rsidRPr="00B71ACF">
        <w:rPr>
          <w:i/>
        </w:rPr>
        <w:t xml:space="preserve"> for more information about obtaining releases for recordings.</w:t>
      </w:r>
    </w:p>
    <w:p w14:paraId="513E8077" w14:textId="77777777" w:rsidR="001256EC" w:rsidRDefault="001256EC" w:rsidP="001256EC">
      <w:pPr>
        <w:ind w:left="630"/>
        <w:rPr>
          <w:i/>
        </w:rPr>
      </w:pPr>
    </w:p>
    <w:p w14:paraId="65D338CF" w14:textId="77777777" w:rsidR="001256EC" w:rsidRPr="00290664" w:rsidRDefault="001256EC" w:rsidP="001256EC">
      <w:pPr>
        <w:ind w:left="630"/>
        <w:rPr>
          <w:i/>
        </w:rPr>
      </w:pPr>
      <w:r>
        <w:rPr>
          <w:i/>
        </w:rPr>
        <w:t>N</w:t>
      </w:r>
      <w:r w:rsidRPr="00290664">
        <w:rPr>
          <w:i/>
        </w:rPr>
        <w:t xml:space="preserve">ote: The Duke IT Security Office (ITSO) has determined that </w:t>
      </w:r>
      <w:hyperlink r:id="rId32" w:history="1">
        <w:r w:rsidRPr="00290664">
          <w:rPr>
            <w:rStyle w:val="Hyperlink"/>
            <w:i/>
          </w:rPr>
          <w:t xml:space="preserve">the use of non-Duke cloud services, like Google Drive, Apple iCloud, and </w:t>
        </w:r>
        <w:proofErr w:type="spellStart"/>
        <w:r w:rsidRPr="00290664">
          <w:rPr>
            <w:rStyle w:val="Hyperlink"/>
            <w:i/>
          </w:rPr>
          <w:t>DropBox</w:t>
        </w:r>
        <w:proofErr w:type="spellEnd"/>
        <w:r w:rsidRPr="00290664">
          <w:rPr>
            <w:rStyle w:val="Hyperlink"/>
            <w:i/>
          </w:rPr>
          <w:t xml:space="preserve"> are not approved</w:t>
        </w:r>
      </w:hyperlink>
      <w:r w:rsidRPr="00290664">
        <w:rPr>
          <w:i/>
        </w:rPr>
        <w:t xml:space="preserve"> for official Duke use.</w:t>
      </w:r>
    </w:p>
    <w:p w14:paraId="73374665" w14:textId="77777777" w:rsidR="001256EC" w:rsidRDefault="001256EC" w:rsidP="001256EC">
      <w:pPr>
        <w:ind w:left="360"/>
      </w:pPr>
    </w:p>
    <w:p w14:paraId="2A9491CB" w14:textId="77777777" w:rsidR="001256EC" w:rsidRPr="00B71ACF" w:rsidRDefault="001256EC" w:rsidP="001256EC">
      <w:pPr>
        <w:ind w:left="360"/>
        <w:sectPr w:rsidR="001256EC" w:rsidRPr="00B71ACF" w:rsidSect="000A54B1">
          <w:footerReference w:type="default" r:id="rId33"/>
          <w:footerReference w:type="first" r:id="rId34"/>
          <w:type w:val="continuous"/>
          <w:pgSz w:w="12240" w:h="15840"/>
          <w:pgMar w:top="1440" w:right="1080" w:bottom="1440" w:left="1080" w:header="720" w:footer="720" w:gutter="0"/>
          <w:cols w:space="720"/>
          <w:titlePg/>
          <w:docGrid w:linePitch="360"/>
        </w:sectPr>
      </w:pPr>
    </w:p>
    <w:p w14:paraId="20A9F163" w14:textId="77777777" w:rsidR="001256EC" w:rsidRPr="00B71ACF" w:rsidRDefault="001256EC" w:rsidP="001256EC">
      <w:pPr>
        <w:pStyle w:val="ListParagraph"/>
        <w:numPr>
          <w:ilvl w:val="0"/>
          <w:numId w:val="18"/>
        </w:numPr>
        <w:ind w:left="360"/>
      </w:pPr>
      <w:r w:rsidRPr="00B71ACF">
        <w:rPr>
          <w:b/>
        </w:rPr>
        <w:t xml:space="preserve">Will participants be photographed? </w:t>
      </w:r>
      <w:r w:rsidRPr="00B71ACF">
        <w:rPr>
          <w:i/>
        </w:rPr>
        <w:t xml:space="preserve">Note: Photographs of participants’ faces are considered identifiable. </w:t>
      </w:r>
      <w:r w:rsidRPr="00B71ACF">
        <w:t xml:space="preserve"> </w:t>
      </w:r>
    </w:p>
    <w:p w14:paraId="329E383C" w14:textId="77777777" w:rsidR="001256EC" w:rsidRPr="00B71ACF" w:rsidRDefault="001256EC" w:rsidP="001256EC">
      <w:pPr>
        <w:ind w:left="360"/>
      </w:pPr>
    </w:p>
    <w:p w14:paraId="7AE02465" w14:textId="77777777" w:rsidR="001256EC" w:rsidRPr="00B71ACF" w:rsidRDefault="000A54B1" w:rsidP="001256EC">
      <w:pPr>
        <w:ind w:left="360"/>
      </w:pPr>
      <w:sdt>
        <w:sdtPr>
          <w:id w:val="-174848612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21216847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03E1254A" w14:textId="77777777" w:rsidR="001256EC" w:rsidRPr="00B71ACF" w:rsidRDefault="001256EC" w:rsidP="001256EC">
      <w:pPr>
        <w:pStyle w:val="Heading1"/>
        <w:ind w:left="720"/>
        <w:rPr>
          <w:sz w:val="24"/>
        </w:rPr>
      </w:pPr>
      <w:r w:rsidRPr="00B71ACF">
        <w:rPr>
          <w:sz w:val="24"/>
        </w:rPr>
        <w:t>If NO, skip to Question 8.4. (Click to the left of “If NO” to temporarily collapse questions about photographs.</w:t>
      </w:r>
    </w:p>
    <w:p w14:paraId="6F603F41" w14:textId="77777777" w:rsidR="001256EC" w:rsidRPr="00B71ACF" w:rsidRDefault="001256EC" w:rsidP="001256EC">
      <w:pPr>
        <w:ind w:left="360"/>
      </w:pPr>
      <w:r w:rsidRPr="00B71ACF">
        <w:tab/>
      </w:r>
    </w:p>
    <w:p w14:paraId="5A67835E" w14:textId="77777777" w:rsidR="001256EC" w:rsidRPr="00B71ACF" w:rsidRDefault="001256EC" w:rsidP="001256EC">
      <w:pPr>
        <w:ind w:left="360"/>
        <w:rPr>
          <w:b/>
        </w:rPr>
      </w:pPr>
      <w:r w:rsidRPr="00B71ACF">
        <w:rPr>
          <w:b/>
        </w:rPr>
        <w:t>8.3.1 Elaborate on the photographs and who/what will be included:</w:t>
      </w:r>
    </w:p>
    <w:p w14:paraId="50279692" w14:textId="77777777" w:rsidR="001256EC" w:rsidRPr="00B71ACF" w:rsidRDefault="001256EC" w:rsidP="001256EC">
      <w:pPr>
        <w:ind w:left="360"/>
        <w:rPr>
          <w:b/>
        </w:rPr>
      </w:pPr>
    </w:p>
    <w:tbl>
      <w:tblPr>
        <w:tblStyle w:val="TableGrid"/>
        <w:tblW w:w="8370" w:type="dxa"/>
        <w:tblInd w:w="985" w:type="dxa"/>
        <w:tblLook w:val="04A0" w:firstRow="1" w:lastRow="0" w:firstColumn="1" w:lastColumn="0" w:noHBand="0" w:noVBand="1"/>
      </w:tblPr>
      <w:tblGrid>
        <w:gridCol w:w="8370"/>
      </w:tblGrid>
      <w:tr w:rsidR="001256EC" w:rsidRPr="00B71ACF" w14:paraId="347F5BC7" w14:textId="77777777" w:rsidTr="000A54B1">
        <w:sdt>
          <w:sdtPr>
            <w:id w:val="400491178"/>
            <w:placeholder>
              <w:docPart w:val="553B91240C0DD24F934D3B6A8E33A82B"/>
            </w:placeholder>
            <w:showingPlcHdr/>
          </w:sdtPr>
          <w:sdtContent>
            <w:tc>
              <w:tcPr>
                <w:tcW w:w="8370" w:type="dxa"/>
              </w:tcPr>
              <w:p w14:paraId="19C84EAF" w14:textId="77777777" w:rsidR="001256EC" w:rsidRPr="00B71ACF" w:rsidRDefault="001256EC" w:rsidP="000A54B1">
                <w:r w:rsidRPr="00B71ACF">
                  <w:t>Click or tap here to enter text.</w:t>
                </w:r>
              </w:p>
            </w:tc>
          </w:sdtContent>
        </w:sdt>
      </w:tr>
    </w:tbl>
    <w:p w14:paraId="14F0B0B8" w14:textId="77777777" w:rsidR="001256EC" w:rsidRPr="00B71ACF" w:rsidRDefault="001256EC" w:rsidP="001256EC">
      <w:pPr>
        <w:ind w:left="360"/>
        <w:rPr>
          <w:b/>
        </w:rPr>
      </w:pPr>
    </w:p>
    <w:p w14:paraId="70B84AFF" w14:textId="77777777" w:rsidR="001256EC" w:rsidRPr="00B71ACF" w:rsidRDefault="001256EC" w:rsidP="001256EC">
      <w:pPr>
        <w:ind w:left="360"/>
      </w:pPr>
      <w:r w:rsidRPr="00B71ACF">
        <w:rPr>
          <w:b/>
        </w:rPr>
        <w:t xml:space="preserve">8.3.2 What will the photographs be used for? </w:t>
      </w:r>
      <w:r w:rsidRPr="00B71ACF">
        <w:t>Check all that apply:</w:t>
      </w:r>
    </w:p>
    <w:p w14:paraId="692215C4" w14:textId="77777777" w:rsidR="001256EC" w:rsidRPr="00B71ACF" w:rsidRDefault="001256EC" w:rsidP="001256EC">
      <w:pPr>
        <w:ind w:left="360"/>
      </w:pPr>
    </w:p>
    <w:p w14:paraId="5BA9E73A" w14:textId="77777777" w:rsidR="001256EC" w:rsidRPr="00B71ACF" w:rsidRDefault="000A54B1" w:rsidP="001256EC">
      <w:pPr>
        <w:ind w:left="990"/>
      </w:pPr>
      <w:sdt>
        <w:sdtPr>
          <w:id w:val="93017095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For my </w:t>
      </w:r>
      <w:r w:rsidR="001256EC" w:rsidRPr="00B71ACF">
        <w:rPr>
          <w:i/>
        </w:rPr>
        <w:t>current</w:t>
      </w:r>
      <w:r w:rsidR="001256EC" w:rsidRPr="00B71ACF">
        <w:t xml:space="preserve"> project’s research, as part of my records and for transcription/coding purposes</w:t>
      </w:r>
    </w:p>
    <w:p w14:paraId="201892E9" w14:textId="77777777" w:rsidR="001256EC" w:rsidRPr="00B71ACF" w:rsidRDefault="000A54B1" w:rsidP="001256EC">
      <w:pPr>
        <w:ind w:left="990"/>
      </w:pPr>
      <w:sdt>
        <w:sdtPr>
          <w:id w:val="1149936434"/>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For my </w:t>
      </w:r>
      <w:r w:rsidR="001256EC" w:rsidRPr="00B71ACF">
        <w:rPr>
          <w:i/>
        </w:rPr>
        <w:t>future</w:t>
      </w:r>
      <w:r w:rsidR="001256EC" w:rsidRPr="00B71ACF">
        <w:t xml:space="preserve"> research use, as data for </w:t>
      </w:r>
      <w:r w:rsidR="001256EC" w:rsidRPr="00B71ACF">
        <w:rPr>
          <w:b/>
          <w:u w:val="single"/>
        </w:rPr>
        <w:t>my</w:t>
      </w:r>
      <w:r w:rsidR="001256EC" w:rsidRPr="00B71ACF">
        <w:t xml:space="preserve"> future projects </w:t>
      </w:r>
    </w:p>
    <w:p w14:paraId="69C8AB44" w14:textId="77777777" w:rsidR="001256EC" w:rsidRPr="00B71ACF" w:rsidRDefault="000A54B1" w:rsidP="001256EC">
      <w:pPr>
        <w:ind w:left="990"/>
      </w:pPr>
      <w:sdt>
        <w:sdtPr>
          <w:id w:val="261818309"/>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For </w:t>
      </w:r>
      <w:r w:rsidR="001256EC" w:rsidRPr="00B71ACF">
        <w:rPr>
          <w:i/>
        </w:rPr>
        <w:t>general research</w:t>
      </w:r>
      <w:r w:rsidR="001256EC" w:rsidRPr="00B71ACF">
        <w:t xml:space="preserve"> use, including sharing with other researchers beyond my current project</w:t>
      </w:r>
    </w:p>
    <w:p w14:paraId="525F3980" w14:textId="77777777" w:rsidR="001256EC" w:rsidRPr="00B71ACF" w:rsidRDefault="000A54B1" w:rsidP="001256EC">
      <w:pPr>
        <w:ind w:left="990"/>
      </w:pPr>
      <w:sdt>
        <w:sdtPr>
          <w:id w:val="1446575444"/>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For </w:t>
      </w:r>
      <w:r w:rsidR="001256EC" w:rsidRPr="00B71ACF">
        <w:rPr>
          <w:i/>
        </w:rPr>
        <w:t>public use</w:t>
      </w:r>
      <w:r w:rsidR="001256EC" w:rsidRPr="00B71ACF">
        <w:t>, including sharing in presentations, publications, and for educational purposes</w:t>
      </w:r>
    </w:p>
    <w:p w14:paraId="2A2DCFA0" w14:textId="77777777" w:rsidR="001256EC" w:rsidRPr="00B71ACF" w:rsidRDefault="000A54B1" w:rsidP="001256EC">
      <w:pPr>
        <w:ind w:left="990"/>
      </w:pPr>
      <w:sdt>
        <w:sdtPr>
          <w:id w:val="-199638501"/>
          <w14:checkbox>
            <w14:checked w14:val="0"/>
            <w14:checkedState w14:val="2612" w14:font="MS Gothic"/>
            <w14:uncheckedState w14:val="2610" w14:font="MS Gothic"/>
          </w14:checkbox>
        </w:sdtPr>
        <w:sdtContent>
          <w:r w:rsidR="001256EC" w:rsidRPr="00B71ACF">
            <w:rPr>
              <w:rFonts w:ascii="Segoe UI Symbol" w:hAnsi="Segoe UI Symbol" w:cs="Segoe UI Symbol"/>
            </w:rPr>
            <w:t>☐</w:t>
          </w:r>
        </w:sdtContent>
      </w:sdt>
      <w:r w:rsidR="001256EC" w:rsidRPr="00B71ACF">
        <w:t xml:space="preserve"> Other (please specify: </w:t>
      </w:r>
      <w:sdt>
        <w:sdtPr>
          <w:rPr>
            <w:b/>
            <w:u w:val="single"/>
          </w:rPr>
          <w:id w:val="-602110913"/>
          <w:placeholder>
            <w:docPart w:val="38319D3659D08C41A2C2738B2C1C56E8"/>
          </w:placeholder>
          <w:showingPlcHdr/>
        </w:sdtPr>
        <w:sdtEndPr>
          <w:rPr>
            <w:b w:val="0"/>
            <w:u w:val="none"/>
          </w:rPr>
        </w:sdtEndPr>
        <w:sdtContent>
          <w:r w:rsidR="001256EC" w:rsidRPr="00B71ACF">
            <w:t>Click or tap here to enter text.</w:t>
          </w:r>
        </w:sdtContent>
      </w:sdt>
      <w:r w:rsidR="001256EC" w:rsidRPr="00B71ACF">
        <w:t>)</w:t>
      </w:r>
    </w:p>
    <w:p w14:paraId="3A82E4B9" w14:textId="77777777" w:rsidR="001256EC" w:rsidRPr="00B71ACF" w:rsidRDefault="001256EC" w:rsidP="001256EC">
      <w:pPr>
        <w:ind w:left="360"/>
      </w:pPr>
    </w:p>
    <w:p w14:paraId="4A8D5E81" w14:textId="77777777" w:rsidR="001256EC" w:rsidRPr="00B71ACF" w:rsidRDefault="001256EC" w:rsidP="001256EC">
      <w:pPr>
        <w:ind w:left="990" w:hanging="630"/>
      </w:pPr>
      <w:proofErr w:type="gramStart"/>
      <w:r w:rsidRPr="00B71ACF">
        <w:rPr>
          <w:b/>
        </w:rPr>
        <w:t>8.3.3  Elaborate</w:t>
      </w:r>
      <w:proofErr w:type="gramEnd"/>
      <w:r w:rsidRPr="00B71ACF">
        <w:rPr>
          <w:b/>
        </w:rPr>
        <w:t xml:space="preserve"> on the above. </w:t>
      </w:r>
      <w:r w:rsidRPr="00B71ACF">
        <w:t xml:space="preserve">If the photographs will be shared </w:t>
      </w:r>
      <w:r>
        <w:t>publicly</w:t>
      </w:r>
      <w:r w:rsidRPr="00B71ACF">
        <w:t xml:space="preserve"> or saved for any future use after this project, explain how they will be used and where they will be stored. Explain why the images of participants are necessary to share </w:t>
      </w:r>
      <w:r>
        <w:t>publicly</w:t>
      </w:r>
      <w:r w:rsidRPr="00B71ACF">
        <w:t xml:space="preserve"> or save for the future.</w:t>
      </w:r>
    </w:p>
    <w:p w14:paraId="2C6F57C7" w14:textId="77777777" w:rsidR="001256EC" w:rsidRPr="00B71ACF" w:rsidRDefault="001256EC" w:rsidP="001256EC">
      <w:pPr>
        <w:ind w:left="360"/>
      </w:pPr>
    </w:p>
    <w:tbl>
      <w:tblPr>
        <w:tblStyle w:val="TableGrid"/>
        <w:tblW w:w="8370" w:type="dxa"/>
        <w:tblInd w:w="985" w:type="dxa"/>
        <w:tblLook w:val="04A0" w:firstRow="1" w:lastRow="0" w:firstColumn="1" w:lastColumn="0" w:noHBand="0" w:noVBand="1"/>
      </w:tblPr>
      <w:tblGrid>
        <w:gridCol w:w="8370"/>
      </w:tblGrid>
      <w:tr w:rsidR="001256EC" w:rsidRPr="00B71ACF" w14:paraId="4A59E7B8" w14:textId="77777777" w:rsidTr="000A54B1">
        <w:sdt>
          <w:sdtPr>
            <w:id w:val="-1251963540"/>
            <w:placeholder>
              <w:docPart w:val="83198A564A15D245BA8B05192B199BB9"/>
            </w:placeholder>
            <w:showingPlcHdr/>
          </w:sdtPr>
          <w:sdtContent>
            <w:tc>
              <w:tcPr>
                <w:tcW w:w="8370" w:type="dxa"/>
              </w:tcPr>
              <w:p w14:paraId="468729C3" w14:textId="77777777" w:rsidR="001256EC" w:rsidRPr="00B71ACF" w:rsidRDefault="001256EC" w:rsidP="000A54B1">
                <w:r w:rsidRPr="00B71ACF">
                  <w:rPr>
                    <w:rStyle w:val="PlaceholderText"/>
                  </w:rPr>
                  <w:t>Click or tap here to enter text.</w:t>
                </w:r>
              </w:p>
            </w:tc>
          </w:sdtContent>
        </w:sdt>
      </w:tr>
    </w:tbl>
    <w:p w14:paraId="761B5B6D" w14:textId="77777777" w:rsidR="001256EC" w:rsidRPr="00B71ACF" w:rsidRDefault="001256EC" w:rsidP="001256EC">
      <w:pPr>
        <w:ind w:left="360"/>
      </w:pPr>
    </w:p>
    <w:p w14:paraId="128F5FC8" w14:textId="77777777" w:rsidR="001256EC" w:rsidRPr="00B71ACF" w:rsidRDefault="001256EC" w:rsidP="001256EC">
      <w:pPr>
        <w:ind w:left="900" w:hanging="540"/>
        <w:rPr>
          <w:b/>
        </w:rPr>
      </w:pPr>
      <w:r w:rsidRPr="00B71ACF">
        <w:rPr>
          <w:b/>
        </w:rPr>
        <w:t>8.3.4 Where will the images be displayed, presented, or distributed outside of the research team?</w:t>
      </w:r>
    </w:p>
    <w:p w14:paraId="215A46D0" w14:textId="77777777" w:rsidR="001256EC" w:rsidRPr="00B71ACF" w:rsidRDefault="001256EC" w:rsidP="001256EC">
      <w:pPr>
        <w:pStyle w:val="ListParagraph"/>
        <w:ind w:left="360"/>
      </w:pPr>
    </w:p>
    <w:tbl>
      <w:tblPr>
        <w:tblStyle w:val="TableGrid"/>
        <w:tblW w:w="0" w:type="auto"/>
        <w:tblInd w:w="895" w:type="dxa"/>
        <w:tblLook w:val="04A0" w:firstRow="1" w:lastRow="0" w:firstColumn="1" w:lastColumn="0" w:noHBand="0" w:noVBand="1"/>
      </w:tblPr>
      <w:tblGrid>
        <w:gridCol w:w="8460"/>
      </w:tblGrid>
      <w:tr w:rsidR="001256EC" w:rsidRPr="00B71ACF" w14:paraId="0DB85E06" w14:textId="77777777" w:rsidTr="000A54B1">
        <w:sdt>
          <w:sdtPr>
            <w:id w:val="1657034175"/>
            <w:placeholder>
              <w:docPart w:val="0165F0CC3702A542B1C3ACB5FE5DCEB8"/>
            </w:placeholder>
            <w:showingPlcHdr/>
          </w:sdtPr>
          <w:sdtContent>
            <w:tc>
              <w:tcPr>
                <w:tcW w:w="8460" w:type="dxa"/>
              </w:tcPr>
              <w:p w14:paraId="1F5B5429" w14:textId="77777777" w:rsidR="001256EC" w:rsidRPr="00B71ACF" w:rsidRDefault="001256EC" w:rsidP="000A54B1">
                <w:r w:rsidRPr="00B71ACF">
                  <w:rPr>
                    <w:rStyle w:val="PlaceholderText"/>
                  </w:rPr>
                  <w:t>Click or tap here to enter text.</w:t>
                </w:r>
              </w:p>
            </w:tc>
          </w:sdtContent>
        </w:sdt>
      </w:tr>
    </w:tbl>
    <w:p w14:paraId="74FBB756" w14:textId="77777777" w:rsidR="001256EC" w:rsidRPr="00B71ACF" w:rsidRDefault="001256EC" w:rsidP="001256EC">
      <w:pPr>
        <w:ind w:left="360"/>
      </w:pPr>
    </w:p>
    <w:p w14:paraId="77B5500E" w14:textId="77777777" w:rsidR="001256EC" w:rsidRPr="00B71ACF" w:rsidRDefault="001256EC" w:rsidP="001256EC">
      <w:pPr>
        <w:ind w:left="900" w:hanging="540"/>
        <w:rPr>
          <w:b/>
        </w:rPr>
      </w:pPr>
      <w:r w:rsidRPr="00B71ACF">
        <w:rPr>
          <w:b/>
        </w:rPr>
        <w:t xml:space="preserve">8.3.5 How will you obtain photographs of participants? </w:t>
      </w:r>
      <w:r w:rsidRPr="00B71ACF">
        <w:t>For example, what device will you use to capture their image? Will you ask participants to send you a photograph (and how)?</w:t>
      </w:r>
    </w:p>
    <w:p w14:paraId="01CD25FF" w14:textId="77777777" w:rsidR="001256EC" w:rsidRPr="00B71ACF" w:rsidRDefault="001256EC" w:rsidP="001256EC">
      <w:pPr>
        <w:ind w:left="360"/>
        <w:rPr>
          <w:b/>
        </w:rPr>
      </w:pPr>
    </w:p>
    <w:tbl>
      <w:tblPr>
        <w:tblStyle w:val="TableGrid"/>
        <w:tblW w:w="8460" w:type="dxa"/>
        <w:tblInd w:w="895" w:type="dxa"/>
        <w:tblLook w:val="04A0" w:firstRow="1" w:lastRow="0" w:firstColumn="1" w:lastColumn="0" w:noHBand="0" w:noVBand="1"/>
      </w:tblPr>
      <w:tblGrid>
        <w:gridCol w:w="8460"/>
      </w:tblGrid>
      <w:tr w:rsidR="001256EC" w:rsidRPr="00B71ACF" w14:paraId="038446AA" w14:textId="77777777" w:rsidTr="000A54B1">
        <w:sdt>
          <w:sdtPr>
            <w:id w:val="-1115513829"/>
            <w:placeholder>
              <w:docPart w:val="B0E26306276D3742B7411D149A45B6AB"/>
            </w:placeholder>
            <w:showingPlcHdr/>
          </w:sdtPr>
          <w:sdtContent>
            <w:tc>
              <w:tcPr>
                <w:tcW w:w="8460" w:type="dxa"/>
              </w:tcPr>
              <w:p w14:paraId="36375352" w14:textId="77777777" w:rsidR="001256EC" w:rsidRPr="00B71ACF" w:rsidRDefault="001256EC" w:rsidP="000A54B1">
                <w:r w:rsidRPr="00B71ACF">
                  <w:rPr>
                    <w:rStyle w:val="PlaceholderText"/>
                  </w:rPr>
                  <w:t>Click or tap here to enter text.</w:t>
                </w:r>
              </w:p>
            </w:tc>
          </w:sdtContent>
        </w:sdt>
      </w:tr>
    </w:tbl>
    <w:p w14:paraId="04979205" w14:textId="77777777" w:rsidR="001256EC" w:rsidRPr="00B71ACF" w:rsidRDefault="001256EC" w:rsidP="001256EC">
      <w:pPr>
        <w:ind w:left="360"/>
      </w:pPr>
    </w:p>
    <w:p w14:paraId="45C98E60" w14:textId="77777777" w:rsidR="001256EC" w:rsidRPr="00B71ACF" w:rsidRDefault="001256EC" w:rsidP="001256EC">
      <w:pPr>
        <w:ind w:left="360"/>
        <w:rPr>
          <w:b/>
        </w:rPr>
      </w:pPr>
      <w:r w:rsidRPr="00B71ACF">
        <w:rPr>
          <w:b/>
        </w:rPr>
        <w:t>8.3.6 How will the releases for the use of the images be secured?</w:t>
      </w:r>
    </w:p>
    <w:p w14:paraId="6067DA6E" w14:textId="77777777" w:rsidR="001256EC" w:rsidRPr="00B71ACF" w:rsidRDefault="001256EC" w:rsidP="001256EC">
      <w:pPr>
        <w:pStyle w:val="ListParagraph"/>
        <w:numPr>
          <w:ilvl w:val="0"/>
          <w:numId w:val="7"/>
        </w:numPr>
        <w:ind w:left="1350"/>
      </w:pPr>
      <w:r w:rsidRPr="00B71ACF">
        <w:t>Generally, releases need to be documented with a signed form or recorded statement</w:t>
      </w:r>
    </w:p>
    <w:p w14:paraId="0B339AD6" w14:textId="77777777" w:rsidR="001256EC" w:rsidRPr="00B71ACF" w:rsidRDefault="001256EC" w:rsidP="001256EC">
      <w:pPr>
        <w:pStyle w:val="ListParagraph"/>
        <w:numPr>
          <w:ilvl w:val="0"/>
          <w:numId w:val="7"/>
        </w:numPr>
        <w:ind w:left="1350"/>
      </w:pPr>
      <w:r w:rsidRPr="00B71ACF">
        <w:lastRenderedPageBreak/>
        <w:t>The informed consent process can include the release(s)</w:t>
      </w:r>
    </w:p>
    <w:p w14:paraId="55C7B44B" w14:textId="77777777" w:rsidR="001256EC" w:rsidRPr="00B71ACF" w:rsidRDefault="001256EC" w:rsidP="001256EC">
      <w:pPr>
        <w:pStyle w:val="ListParagraph"/>
        <w:ind w:left="360"/>
      </w:pPr>
    </w:p>
    <w:tbl>
      <w:tblPr>
        <w:tblStyle w:val="TableGrid"/>
        <w:tblW w:w="0" w:type="auto"/>
        <w:tblInd w:w="895" w:type="dxa"/>
        <w:tblLook w:val="04A0" w:firstRow="1" w:lastRow="0" w:firstColumn="1" w:lastColumn="0" w:noHBand="0" w:noVBand="1"/>
      </w:tblPr>
      <w:tblGrid>
        <w:gridCol w:w="8460"/>
      </w:tblGrid>
      <w:tr w:rsidR="001256EC" w:rsidRPr="00B71ACF" w14:paraId="1FF59E1C" w14:textId="77777777" w:rsidTr="000A54B1">
        <w:sdt>
          <w:sdtPr>
            <w:id w:val="332423849"/>
            <w:placeholder>
              <w:docPart w:val="B09DADCFF422EA4A9B7B57FAE6D6BF8C"/>
            </w:placeholder>
            <w:showingPlcHdr/>
          </w:sdtPr>
          <w:sdtContent>
            <w:tc>
              <w:tcPr>
                <w:tcW w:w="8460" w:type="dxa"/>
              </w:tcPr>
              <w:p w14:paraId="695C960F" w14:textId="77777777" w:rsidR="001256EC" w:rsidRPr="00B71ACF" w:rsidRDefault="001256EC" w:rsidP="000A54B1">
                <w:r w:rsidRPr="00B71ACF">
                  <w:rPr>
                    <w:rStyle w:val="PlaceholderText"/>
                  </w:rPr>
                  <w:t>Click or tap here to enter text.</w:t>
                </w:r>
              </w:p>
            </w:tc>
          </w:sdtContent>
        </w:sdt>
      </w:tr>
    </w:tbl>
    <w:p w14:paraId="2CBF57CA" w14:textId="77777777" w:rsidR="001256EC" w:rsidRPr="00B71ACF" w:rsidRDefault="001256EC" w:rsidP="001256EC">
      <w:pPr>
        <w:pStyle w:val="ListParagraph"/>
        <w:ind w:left="360"/>
      </w:pPr>
    </w:p>
    <w:p w14:paraId="43979C07" w14:textId="77777777" w:rsidR="001256EC" w:rsidRPr="00B71ACF" w:rsidRDefault="001256EC" w:rsidP="001256EC">
      <w:pPr>
        <w:ind w:left="630"/>
        <w:rPr>
          <w:i/>
        </w:rPr>
      </w:pPr>
      <w:r w:rsidRPr="00B71ACF">
        <w:rPr>
          <w:i/>
        </w:rPr>
        <w:t xml:space="preserve">Note: See </w:t>
      </w:r>
      <w:hyperlink r:id="rId35" w:history="1">
        <w:r w:rsidRPr="00B71ACF">
          <w:rPr>
            <w:rStyle w:val="Hyperlink"/>
            <w:i/>
          </w:rPr>
          <w:t>our website</w:t>
        </w:r>
      </w:hyperlink>
      <w:r w:rsidRPr="00B71ACF">
        <w:rPr>
          <w:i/>
        </w:rPr>
        <w:t xml:space="preserve"> for more information about obtaining releases for images.</w:t>
      </w:r>
    </w:p>
    <w:p w14:paraId="2A498280" w14:textId="77777777" w:rsidR="001256EC" w:rsidRPr="00B71ACF" w:rsidRDefault="001256EC" w:rsidP="001256EC">
      <w:pPr>
        <w:pStyle w:val="ListParagraph"/>
        <w:ind w:left="360"/>
      </w:pPr>
    </w:p>
    <w:p w14:paraId="612026B0" w14:textId="77777777" w:rsidR="001256EC" w:rsidRPr="00B71ACF" w:rsidRDefault="001256EC" w:rsidP="001256EC">
      <w:pPr>
        <w:pStyle w:val="ListParagraph"/>
        <w:ind w:left="360"/>
        <w:sectPr w:rsidR="001256EC" w:rsidRPr="00B71ACF" w:rsidSect="000A54B1">
          <w:type w:val="continuous"/>
          <w:pgSz w:w="12240" w:h="15840"/>
          <w:pgMar w:top="1440" w:right="1080" w:bottom="1440" w:left="1080" w:header="720" w:footer="720" w:gutter="0"/>
          <w:cols w:space="720"/>
          <w:titlePg/>
          <w:docGrid w:linePitch="360"/>
        </w:sectPr>
      </w:pPr>
    </w:p>
    <w:p w14:paraId="29792500" w14:textId="77777777" w:rsidR="001256EC" w:rsidRPr="00B71ACF" w:rsidRDefault="001256EC" w:rsidP="001256EC">
      <w:pPr>
        <w:pBdr>
          <w:bottom w:val="single" w:sz="6" w:space="1" w:color="auto"/>
        </w:pBdr>
        <w:rPr>
          <w:i/>
          <w:sz w:val="28"/>
        </w:rPr>
      </w:pPr>
      <w:r w:rsidRPr="00B71ACF">
        <w:rPr>
          <w:i/>
          <w:sz w:val="28"/>
        </w:rPr>
        <w:t>Description of Activities | Deception and Debriefing</w:t>
      </w:r>
    </w:p>
    <w:p w14:paraId="278D3C88" w14:textId="77777777" w:rsidR="001256EC" w:rsidRPr="00B71ACF" w:rsidRDefault="001256EC" w:rsidP="001256EC"/>
    <w:p w14:paraId="7057E47A" w14:textId="77777777" w:rsidR="001256EC" w:rsidRPr="00B71ACF" w:rsidRDefault="001256EC" w:rsidP="001256EC">
      <w:pPr>
        <w:pStyle w:val="ListParagraph"/>
        <w:numPr>
          <w:ilvl w:val="0"/>
          <w:numId w:val="18"/>
        </w:numPr>
        <w:ind w:left="360"/>
        <w:rPr>
          <w:b/>
        </w:rPr>
      </w:pPr>
      <w:r w:rsidRPr="00B71ACF">
        <w:rPr>
          <w:b/>
        </w:rPr>
        <w:t>Does the research include deception?</w:t>
      </w:r>
    </w:p>
    <w:p w14:paraId="76E50990" w14:textId="77777777" w:rsidR="001256EC" w:rsidRPr="00B71ACF" w:rsidRDefault="001256EC" w:rsidP="001256EC">
      <w:pPr>
        <w:pStyle w:val="Heading3"/>
        <w:ind w:left="360"/>
        <w15:collapsed/>
      </w:pPr>
      <w:r w:rsidRPr="00B71ACF">
        <w:t>(Click the arrow to the left of “(Click” to read more about deception)</w:t>
      </w:r>
    </w:p>
    <w:p w14:paraId="4BACD338" w14:textId="77777777" w:rsidR="001256EC" w:rsidRPr="00B71ACF" w:rsidRDefault="001256EC" w:rsidP="001256EC">
      <w:pPr>
        <w:ind w:left="360"/>
      </w:pPr>
      <w:r w:rsidRPr="00B71ACF">
        <w:t xml:space="preserve">There are a number of ways to use deception in research, for example: </w:t>
      </w:r>
    </w:p>
    <w:p w14:paraId="402FF990" w14:textId="77777777" w:rsidR="001256EC" w:rsidRPr="00B71ACF" w:rsidRDefault="001256EC" w:rsidP="001256EC">
      <w:pPr>
        <w:pStyle w:val="ListParagraph"/>
        <w:numPr>
          <w:ilvl w:val="0"/>
          <w:numId w:val="8"/>
        </w:numPr>
        <w:ind w:left="1080"/>
      </w:pPr>
      <w:r w:rsidRPr="00B71ACF">
        <w:t>Telling participants something you know is not true, such as providing false feedback about performance</w:t>
      </w:r>
    </w:p>
    <w:p w14:paraId="0B85EA93" w14:textId="77777777" w:rsidR="001256EC" w:rsidRPr="00B71ACF" w:rsidRDefault="001256EC" w:rsidP="001256EC">
      <w:pPr>
        <w:pStyle w:val="ListParagraph"/>
        <w:numPr>
          <w:ilvl w:val="0"/>
          <w:numId w:val="8"/>
        </w:numPr>
        <w:ind w:left="1080"/>
      </w:pPr>
      <w:r w:rsidRPr="00B71ACF">
        <w:t xml:space="preserve">Using a confederate who pretends to be another participant but is actually </w:t>
      </w:r>
      <w:proofErr w:type="gramStart"/>
      <w:r w:rsidRPr="00B71ACF">
        <w:t>a  member</w:t>
      </w:r>
      <w:proofErr w:type="gramEnd"/>
      <w:r w:rsidRPr="00B71ACF">
        <w:t xml:space="preserve"> of the research team</w:t>
      </w:r>
    </w:p>
    <w:p w14:paraId="2B84B40A" w14:textId="77777777" w:rsidR="001256EC" w:rsidRPr="00B71ACF" w:rsidRDefault="001256EC" w:rsidP="001256EC">
      <w:pPr>
        <w:pStyle w:val="ListParagraph"/>
        <w:ind w:left="360"/>
      </w:pPr>
    </w:p>
    <w:p w14:paraId="1CFBA4AC" w14:textId="77777777" w:rsidR="001256EC" w:rsidRPr="00B71ACF" w:rsidRDefault="001256EC" w:rsidP="001256EC">
      <w:pPr>
        <w:ind w:left="360"/>
      </w:pPr>
      <w:r w:rsidRPr="00B71ACF">
        <w:t xml:space="preserve">You are not deceiving participants if you do not tell them your research hypothesis. Researchers are under no obligation to tell participants their research hypothesis if doing so would undermine the scientific validity of the research. However, participants have the right, according to the ethical principle of respect for persons, to decide whether to take part in research based on information provided to them during the consent process. If the participants will be deceived, the ethical and regulatory requirement to fully inform participants </w:t>
      </w:r>
      <w:r w:rsidRPr="00B71ACF">
        <w:rPr>
          <w:b/>
        </w:rPr>
        <w:t>must be waived</w:t>
      </w:r>
      <w:r w:rsidRPr="00B71ACF">
        <w:t xml:space="preserve"> by the IRB.</w:t>
      </w:r>
    </w:p>
    <w:p w14:paraId="7CE9276F" w14:textId="77777777" w:rsidR="001256EC" w:rsidRPr="00B71ACF" w:rsidRDefault="001256EC" w:rsidP="001256EC">
      <w:pPr>
        <w:ind w:left="360"/>
      </w:pPr>
    </w:p>
    <w:p w14:paraId="179ABC12" w14:textId="77777777" w:rsidR="001256EC" w:rsidRPr="00B71ACF" w:rsidRDefault="001256EC" w:rsidP="001256EC">
      <w:pPr>
        <w:ind w:left="360"/>
        <w:rPr>
          <w:b/>
        </w:rPr>
      </w:pPr>
      <w:r w:rsidRPr="00B71ACF">
        <w:rPr>
          <w:b/>
        </w:rPr>
        <w:t>The following criteria must be met in order to use deception in your research:</w:t>
      </w:r>
    </w:p>
    <w:p w14:paraId="262DC400" w14:textId="77777777" w:rsidR="001256EC" w:rsidRPr="00B71ACF" w:rsidRDefault="001256EC" w:rsidP="001256EC">
      <w:pPr>
        <w:ind w:left="360"/>
      </w:pPr>
    </w:p>
    <w:p w14:paraId="44C4F616" w14:textId="77777777" w:rsidR="001256EC" w:rsidRPr="00B71ACF" w:rsidRDefault="001256EC" w:rsidP="001256EC">
      <w:pPr>
        <w:numPr>
          <w:ilvl w:val="0"/>
          <w:numId w:val="9"/>
        </w:numPr>
        <w:tabs>
          <w:tab w:val="clear" w:pos="720"/>
          <w:tab w:val="num" w:pos="1440"/>
        </w:tabs>
        <w:ind w:left="1080"/>
      </w:pPr>
      <w:r w:rsidRPr="00B71ACF">
        <w:t>The risk must be no more than minimal.</w:t>
      </w:r>
    </w:p>
    <w:p w14:paraId="53218BC6" w14:textId="77777777" w:rsidR="001256EC" w:rsidRPr="00B71ACF" w:rsidRDefault="001256EC" w:rsidP="001256EC">
      <w:pPr>
        <w:pStyle w:val="ListParagraph"/>
        <w:numPr>
          <w:ilvl w:val="0"/>
          <w:numId w:val="11"/>
        </w:numPr>
        <w:ind w:left="1530"/>
      </w:pPr>
      <w:r w:rsidRPr="00B71ACF">
        <w:t>“Minimal risk means that the probability and magnitude of harm or discomfort anticipated in the research are not greater in and of themselves than those ordinarily encountered in daily life or during the performance of routine physical or psychological examinations or tests.”</w:t>
      </w:r>
    </w:p>
    <w:p w14:paraId="48FC0658" w14:textId="77777777" w:rsidR="001256EC" w:rsidRPr="00B71ACF" w:rsidRDefault="001256EC" w:rsidP="001256EC">
      <w:pPr>
        <w:pStyle w:val="ListParagraph"/>
        <w:ind w:left="1080"/>
      </w:pPr>
    </w:p>
    <w:p w14:paraId="078C2887" w14:textId="77777777" w:rsidR="001256EC" w:rsidRPr="00B71ACF" w:rsidRDefault="001256EC" w:rsidP="001256EC">
      <w:pPr>
        <w:numPr>
          <w:ilvl w:val="0"/>
          <w:numId w:val="10"/>
        </w:numPr>
        <w:tabs>
          <w:tab w:val="num" w:pos="1440"/>
        </w:tabs>
        <w:ind w:left="1080"/>
      </w:pPr>
      <w:r w:rsidRPr="00B71ACF">
        <w:t>The rights and welfare of the subjects will not be adversely affected. Examples of deceptions that do not adversely affect rights and welfare of participants include:</w:t>
      </w:r>
    </w:p>
    <w:p w14:paraId="26FB6C41" w14:textId="77777777" w:rsidR="001256EC" w:rsidRPr="00B71ACF" w:rsidRDefault="001256EC" w:rsidP="001256EC">
      <w:pPr>
        <w:pStyle w:val="ListParagraph"/>
        <w:numPr>
          <w:ilvl w:val="0"/>
          <w:numId w:val="11"/>
        </w:numPr>
        <w:ind w:left="1530"/>
      </w:pPr>
      <w:r w:rsidRPr="00B71ACF">
        <w:t>The study will involve subliminal priming, but the content of the primes would not be offensive or disturbing if known to the participants.</w:t>
      </w:r>
    </w:p>
    <w:p w14:paraId="1674CFB5" w14:textId="77777777" w:rsidR="001256EC" w:rsidRPr="00B71ACF" w:rsidRDefault="001256EC" w:rsidP="001256EC">
      <w:pPr>
        <w:pStyle w:val="ListParagraph"/>
        <w:numPr>
          <w:ilvl w:val="0"/>
          <w:numId w:val="11"/>
        </w:numPr>
        <w:ind w:left="1530"/>
      </w:pPr>
      <w:r w:rsidRPr="00B71ACF">
        <w:t>Participants will be video-recorded without their knowledge, but will be given the opportunity to request that their recordings not be retained.</w:t>
      </w:r>
    </w:p>
    <w:p w14:paraId="1A512148" w14:textId="77777777" w:rsidR="001256EC" w:rsidRPr="00B71ACF" w:rsidRDefault="001256EC" w:rsidP="001256EC">
      <w:pPr>
        <w:pStyle w:val="ListParagraph"/>
        <w:numPr>
          <w:ilvl w:val="0"/>
          <w:numId w:val="11"/>
        </w:numPr>
        <w:ind w:left="1530"/>
      </w:pPr>
      <w:r w:rsidRPr="00B71ACF">
        <w:t>Participants will be reassured after the study that the feedback they received on their performance was false.</w:t>
      </w:r>
    </w:p>
    <w:p w14:paraId="3576886B" w14:textId="77777777" w:rsidR="001256EC" w:rsidRPr="00B71ACF" w:rsidRDefault="001256EC" w:rsidP="001256EC">
      <w:pPr>
        <w:pStyle w:val="ListParagraph"/>
        <w:ind w:left="1080"/>
      </w:pPr>
    </w:p>
    <w:p w14:paraId="1F5C52BB" w14:textId="77777777" w:rsidR="001256EC" w:rsidRPr="00B71ACF" w:rsidRDefault="001256EC" w:rsidP="001256EC">
      <w:pPr>
        <w:numPr>
          <w:ilvl w:val="0"/>
          <w:numId w:val="10"/>
        </w:numPr>
        <w:tabs>
          <w:tab w:val="num" w:pos="1440"/>
        </w:tabs>
        <w:ind w:left="1080"/>
      </w:pPr>
      <w:r w:rsidRPr="00B71ACF">
        <w:t xml:space="preserve">The research could not practicably be carried out without the waiver. </w:t>
      </w:r>
    </w:p>
    <w:p w14:paraId="33DE8BF4" w14:textId="77777777" w:rsidR="001256EC" w:rsidRPr="00B71ACF" w:rsidRDefault="001256EC" w:rsidP="001256EC">
      <w:pPr>
        <w:pStyle w:val="ListParagraph"/>
        <w:numPr>
          <w:ilvl w:val="0"/>
          <w:numId w:val="12"/>
        </w:numPr>
        <w:ind w:left="1530"/>
      </w:pPr>
      <w:r w:rsidRPr="00B71ACF">
        <w:t xml:space="preserve">This does not mean that it would be inconvenient to conduct the study without the waiver. It means that unless participants are deceived, you could not collect valid data. </w:t>
      </w:r>
    </w:p>
    <w:p w14:paraId="7BABD612" w14:textId="77777777" w:rsidR="001256EC" w:rsidRPr="00B71ACF" w:rsidRDefault="001256EC" w:rsidP="001256EC">
      <w:pPr>
        <w:ind w:left="1080"/>
      </w:pPr>
    </w:p>
    <w:p w14:paraId="0A4066DB" w14:textId="77777777" w:rsidR="001256EC" w:rsidRPr="00B71ACF" w:rsidRDefault="001256EC" w:rsidP="001256EC">
      <w:pPr>
        <w:pStyle w:val="ListParagraph"/>
        <w:numPr>
          <w:ilvl w:val="0"/>
          <w:numId w:val="10"/>
        </w:numPr>
        <w:tabs>
          <w:tab w:val="num" w:pos="1440"/>
        </w:tabs>
        <w:ind w:left="1080"/>
      </w:pPr>
      <w:r w:rsidRPr="00B71ACF">
        <w:t>When appropriate, participants will be provided with pertinent information after participation.</w:t>
      </w:r>
    </w:p>
    <w:p w14:paraId="63B68BD7" w14:textId="77777777" w:rsidR="001256EC" w:rsidRPr="00B71ACF" w:rsidRDefault="001256EC" w:rsidP="001256EC">
      <w:pPr>
        <w:pStyle w:val="ListParagraph"/>
        <w:numPr>
          <w:ilvl w:val="0"/>
          <w:numId w:val="12"/>
        </w:numPr>
        <w:ind w:left="1620"/>
      </w:pPr>
      <w:r w:rsidRPr="00B71ACF">
        <w:t>This information is provided through debriefing. A good debriefing provides enough information about the study’s purpose and methodology to make clear why deception was necessary.</w:t>
      </w:r>
    </w:p>
    <w:p w14:paraId="6D1F9E5B" w14:textId="77777777" w:rsidR="001256EC" w:rsidRPr="00B71ACF" w:rsidRDefault="001256EC" w:rsidP="001256EC">
      <w:pPr>
        <w:ind w:left="360"/>
      </w:pPr>
    </w:p>
    <w:p w14:paraId="710AEE6F" w14:textId="77777777" w:rsidR="001256EC" w:rsidRPr="00B71ACF" w:rsidRDefault="001256EC" w:rsidP="001256EC">
      <w:pPr>
        <w:pStyle w:val="ListParagraph"/>
      </w:pPr>
      <w:r w:rsidRPr="00B71ACF">
        <w:t>5. If participants were recorded without their knowledge, they must be given the option to have the recording erased.</w:t>
      </w:r>
    </w:p>
    <w:p w14:paraId="4B6A0F63" w14:textId="77777777" w:rsidR="001256EC" w:rsidRPr="00B71ACF" w:rsidRDefault="001256EC" w:rsidP="001256EC">
      <w:pPr>
        <w:ind w:left="360"/>
        <w:sectPr w:rsidR="001256EC" w:rsidRPr="00B71ACF" w:rsidSect="000A54B1">
          <w:type w:val="continuous"/>
          <w:pgSz w:w="12240" w:h="15840"/>
          <w:pgMar w:top="1440" w:right="1080" w:bottom="1440" w:left="1080" w:header="720" w:footer="720" w:gutter="0"/>
          <w:cols w:space="720"/>
          <w:titlePg/>
          <w:docGrid w:linePitch="360"/>
        </w:sectPr>
      </w:pPr>
    </w:p>
    <w:p w14:paraId="3EDD1491" w14:textId="77777777" w:rsidR="001256EC" w:rsidRPr="00B71ACF" w:rsidRDefault="000A54B1" w:rsidP="001256EC">
      <w:pPr>
        <w:ind w:left="360"/>
      </w:pPr>
      <w:sdt>
        <w:sdtPr>
          <w:id w:val="-27395018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644047320"/>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426AE314" w14:textId="77777777" w:rsidR="001256EC" w:rsidRPr="00B71ACF" w:rsidRDefault="001256EC" w:rsidP="001256EC">
      <w:pPr>
        <w:ind w:left="360"/>
      </w:pPr>
    </w:p>
    <w:p w14:paraId="19965F65" w14:textId="77777777" w:rsidR="001256EC" w:rsidRPr="00B71ACF" w:rsidRDefault="001256EC" w:rsidP="001256EC">
      <w:pPr>
        <w:ind w:left="360"/>
        <w:sectPr w:rsidR="001256EC" w:rsidRPr="00B71ACF" w:rsidSect="000A54B1">
          <w:type w:val="continuous"/>
          <w:pgSz w:w="12240" w:h="15840"/>
          <w:pgMar w:top="1440" w:right="1080" w:bottom="1440" w:left="1080" w:header="720" w:footer="720" w:gutter="0"/>
          <w:cols w:space="720"/>
          <w:titlePg/>
          <w:docGrid w:linePitch="360"/>
        </w:sectPr>
      </w:pPr>
    </w:p>
    <w:p w14:paraId="38D65319" w14:textId="77777777" w:rsidR="001256EC" w:rsidRPr="00B71ACF" w:rsidRDefault="001256EC" w:rsidP="001256EC">
      <w:pPr>
        <w:pStyle w:val="Heading3"/>
        <w:ind w:left="630"/>
      </w:pPr>
      <w:r w:rsidRPr="00B71ACF">
        <w:t>If NO, SKIP to QUESTION 8.5. (Click the arrow to the left of “If NO” to temporarily collapse the questions about deception.)</w:t>
      </w:r>
    </w:p>
    <w:p w14:paraId="113EC2C6" w14:textId="77777777" w:rsidR="001256EC" w:rsidRPr="00B71ACF" w:rsidRDefault="001256EC" w:rsidP="001256EC">
      <w:pPr>
        <w:ind w:left="360"/>
      </w:pPr>
    </w:p>
    <w:p w14:paraId="2FC2CD7E" w14:textId="77777777" w:rsidR="001256EC" w:rsidRPr="00B71ACF" w:rsidRDefault="001256EC" w:rsidP="001256EC">
      <w:pPr>
        <w:ind w:left="360"/>
        <w:rPr>
          <w:b/>
        </w:rPr>
      </w:pPr>
      <w:r w:rsidRPr="00B71ACF">
        <w:rPr>
          <w:b/>
        </w:rPr>
        <w:t>8.4.1 Describe the deception.</w:t>
      </w:r>
    </w:p>
    <w:p w14:paraId="5F523104" w14:textId="77777777" w:rsidR="001256EC" w:rsidRPr="00B71ACF" w:rsidRDefault="001256EC" w:rsidP="001256EC"/>
    <w:tbl>
      <w:tblPr>
        <w:tblStyle w:val="TableGrid"/>
        <w:tblW w:w="0" w:type="auto"/>
        <w:tblInd w:w="895" w:type="dxa"/>
        <w:tblLook w:val="04A0" w:firstRow="1" w:lastRow="0" w:firstColumn="1" w:lastColumn="0" w:noHBand="0" w:noVBand="1"/>
      </w:tblPr>
      <w:tblGrid>
        <w:gridCol w:w="8455"/>
      </w:tblGrid>
      <w:tr w:rsidR="001256EC" w:rsidRPr="00B71ACF" w14:paraId="0326EA65" w14:textId="77777777" w:rsidTr="000A54B1">
        <w:trPr>
          <w:trHeight w:val="863"/>
        </w:trPr>
        <w:sdt>
          <w:sdtPr>
            <w:id w:val="1209303065"/>
            <w:placeholder>
              <w:docPart w:val="DF67F782D34E1544BC5293D712917A5F"/>
            </w:placeholder>
            <w:showingPlcHdr/>
          </w:sdtPr>
          <w:sdtContent>
            <w:tc>
              <w:tcPr>
                <w:tcW w:w="8455" w:type="dxa"/>
              </w:tcPr>
              <w:p w14:paraId="6F2F42E9" w14:textId="77777777" w:rsidR="001256EC" w:rsidRPr="00B71ACF" w:rsidRDefault="001256EC" w:rsidP="000A54B1">
                <w:r w:rsidRPr="00B71ACF">
                  <w:rPr>
                    <w:rStyle w:val="PlaceholderText"/>
                  </w:rPr>
                  <w:t>Click or tap here to enter text.</w:t>
                </w:r>
              </w:p>
            </w:tc>
          </w:sdtContent>
        </w:sdt>
      </w:tr>
    </w:tbl>
    <w:p w14:paraId="06FAE103" w14:textId="77777777" w:rsidR="001256EC" w:rsidRPr="00B71ACF" w:rsidRDefault="001256EC" w:rsidP="001256EC"/>
    <w:p w14:paraId="6196EC08" w14:textId="77777777" w:rsidR="001256EC" w:rsidRPr="00B71ACF" w:rsidRDefault="001256EC" w:rsidP="001256EC">
      <w:pPr>
        <w:ind w:left="900" w:hanging="540"/>
        <w:rPr>
          <w:b/>
        </w:rPr>
      </w:pPr>
      <w:r w:rsidRPr="00B71ACF">
        <w:rPr>
          <w:b/>
        </w:rPr>
        <w:t>8.4.2 Using the definition of minimal risk provided above, explain why using deception would not cause more than minimal risk to participants.</w:t>
      </w:r>
    </w:p>
    <w:p w14:paraId="75E9EBB9" w14:textId="77777777" w:rsidR="001256EC" w:rsidRPr="00B71ACF" w:rsidRDefault="001256EC" w:rsidP="001256EC">
      <w:pPr>
        <w:rPr>
          <w:b/>
        </w:rPr>
      </w:pPr>
    </w:p>
    <w:tbl>
      <w:tblPr>
        <w:tblStyle w:val="TableGrid"/>
        <w:tblW w:w="0" w:type="auto"/>
        <w:tblInd w:w="895" w:type="dxa"/>
        <w:tblLook w:val="04A0" w:firstRow="1" w:lastRow="0" w:firstColumn="1" w:lastColumn="0" w:noHBand="0" w:noVBand="1"/>
      </w:tblPr>
      <w:tblGrid>
        <w:gridCol w:w="8455"/>
      </w:tblGrid>
      <w:tr w:rsidR="001256EC" w:rsidRPr="00B71ACF" w14:paraId="21C277AB" w14:textId="77777777" w:rsidTr="000A54B1">
        <w:trPr>
          <w:trHeight w:val="1025"/>
        </w:trPr>
        <w:sdt>
          <w:sdtPr>
            <w:rPr>
              <w:b/>
            </w:rPr>
            <w:id w:val="-1756350789"/>
            <w:placeholder>
              <w:docPart w:val="B80E306F0AF93A46B39D182F2CCB14AB"/>
            </w:placeholder>
            <w:showingPlcHdr/>
          </w:sdtPr>
          <w:sdtContent>
            <w:tc>
              <w:tcPr>
                <w:tcW w:w="8455" w:type="dxa"/>
              </w:tcPr>
              <w:p w14:paraId="2A0520A7" w14:textId="77777777" w:rsidR="001256EC" w:rsidRPr="00B71ACF" w:rsidRDefault="001256EC" w:rsidP="000A54B1">
                <w:pPr>
                  <w:rPr>
                    <w:b/>
                  </w:rPr>
                </w:pPr>
                <w:r w:rsidRPr="00B71ACF">
                  <w:rPr>
                    <w:rStyle w:val="PlaceholderText"/>
                  </w:rPr>
                  <w:t>Click or tap here to enter text.</w:t>
                </w:r>
              </w:p>
            </w:tc>
          </w:sdtContent>
        </w:sdt>
      </w:tr>
    </w:tbl>
    <w:p w14:paraId="3C759C29" w14:textId="77777777" w:rsidR="001256EC" w:rsidRPr="00B71ACF" w:rsidRDefault="001256EC" w:rsidP="001256EC">
      <w:pPr>
        <w:ind w:left="360"/>
        <w:rPr>
          <w:b/>
        </w:rPr>
      </w:pPr>
    </w:p>
    <w:p w14:paraId="06F49DDA" w14:textId="77777777" w:rsidR="001256EC" w:rsidRPr="00B71ACF" w:rsidRDefault="001256EC" w:rsidP="001256EC">
      <w:pPr>
        <w:ind w:left="900" w:hanging="540"/>
        <w:rPr>
          <w:b/>
        </w:rPr>
      </w:pPr>
      <w:r w:rsidRPr="00B71ACF">
        <w:rPr>
          <w:b/>
        </w:rPr>
        <w:t>8.4.3 Explain why using deception would not adversely affect the rights and welfare of participants.</w:t>
      </w:r>
    </w:p>
    <w:p w14:paraId="71585636" w14:textId="77777777" w:rsidR="001256EC" w:rsidRPr="00B71ACF" w:rsidRDefault="001256EC" w:rsidP="001256EC">
      <w:pPr>
        <w:pStyle w:val="ListParagraph"/>
        <w:ind w:left="360"/>
        <w:rPr>
          <w:b/>
        </w:rPr>
      </w:pPr>
    </w:p>
    <w:tbl>
      <w:tblPr>
        <w:tblStyle w:val="TableGrid"/>
        <w:tblW w:w="0" w:type="auto"/>
        <w:tblInd w:w="895" w:type="dxa"/>
        <w:tblLook w:val="04A0" w:firstRow="1" w:lastRow="0" w:firstColumn="1" w:lastColumn="0" w:noHBand="0" w:noVBand="1"/>
      </w:tblPr>
      <w:tblGrid>
        <w:gridCol w:w="8455"/>
      </w:tblGrid>
      <w:tr w:rsidR="001256EC" w:rsidRPr="00B71ACF" w14:paraId="70058E78" w14:textId="77777777" w:rsidTr="000A54B1">
        <w:trPr>
          <w:trHeight w:val="1025"/>
        </w:trPr>
        <w:sdt>
          <w:sdtPr>
            <w:rPr>
              <w:b/>
            </w:rPr>
            <w:id w:val="1872572629"/>
            <w:placeholder>
              <w:docPart w:val="E4183C2CCA274146830D03930CBE6D6F"/>
            </w:placeholder>
            <w:showingPlcHdr/>
          </w:sdtPr>
          <w:sdtContent>
            <w:tc>
              <w:tcPr>
                <w:tcW w:w="8455" w:type="dxa"/>
              </w:tcPr>
              <w:p w14:paraId="64F0414A" w14:textId="77777777" w:rsidR="001256EC" w:rsidRPr="00B71ACF" w:rsidRDefault="001256EC" w:rsidP="000A54B1">
                <w:pPr>
                  <w:rPr>
                    <w:b/>
                  </w:rPr>
                </w:pPr>
                <w:r w:rsidRPr="00B71ACF">
                  <w:rPr>
                    <w:rStyle w:val="PlaceholderText"/>
                  </w:rPr>
                  <w:t>Click or tap here to enter text.</w:t>
                </w:r>
              </w:p>
            </w:tc>
          </w:sdtContent>
        </w:sdt>
      </w:tr>
    </w:tbl>
    <w:p w14:paraId="20378296" w14:textId="77777777" w:rsidR="001256EC" w:rsidRPr="00B71ACF" w:rsidRDefault="001256EC" w:rsidP="001256EC">
      <w:pPr>
        <w:pStyle w:val="ListParagraph"/>
        <w:ind w:left="360"/>
        <w:rPr>
          <w:b/>
        </w:rPr>
      </w:pPr>
    </w:p>
    <w:p w14:paraId="0C998B0A" w14:textId="77777777" w:rsidR="001256EC" w:rsidRPr="00B71ACF" w:rsidRDefault="001256EC" w:rsidP="001256EC">
      <w:pPr>
        <w:ind w:left="360"/>
        <w:rPr>
          <w:b/>
        </w:rPr>
      </w:pPr>
      <w:r w:rsidRPr="00B71ACF">
        <w:rPr>
          <w:b/>
        </w:rPr>
        <w:t>8.4.4 Explain why deception is necessary to accomplish the goals of the research.</w:t>
      </w:r>
    </w:p>
    <w:p w14:paraId="7977AA3D" w14:textId="77777777" w:rsidR="001256EC" w:rsidRPr="00B71ACF" w:rsidRDefault="001256EC" w:rsidP="001256EC">
      <w:pPr>
        <w:pStyle w:val="ListParagraph"/>
        <w:ind w:left="360"/>
        <w:rPr>
          <w:b/>
        </w:rPr>
      </w:pPr>
    </w:p>
    <w:tbl>
      <w:tblPr>
        <w:tblStyle w:val="TableGrid"/>
        <w:tblW w:w="0" w:type="auto"/>
        <w:tblInd w:w="895" w:type="dxa"/>
        <w:tblLook w:val="04A0" w:firstRow="1" w:lastRow="0" w:firstColumn="1" w:lastColumn="0" w:noHBand="0" w:noVBand="1"/>
      </w:tblPr>
      <w:tblGrid>
        <w:gridCol w:w="8455"/>
      </w:tblGrid>
      <w:tr w:rsidR="001256EC" w:rsidRPr="00B71ACF" w14:paraId="4750A26A" w14:textId="77777777" w:rsidTr="000A54B1">
        <w:trPr>
          <w:trHeight w:val="1025"/>
        </w:trPr>
        <w:sdt>
          <w:sdtPr>
            <w:rPr>
              <w:b/>
            </w:rPr>
            <w:id w:val="-705253469"/>
            <w:placeholder>
              <w:docPart w:val="E34144B03B959C4CA287FADC5DC3A0C3"/>
            </w:placeholder>
            <w:showingPlcHdr/>
          </w:sdtPr>
          <w:sdtContent>
            <w:tc>
              <w:tcPr>
                <w:tcW w:w="8455" w:type="dxa"/>
              </w:tcPr>
              <w:p w14:paraId="7ECADB6B" w14:textId="77777777" w:rsidR="001256EC" w:rsidRPr="00B71ACF" w:rsidRDefault="001256EC" w:rsidP="000A54B1">
                <w:pPr>
                  <w:rPr>
                    <w:b/>
                  </w:rPr>
                </w:pPr>
                <w:r w:rsidRPr="00B71ACF">
                  <w:rPr>
                    <w:rStyle w:val="PlaceholderText"/>
                  </w:rPr>
                  <w:t>Click or tap here to enter text.</w:t>
                </w:r>
              </w:p>
            </w:tc>
          </w:sdtContent>
        </w:sdt>
      </w:tr>
    </w:tbl>
    <w:p w14:paraId="7B7390CD" w14:textId="77777777" w:rsidR="001256EC" w:rsidRPr="00B71ACF" w:rsidRDefault="001256EC" w:rsidP="001256EC">
      <w:pPr>
        <w:ind w:left="360"/>
        <w:sectPr w:rsidR="001256EC" w:rsidRPr="00B71ACF" w:rsidSect="000A54B1">
          <w:type w:val="continuous"/>
          <w:pgSz w:w="12240" w:h="15840"/>
          <w:pgMar w:top="1440" w:right="1440" w:bottom="1440" w:left="1080" w:header="720" w:footer="720" w:gutter="0"/>
          <w:cols w:space="720"/>
          <w:docGrid w:linePitch="360"/>
        </w:sectPr>
      </w:pPr>
    </w:p>
    <w:p w14:paraId="1B86EF94" w14:textId="77777777" w:rsidR="001256EC" w:rsidRPr="00B71ACF" w:rsidRDefault="001256EC" w:rsidP="001256EC">
      <w:pPr>
        <w:pStyle w:val="ListParagraph"/>
        <w:numPr>
          <w:ilvl w:val="0"/>
          <w:numId w:val="24"/>
        </w:numPr>
        <w:rPr>
          <w:b/>
        </w:rPr>
      </w:pPr>
      <w:r w:rsidRPr="00B71ACF">
        <w:rPr>
          <w:b/>
        </w:rPr>
        <w:lastRenderedPageBreak/>
        <w:t xml:space="preserve">If participants will be debriefed, explain when they will be debriefed and include the debriefing statement in the Appendices. </w:t>
      </w:r>
      <w:r w:rsidRPr="00B71ACF">
        <w:rPr>
          <w:i/>
        </w:rPr>
        <w:t xml:space="preserve">Note: Research involving participants from the </w:t>
      </w:r>
      <w:r w:rsidRPr="00B71ACF">
        <w:t>Psychology &amp; Neuroscience SONA Subject Pool</w:t>
      </w:r>
      <w:r w:rsidRPr="00B71ACF">
        <w:rPr>
          <w:i/>
        </w:rPr>
        <w:t xml:space="preserve"> </w:t>
      </w:r>
      <w:r w:rsidRPr="00B71ACF">
        <w:rPr>
          <w:i/>
          <w:u w:val="single"/>
        </w:rPr>
        <w:t>requires</w:t>
      </w:r>
      <w:r w:rsidRPr="00B71ACF">
        <w:rPr>
          <w:i/>
        </w:rPr>
        <w:t xml:space="preserve"> an educational debriefing.</w:t>
      </w:r>
    </w:p>
    <w:p w14:paraId="22A1B1D9" w14:textId="77777777" w:rsidR="001256EC" w:rsidRPr="00B71ACF" w:rsidRDefault="001256EC" w:rsidP="001256EC"/>
    <w:tbl>
      <w:tblPr>
        <w:tblStyle w:val="TableGrid"/>
        <w:tblW w:w="0" w:type="auto"/>
        <w:tblInd w:w="355" w:type="dxa"/>
        <w:tblLook w:val="04A0" w:firstRow="1" w:lastRow="0" w:firstColumn="1" w:lastColumn="0" w:noHBand="0" w:noVBand="1"/>
      </w:tblPr>
      <w:tblGrid>
        <w:gridCol w:w="8995"/>
      </w:tblGrid>
      <w:tr w:rsidR="001256EC" w:rsidRPr="00B71ACF" w14:paraId="50519B0D" w14:textId="77777777" w:rsidTr="000A54B1">
        <w:trPr>
          <w:trHeight w:val="1025"/>
        </w:trPr>
        <w:sdt>
          <w:sdtPr>
            <w:rPr>
              <w:b/>
            </w:rPr>
            <w:id w:val="-875629155"/>
            <w:placeholder>
              <w:docPart w:val="92B634B75A4E1448AF0E3B1DB3D5E068"/>
            </w:placeholder>
            <w:showingPlcHdr/>
          </w:sdtPr>
          <w:sdtContent>
            <w:tc>
              <w:tcPr>
                <w:tcW w:w="8995" w:type="dxa"/>
              </w:tcPr>
              <w:p w14:paraId="30308456" w14:textId="77777777" w:rsidR="001256EC" w:rsidRPr="00B71ACF" w:rsidRDefault="001256EC" w:rsidP="000A54B1">
                <w:pPr>
                  <w:rPr>
                    <w:b/>
                  </w:rPr>
                </w:pPr>
                <w:r w:rsidRPr="00B71ACF">
                  <w:rPr>
                    <w:rStyle w:val="PlaceholderText"/>
                  </w:rPr>
                  <w:t>Click or tap here to enter text.</w:t>
                </w:r>
              </w:p>
            </w:tc>
          </w:sdtContent>
        </w:sdt>
      </w:tr>
    </w:tbl>
    <w:p w14:paraId="65B62A52" w14:textId="77777777" w:rsidR="001256EC" w:rsidRPr="00B71ACF" w:rsidRDefault="001256EC" w:rsidP="001256EC">
      <w:pPr>
        <w:ind w:left="360"/>
      </w:pPr>
    </w:p>
    <w:p w14:paraId="18827B83" w14:textId="77777777" w:rsidR="001256EC" w:rsidRPr="00B71ACF" w:rsidRDefault="001256EC" w:rsidP="001256EC">
      <w:pPr>
        <w:ind w:left="360"/>
      </w:pPr>
    </w:p>
    <w:tbl>
      <w:tblPr>
        <w:tblStyle w:val="TableGrid"/>
        <w:tblW w:w="0" w:type="auto"/>
        <w:tblLook w:val="04A0" w:firstRow="1" w:lastRow="0" w:firstColumn="1" w:lastColumn="0" w:noHBand="0" w:noVBand="1"/>
      </w:tblPr>
      <w:tblGrid>
        <w:gridCol w:w="9350"/>
      </w:tblGrid>
      <w:tr w:rsidR="001256EC" w:rsidRPr="00B71ACF" w14:paraId="19ADFD5C" w14:textId="77777777" w:rsidTr="000A54B1">
        <w:tc>
          <w:tcPr>
            <w:tcW w:w="9350" w:type="dxa"/>
          </w:tcPr>
          <w:p w14:paraId="60C8FD65" w14:textId="77777777" w:rsidR="001256EC" w:rsidRPr="00B71ACF" w:rsidRDefault="001256EC" w:rsidP="000A54B1">
            <w:pPr>
              <w:rPr>
                <w:sz w:val="32"/>
              </w:rPr>
            </w:pPr>
            <w:r w:rsidRPr="00B71ACF">
              <w:rPr>
                <w:sz w:val="32"/>
              </w:rPr>
              <w:t>Section 9: Additional Data</w:t>
            </w:r>
          </w:p>
        </w:tc>
      </w:tr>
    </w:tbl>
    <w:p w14:paraId="42DD7AF4" w14:textId="77777777" w:rsidR="001256EC" w:rsidRPr="00B71ACF" w:rsidRDefault="001256EC" w:rsidP="001256EC">
      <w:pPr>
        <w:ind w:left="360"/>
      </w:pPr>
    </w:p>
    <w:p w14:paraId="45C2B5E3" w14:textId="77777777" w:rsidR="001256EC" w:rsidRPr="00B71ACF" w:rsidRDefault="001256EC" w:rsidP="001256EC">
      <w:pPr>
        <w:pStyle w:val="ListParagraph"/>
        <w:numPr>
          <w:ilvl w:val="0"/>
          <w:numId w:val="26"/>
        </w:numPr>
        <w:tabs>
          <w:tab w:val="clear" w:pos="360"/>
        </w:tabs>
        <w:rPr>
          <w:b/>
        </w:rPr>
      </w:pPr>
      <w:r w:rsidRPr="00B71ACF">
        <w:rPr>
          <w:b/>
        </w:rPr>
        <w:t xml:space="preserve">Will you be provided with already-existing data about your participants or other individuals that you will analyze as part of this project? </w:t>
      </w:r>
      <w:r w:rsidRPr="00B71ACF">
        <w:t>Existing data may include individual records (e.g., academic, medical, financial), data sets, interview notes, biospecimens, online profiles and posts (e.g., social media), and audio- or video-recordings.</w:t>
      </w:r>
    </w:p>
    <w:p w14:paraId="59C897BC" w14:textId="77777777" w:rsidR="001256EC" w:rsidRPr="00B71ACF" w:rsidRDefault="001256EC" w:rsidP="001256EC">
      <w:pPr>
        <w:ind w:left="360"/>
        <w:rPr>
          <w:b/>
        </w:rPr>
      </w:pPr>
    </w:p>
    <w:p w14:paraId="7F71F211" w14:textId="77777777" w:rsidR="001256EC" w:rsidRPr="00B71ACF" w:rsidRDefault="000A54B1" w:rsidP="001256EC">
      <w:pPr>
        <w:ind w:left="360"/>
      </w:pPr>
      <w:sdt>
        <w:sdtPr>
          <w:id w:val="139755874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311065788"/>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51607029" w14:textId="77777777" w:rsidR="001256EC" w:rsidRPr="00B71ACF" w:rsidRDefault="001256EC" w:rsidP="001256EC">
      <w:pPr>
        <w:ind w:left="360"/>
      </w:pPr>
    </w:p>
    <w:p w14:paraId="7BBBA3A4" w14:textId="77777777" w:rsidR="001256EC" w:rsidRPr="00B71ACF" w:rsidRDefault="001256EC" w:rsidP="001256EC">
      <w:pPr>
        <w:pStyle w:val="Heading3"/>
        <w:ind w:left="720"/>
      </w:pPr>
      <w:r w:rsidRPr="00B71ACF">
        <w:t xml:space="preserve">If NO, SKIP to SECTION 10. (Click the arrow to the left of “If NO” to temporarily collapse the questions about additional data.) </w:t>
      </w:r>
    </w:p>
    <w:p w14:paraId="6881C71B" w14:textId="77777777" w:rsidR="001256EC" w:rsidRPr="00B71ACF" w:rsidRDefault="001256EC" w:rsidP="001256EC"/>
    <w:p w14:paraId="55C052D0" w14:textId="77777777" w:rsidR="001256EC" w:rsidRPr="00B71ACF" w:rsidRDefault="001256EC" w:rsidP="001256EC">
      <w:pPr>
        <w:pStyle w:val="ListParagraph"/>
        <w:numPr>
          <w:ilvl w:val="0"/>
          <w:numId w:val="26"/>
        </w:numPr>
        <w:rPr>
          <w:b/>
        </w:rPr>
      </w:pPr>
      <w:r w:rsidRPr="00B71ACF">
        <w:rPr>
          <w:b/>
        </w:rPr>
        <w:t xml:space="preserve">Please describe the data and the data providers. </w:t>
      </w:r>
      <w:r w:rsidRPr="00B71ACF">
        <w:t>This includes the variables, estimated number of records, and identifying the organizations and/or individual(s) providing the data.</w:t>
      </w:r>
    </w:p>
    <w:p w14:paraId="4E35E701" w14:textId="77777777" w:rsidR="001256EC" w:rsidRPr="00B71ACF" w:rsidRDefault="001256EC" w:rsidP="001256EC">
      <w:pPr>
        <w:pStyle w:val="ListParagraph"/>
        <w:ind w:left="360"/>
        <w:rPr>
          <w:b/>
        </w:rPr>
      </w:pPr>
    </w:p>
    <w:tbl>
      <w:tblPr>
        <w:tblStyle w:val="TableGrid"/>
        <w:tblW w:w="0" w:type="auto"/>
        <w:tblInd w:w="355" w:type="dxa"/>
        <w:tblLook w:val="04A0" w:firstRow="1" w:lastRow="0" w:firstColumn="1" w:lastColumn="0" w:noHBand="0" w:noVBand="1"/>
      </w:tblPr>
      <w:tblGrid>
        <w:gridCol w:w="8995"/>
      </w:tblGrid>
      <w:tr w:rsidR="001256EC" w:rsidRPr="00B71ACF" w14:paraId="69B0BB4D" w14:textId="77777777" w:rsidTr="000A54B1">
        <w:trPr>
          <w:trHeight w:val="1025"/>
        </w:trPr>
        <w:sdt>
          <w:sdtPr>
            <w:rPr>
              <w:b/>
            </w:rPr>
            <w:id w:val="805204218"/>
            <w:placeholder>
              <w:docPart w:val="36324FDE6B130D44BA45A83A4FF7FA10"/>
            </w:placeholder>
            <w:showingPlcHdr/>
          </w:sdtPr>
          <w:sdtContent>
            <w:tc>
              <w:tcPr>
                <w:tcW w:w="8995" w:type="dxa"/>
              </w:tcPr>
              <w:p w14:paraId="04EBEB5B" w14:textId="77777777" w:rsidR="001256EC" w:rsidRPr="00B71ACF" w:rsidRDefault="001256EC" w:rsidP="000A54B1">
                <w:pPr>
                  <w:rPr>
                    <w:b/>
                  </w:rPr>
                </w:pPr>
                <w:r w:rsidRPr="00B71ACF">
                  <w:rPr>
                    <w:rStyle w:val="PlaceholderText"/>
                  </w:rPr>
                  <w:t>Click or tap here to enter text.</w:t>
                </w:r>
              </w:p>
            </w:tc>
          </w:sdtContent>
        </w:sdt>
      </w:tr>
    </w:tbl>
    <w:p w14:paraId="3C0E707C" w14:textId="77777777" w:rsidR="001256EC" w:rsidRPr="00B71ACF" w:rsidRDefault="001256EC" w:rsidP="001256EC">
      <w:pPr>
        <w:rPr>
          <w:b/>
        </w:rPr>
      </w:pPr>
    </w:p>
    <w:p w14:paraId="10FE1406" w14:textId="77777777" w:rsidR="001256EC" w:rsidRPr="00B71ACF" w:rsidRDefault="001256EC" w:rsidP="001256EC">
      <w:pPr>
        <w:pStyle w:val="ListParagraph"/>
        <w:numPr>
          <w:ilvl w:val="0"/>
          <w:numId w:val="26"/>
        </w:numPr>
        <w:rPr>
          <w:b/>
        </w:rPr>
      </w:pPr>
      <w:r w:rsidRPr="00B71ACF">
        <w:rPr>
          <w:b/>
        </w:rPr>
        <w:t>Do any of above data include (check all that apply):</w:t>
      </w:r>
    </w:p>
    <w:p w14:paraId="7E52EEE3" w14:textId="77777777" w:rsidR="001256EC" w:rsidRPr="00B71ACF" w:rsidRDefault="001256EC" w:rsidP="001256EC">
      <w:pPr>
        <w:pStyle w:val="ListParagraph"/>
        <w:ind w:left="360"/>
        <w:rPr>
          <w:b/>
        </w:rPr>
      </w:pPr>
    </w:p>
    <w:p w14:paraId="4EA369F5" w14:textId="77777777" w:rsidR="001256EC" w:rsidRPr="00B71ACF" w:rsidRDefault="000A54B1" w:rsidP="001256EC">
      <w:pPr>
        <w:pStyle w:val="ListParagraph"/>
        <w:ind w:left="360"/>
      </w:pPr>
      <w:sdt>
        <w:sdtPr>
          <w:id w:val="99745445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Medical records provided by Duke Health (clinic, department, or facility)</w:t>
      </w:r>
    </w:p>
    <w:p w14:paraId="6E24C0A1" w14:textId="77777777" w:rsidR="001256EC" w:rsidRPr="00B71ACF" w:rsidRDefault="000A54B1" w:rsidP="001256EC">
      <w:pPr>
        <w:pStyle w:val="ListParagraph"/>
        <w:ind w:left="360"/>
      </w:pPr>
      <w:sdt>
        <w:sdtPr>
          <w:id w:val="17569139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Medical records provided by a non-Duke entity</w:t>
      </w:r>
    </w:p>
    <w:p w14:paraId="12FEDE85" w14:textId="77777777" w:rsidR="001256EC" w:rsidRPr="00B71ACF" w:rsidRDefault="000A54B1" w:rsidP="001256EC">
      <w:pPr>
        <w:pStyle w:val="ListParagraph"/>
        <w:ind w:left="360"/>
      </w:pPr>
      <w:sdt>
        <w:sdtPr>
          <w:id w:val="74545643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Academic records</w:t>
      </w:r>
    </w:p>
    <w:p w14:paraId="56AB5BDF" w14:textId="77777777" w:rsidR="001256EC" w:rsidRPr="00B71ACF" w:rsidRDefault="000A54B1" w:rsidP="001256EC">
      <w:pPr>
        <w:pStyle w:val="ListParagraph"/>
        <w:ind w:left="360"/>
      </w:pPr>
      <w:sdt>
        <w:sdtPr>
          <w:id w:val="147971979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Data provided by a component of the DOD (Department of Defense)</w:t>
      </w:r>
    </w:p>
    <w:p w14:paraId="06F065C3" w14:textId="77777777" w:rsidR="001256EC" w:rsidRPr="00B71ACF" w:rsidRDefault="000A54B1" w:rsidP="001256EC">
      <w:pPr>
        <w:pStyle w:val="ListParagraph"/>
        <w:ind w:left="360"/>
      </w:pPr>
      <w:sdt>
        <w:sdtPr>
          <w:id w:val="165077850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None of the Above</w:t>
      </w:r>
    </w:p>
    <w:p w14:paraId="4F7CA4F5" w14:textId="77777777" w:rsidR="001256EC" w:rsidRPr="00B71ACF" w:rsidRDefault="001256EC" w:rsidP="001256EC">
      <w:pPr>
        <w:pStyle w:val="ListParagraph"/>
        <w:ind w:left="360"/>
        <w:rPr>
          <w:b/>
        </w:rPr>
      </w:pPr>
    </w:p>
    <w:p w14:paraId="7BD130E7" w14:textId="77777777" w:rsidR="001256EC" w:rsidRPr="00B71ACF" w:rsidRDefault="001256EC" w:rsidP="001256EC">
      <w:pPr>
        <w:pStyle w:val="ListParagraph"/>
        <w:numPr>
          <w:ilvl w:val="0"/>
          <w:numId w:val="26"/>
        </w:numPr>
        <w:rPr>
          <w:b/>
        </w:rPr>
      </w:pPr>
      <w:r w:rsidRPr="00B71ACF">
        <w:rPr>
          <w:b/>
        </w:rPr>
        <w:t xml:space="preserve">Do the data contain any identifiable information? </w:t>
      </w:r>
    </w:p>
    <w:p w14:paraId="234E0F52" w14:textId="77777777" w:rsidR="001256EC" w:rsidRPr="00B71ACF" w:rsidRDefault="001256EC" w:rsidP="001256EC">
      <w:pPr>
        <w:pStyle w:val="ListParagraph"/>
        <w:ind w:left="360"/>
        <w:rPr>
          <w:i/>
        </w:rPr>
      </w:pPr>
      <w:r w:rsidRPr="00B71ACF">
        <w:rPr>
          <w:i/>
        </w:rPr>
        <w:t>For more information on what types of data may be considered identifiable, please see the descriptions in Section 13: Confidentiality.</w:t>
      </w:r>
    </w:p>
    <w:p w14:paraId="04AE8AF1" w14:textId="77777777" w:rsidR="001256EC" w:rsidRPr="00B71ACF" w:rsidRDefault="001256EC" w:rsidP="001256EC">
      <w:pPr>
        <w:pStyle w:val="ListParagraph"/>
        <w:ind w:left="360"/>
        <w:rPr>
          <w:b/>
        </w:rPr>
      </w:pPr>
    </w:p>
    <w:p w14:paraId="37150456" w14:textId="77777777" w:rsidR="001256EC" w:rsidRPr="00B71ACF" w:rsidRDefault="000A54B1" w:rsidP="001256EC">
      <w:pPr>
        <w:ind w:left="360"/>
      </w:pPr>
      <w:sdt>
        <w:sdtPr>
          <w:id w:val="-158937711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12350402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3C542757" w14:textId="77777777" w:rsidR="001256EC" w:rsidRPr="00B71ACF" w:rsidRDefault="001256EC" w:rsidP="001256EC">
      <w:pPr>
        <w:ind w:left="360"/>
      </w:pPr>
    </w:p>
    <w:p w14:paraId="0376151E" w14:textId="77777777" w:rsidR="001256EC" w:rsidRPr="00B71ACF" w:rsidRDefault="001256EC" w:rsidP="001256EC">
      <w:pPr>
        <w:ind w:left="720"/>
        <w:rPr>
          <w:b/>
        </w:rPr>
      </w:pPr>
      <w:r w:rsidRPr="00B71ACF">
        <w:rPr>
          <w:b/>
        </w:rPr>
        <w:lastRenderedPageBreak/>
        <w:t>If YES, will the data be de-identified (either before or after you receive them)?</w:t>
      </w:r>
    </w:p>
    <w:p w14:paraId="6414D193" w14:textId="77777777" w:rsidR="001256EC" w:rsidRPr="00B71ACF" w:rsidRDefault="001256EC" w:rsidP="001256EC">
      <w:pPr>
        <w:ind w:left="360"/>
      </w:pPr>
    </w:p>
    <w:p w14:paraId="0DB8DEA7" w14:textId="77777777" w:rsidR="001256EC" w:rsidRPr="00B71ACF" w:rsidRDefault="000A54B1" w:rsidP="001256EC">
      <w:pPr>
        <w:ind w:left="720"/>
      </w:pPr>
      <w:sdt>
        <w:sdtPr>
          <w:id w:val="154624784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84543542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084275E0" w14:textId="77777777" w:rsidR="001256EC" w:rsidRPr="00B71ACF" w:rsidRDefault="001256EC" w:rsidP="001256EC">
      <w:pPr>
        <w:ind w:left="720"/>
      </w:pPr>
    </w:p>
    <w:p w14:paraId="78B0D79B" w14:textId="77777777" w:rsidR="001256EC" w:rsidRPr="00B71ACF" w:rsidRDefault="001256EC" w:rsidP="001256EC">
      <w:pPr>
        <w:ind w:left="990"/>
        <w:rPr>
          <w:b/>
        </w:rPr>
      </w:pPr>
      <w:r w:rsidRPr="00B71ACF">
        <w:rPr>
          <w:b/>
        </w:rPr>
        <w:t xml:space="preserve">If YES, please describe the de-identification process. </w:t>
      </w:r>
      <w:r w:rsidRPr="00B71ACF">
        <w:t>If Duke is responsible for de-identifying the data, who will do that, when will this occur, and where will it occur?</w:t>
      </w:r>
    </w:p>
    <w:p w14:paraId="334C4F38" w14:textId="77777777" w:rsidR="001256EC" w:rsidRPr="00B71ACF" w:rsidRDefault="001256EC" w:rsidP="001256EC">
      <w:pPr>
        <w:ind w:left="360"/>
      </w:pPr>
    </w:p>
    <w:tbl>
      <w:tblPr>
        <w:tblStyle w:val="TableGrid"/>
        <w:tblW w:w="0" w:type="auto"/>
        <w:tblInd w:w="985" w:type="dxa"/>
        <w:tblLook w:val="04A0" w:firstRow="1" w:lastRow="0" w:firstColumn="1" w:lastColumn="0" w:noHBand="0" w:noVBand="1"/>
      </w:tblPr>
      <w:tblGrid>
        <w:gridCol w:w="8365"/>
      </w:tblGrid>
      <w:tr w:rsidR="001256EC" w:rsidRPr="00B71ACF" w14:paraId="248A88C9" w14:textId="77777777" w:rsidTr="000A54B1">
        <w:trPr>
          <w:trHeight w:val="1025"/>
        </w:trPr>
        <w:sdt>
          <w:sdtPr>
            <w:rPr>
              <w:b/>
            </w:rPr>
            <w:id w:val="1784065513"/>
            <w:placeholder>
              <w:docPart w:val="2057B0CB6BB179409E3949E8EBA09C50"/>
            </w:placeholder>
            <w:showingPlcHdr/>
          </w:sdtPr>
          <w:sdtContent>
            <w:tc>
              <w:tcPr>
                <w:tcW w:w="8365" w:type="dxa"/>
              </w:tcPr>
              <w:p w14:paraId="1187DF34" w14:textId="77777777" w:rsidR="001256EC" w:rsidRPr="00B71ACF" w:rsidRDefault="001256EC" w:rsidP="000A54B1">
                <w:pPr>
                  <w:rPr>
                    <w:b/>
                  </w:rPr>
                </w:pPr>
                <w:r w:rsidRPr="00B71ACF">
                  <w:rPr>
                    <w:rStyle w:val="PlaceholderText"/>
                  </w:rPr>
                  <w:t>Click or tap here to enter text.</w:t>
                </w:r>
              </w:p>
            </w:tc>
          </w:sdtContent>
        </w:sdt>
      </w:tr>
    </w:tbl>
    <w:p w14:paraId="71AE5804" w14:textId="77777777" w:rsidR="001256EC" w:rsidRPr="00B71ACF" w:rsidRDefault="001256EC" w:rsidP="001256EC">
      <w:pPr>
        <w:pStyle w:val="ListParagraph"/>
        <w:ind w:left="360"/>
        <w:rPr>
          <w:b/>
        </w:rPr>
      </w:pPr>
    </w:p>
    <w:p w14:paraId="487378DB" w14:textId="77777777" w:rsidR="001256EC" w:rsidRPr="00B71ACF" w:rsidRDefault="001256EC" w:rsidP="001256EC">
      <w:pPr>
        <w:pStyle w:val="ListParagraph"/>
        <w:numPr>
          <w:ilvl w:val="0"/>
          <w:numId w:val="26"/>
        </w:numPr>
        <w:rPr>
          <w:b/>
        </w:rPr>
      </w:pPr>
      <w:r w:rsidRPr="00B71ACF">
        <w:rPr>
          <w:b/>
        </w:rPr>
        <w:t>Would an inadvertent release of identifiable data place individuals at risk of harm?</w:t>
      </w:r>
    </w:p>
    <w:p w14:paraId="10F03683" w14:textId="77777777" w:rsidR="001256EC" w:rsidRPr="00B71ACF" w:rsidRDefault="001256EC" w:rsidP="001256EC">
      <w:pPr>
        <w:ind w:left="360"/>
      </w:pPr>
    </w:p>
    <w:p w14:paraId="6A6807F8" w14:textId="77777777" w:rsidR="001256EC" w:rsidRPr="00B71ACF" w:rsidRDefault="000A54B1" w:rsidP="001256EC">
      <w:pPr>
        <w:ind w:firstLine="360"/>
      </w:pPr>
      <w:sdt>
        <w:sdtPr>
          <w:rPr>
            <w:rFonts w:ascii="MS Gothic" w:eastAsia="MS Gothic" w:hAnsi="MS Gothic"/>
          </w:rPr>
          <w:id w:val="-95948512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rPr>
            <w:rFonts w:ascii="MS Gothic" w:eastAsia="MS Gothic" w:hAnsi="MS Gothic"/>
          </w:rPr>
          <w:id w:val="-56163261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3406A0C4" w14:textId="77777777" w:rsidR="001256EC" w:rsidRPr="00B71ACF" w:rsidRDefault="001256EC" w:rsidP="001256EC">
      <w:pPr>
        <w:ind w:firstLine="360"/>
      </w:pPr>
    </w:p>
    <w:p w14:paraId="7D5259B7" w14:textId="77777777" w:rsidR="001256EC" w:rsidRPr="00B71ACF" w:rsidRDefault="001256EC" w:rsidP="001256EC">
      <w:pPr>
        <w:ind w:left="360"/>
        <w:rPr>
          <w:b/>
        </w:rPr>
      </w:pPr>
      <w:r w:rsidRPr="00B71ACF">
        <w:rPr>
          <w:b/>
        </w:rPr>
        <w:t xml:space="preserve">Please elaborate. </w:t>
      </w:r>
      <w:bookmarkStart w:id="17" w:name="_Hlk67045335"/>
      <w:r w:rsidRPr="00B71ACF">
        <w:t>For example,</w:t>
      </w:r>
      <w:r w:rsidRPr="00B71ACF">
        <w:rPr>
          <w:b/>
        </w:rPr>
        <w:t xml:space="preserve"> </w:t>
      </w:r>
      <w:r w:rsidRPr="00B71ACF">
        <w:t>explain why you are confident they are no risks, or if risks are possible, describe the risks and how they may be mitigated.</w:t>
      </w:r>
      <w:bookmarkEnd w:id="17"/>
    </w:p>
    <w:p w14:paraId="5B48AB81" w14:textId="77777777" w:rsidR="001256EC" w:rsidRPr="00B71ACF" w:rsidRDefault="001256EC" w:rsidP="001256EC">
      <w:pPr>
        <w:pStyle w:val="ListParagraph"/>
        <w:ind w:left="360"/>
        <w:rPr>
          <w:b/>
        </w:rPr>
      </w:pPr>
    </w:p>
    <w:tbl>
      <w:tblPr>
        <w:tblStyle w:val="TableGrid"/>
        <w:tblW w:w="0" w:type="auto"/>
        <w:tblInd w:w="625" w:type="dxa"/>
        <w:tblLook w:val="04A0" w:firstRow="1" w:lastRow="0" w:firstColumn="1" w:lastColumn="0" w:noHBand="0" w:noVBand="1"/>
      </w:tblPr>
      <w:tblGrid>
        <w:gridCol w:w="8725"/>
      </w:tblGrid>
      <w:tr w:rsidR="001256EC" w:rsidRPr="00B71ACF" w14:paraId="241C4283" w14:textId="77777777" w:rsidTr="000A54B1">
        <w:trPr>
          <w:trHeight w:val="1025"/>
        </w:trPr>
        <w:sdt>
          <w:sdtPr>
            <w:rPr>
              <w:b/>
            </w:rPr>
            <w:id w:val="1424766529"/>
            <w:placeholder>
              <w:docPart w:val="A6015BE3C5AA524AB8D900361399BAD3"/>
            </w:placeholder>
            <w:showingPlcHdr/>
          </w:sdtPr>
          <w:sdtContent>
            <w:tc>
              <w:tcPr>
                <w:tcW w:w="8725" w:type="dxa"/>
              </w:tcPr>
              <w:p w14:paraId="0DE84E9B" w14:textId="77777777" w:rsidR="001256EC" w:rsidRPr="00B71ACF" w:rsidRDefault="001256EC" w:rsidP="000A54B1">
                <w:pPr>
                  <w:rPr>
                    <w:b/>
                  </w:rPr>
                </w:pPr>
                <w:r w:rsidRPr="00B71ACF">
                  <w:rPr>
                    <w:rStyle w:val="PlaceholderText"/>
                  </w:rPr>
                  <w:t>Click or tap here to enter text.</w:t>
                </w:r>
              </w:p>
            </w:tc>
          </w:sdtContent>
        </w:sdt>
      </w:tr>
    </w:tbl>
    <w:p w14:paraId="6B3069E3" w14:textId="77777777" w:rsidR="001256EC" w:rsidRPr="00B71ACF" w:rsidRDefault="001256EC" w:rsidP="001256EC">
      <w:pPr>
        <w:rPr>
          <w:b/>
        </w:rPr>
      </w:pPr>
    </w:p>
    <w:p w14:paraId="3B5B228D" w14:textId="77777777" w:rsidR="001256EC" w:rsidRPr="00B71ACF" w:rsidRDefault="001256EC" w:rsidP="001256EC">
      <w:pPr>
        <w:pStyle w:val="ListParagraph"/>
        <w:numPr>
          <w:ilvl w:val="0"/>
          <w:numId w:val="26"/>
        </w:numPr>
        <w:rPr>
          <w:b/>
        </w:rPr>
      </w:pPr>
      <w:r w:rsidRPr="00B71ACF">
        <w:rPr>
          <w:b/>
        </w:rPr>
        <w:t>Are the data publicly available?</w:t>
      </w:r>
    </w:p>
    <w:p w14:paraId="32494314" w14:textId="77777777" w:rsidR="001256EC" w:rsidRPr="00B71ACF" w:rsidRDefault="001256EC" w:rsidP="001256EC">
      <w:pPr>
        <w:ind w:left="360"/>
      </w:pPr>
    </w:p>
    <w:p w14:paraId="3F9F3786" w14:textId="77777777" w:rsidR="001256EC" w:rsidRPr="00B71ACF" w:rsidRDefault="000A54B1" w:rsidP="001256EC">
      <w:pPr>
        <w:ind w:left="360"/>
      </w:pPr>
      <w:sdt>
        <w:sdtPr>
          <w:id w:val="41082212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86449145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5A21E0AD" w14:textId="77777777" w:rsidR="001256EC" w:rsidRPr="00B71ACF" w:rsidRDefault="001256EC" w:rsidP="001256EC">
      <w:pPr>
        <w:ind w:left="360"/>
      </w:pPr>
    </w:p>
    <w:p w14:paraId="60B5343F" w14:textId="77777777" w:rsidR="001256EC" w:rsidRPr="00B71ACF" w:rsidRDefault="001256EC" w:rsidP="001256EC">
      <w:pPr>
        <w:ind w:left="360"/>
      </w:pPr>
      <w:r w:rsidRPr="00B71ACF">
        <w:t>Note: Data are considered public if they are readily available for research purposes without making a formal request. That is, anybody can download the data with a simple click from an open, public-facing website.</w:t>
      </w:r>
    </w:p>
    <w:p w14:paraId="22A24834" w14:textId="77777777" w:rsidR="001256EC" w:rsidRPr="00B71ACF" w:rsidRDefault="001256EC" w:rsidP="001256EC">
      <w:pPr>
        <w:ind w:left="360"/>
      </w:pPr>
    </w:p>
    <w:p w14:paraId="46B8BB45" w14:textId="77777777" w:rsidR="001256EC" w:rsidRPr="00B71ACF" w:rsidRDefault="001256EC" w:rsidP="001256EC">
      <w:pPr>
        <w:pStyle w:val="ListParagraph"/>
        <w:numPr>
          <w:ilvl w:val="0"/>
          <w:numId w:val="26"/>
        </w:numPr>
        <w:rPr>
          <w:b/>
        </w:rPr>
      </w:pPr>
      <w:r w:rsidRPr="00B71ACF">
        <w:rPr>
          <w:b/>
        </w:rPr>
        <w:t>Does your data provider require you to enter into an agreement, such as a data use agreement (DUA), or do they specify guidelines or restrictions that describe how to transfer, protect, or store the data?</w:t>
      </w:r>
    </w:p>
    <w:p w14:paraId="37F531BD" w14:textId="77777777" w:rsidR="001256EC" w:rsidRPr="00B71ACF" w:rsidRDefault="001256EC" w:rsidP="001256EC">
      <w:pPr>
        <w:ind w:left="360"/>
      </w:pPr>
    </w:p>
    <w:p w14:paraId="5481FA2C" w14:textId="77777777" w:rsidR="001256EC" w:rsidRPr="00B71ACF" w:rsidRDefault="000A54B1" w:rsidP="001256EC">
      <w:pPr>
        <w:ind w:left="360"/>
      </w:pPr>
      <w:sdt>
        <w:sdtPr>
          <w:id w:val="212133001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73369529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19675403" w14:textId="77777777" w:rsidR="001256EC" w:rsidRPr="00B71ACF" w:rsidRDefault="001256EC" w:rsidP="001256EC">
      <w:pPr>
        <w:ind w:left="360"/>
      </w:pPr>
    </w:p>
    <w:p w14:paraId="2C0EAB64" w14:textId="77777777" w:rsidR="001256EC" w:rsidRPr="00B71ACF" w:rsidRDefault="001256EC" w:rsidP="001256EC">
      <w:pPr>
        <w:ind w:left="720"/>
      </w:pPr>
      <w:r w:rsidRPr="00B71ACF">
        <w:t xml:space="preserve">If NO, </w:t>
      </w:r>
      <w:r w:rsidRPr="00B71ACF">
        <w:rPr>
          <w:u w:val="single"/>
        </w:rPr>
        <w:t>include documentation in the Appendices</w:t>
      </w:r>
      <w:r w:rsidRPr="00B71ACF">
        <w:t xml:space="preserve"> that explain or describe the mechanism that allow for the transfer of the data to Duke. Documentation may include copies of confirmation emails from the data provider or screenshots of a completed online data request application.</w:t>
      </w:r>
    </w:p>
    <w:p w14:paraId="49D1ECED" w14:textId="77777777" w:rsidR="001256EC" w:rsidRPr="00B71ACF" w:rsidRDefault="001256EC" w:rsidP="001256EC">
      <w:pPr>
        <w:ind w:left="1080"/>
      </w:pPr>
    </w:p>
    <w:p w14:paraId="157B1286" w14:textId="77777777" w:rsidR="001256EC" w:rsidRPr="00B71ACF" w:rsidRDefault="001256EC" w:rsidP="001256EC">
      <w:pPr>
        <w:ind w:left="720"/>
      </w:pPr>
      <w:r w:rsidRPr="00B71ACF">
        <w:t xml:space="preserve">If YES, </w:t>
      </w:r>
      <w:r w:rsidRPr="00B71ACF">
        <w:rPr>
          <w:u w:val="single"/>
        </w:rPr>
        <w:t>you must complete Section 14: ITSO Questions, and upload the agreements</w:t>
      </w:r>
      <w:r w:rsidRPr="00B71ACF">
        <w:t xml:space="preserve"> in the Appendices.</w:t>
      </w:r>
    </w:p>
    <w:p w14:paraId="2D824AAA" w14:textId="77777777" w:rsidR="001256EC" w:rsidRPr="00B71ACF" w:rsidRDefault="001256EC" w:rsidP="001256EC">
      <w:pPr>
        <w:ind w:left="720"/>
      </w:pPr>
    </w:p>
    <w:p w14:paraId="7A772722" w14:textId="77777777" w:rsidR="001256EC" w:rsidRPr="00B71ACF" w:rsidRDefault="001256EC" w:rsidP="001256EC">
      <w:pPr>
        <w:pStyle w:val="ListParagraph"/>
        <w:numPr>
          <w:ilvl w:val="0"/>
          <w:numId w:val="12"/>
        </w:numPr>
      </w:pPr>
      <w:r w:rsidRPr="00B71ACF">
        <w:t>Agreements must be signed by the data provider and by a Duke institutional official</w:t>
      </w:r>
    </w:p>
    <w:p w14:paraId="48253937" w14:textId="77777777" w:rsidR="001256EC" w:rsidRPr="00B71ACF" w:rsidRDefault="001256EC" w:rsidP="001256EC">
      <w:pPr>
        <w:pStyle w:val="ListParagraph"/>
        <w:numPr>
          <w:ilvl w:val="0"/>
          <w:numId w:val="12"/>
        </w:numPr>
      </w:pPr>
      <w:r w:rsidRPr="00B71ACF">
        <w:lastRenderedPageBreak/>
        <w:t>The IRB will facilitate securing the institutional signature</w:t>
      </w:r>
    </w:p>
    <w:p w14:paraId="5710C22E" w14:textId="77777777" w:rsidR="001256EC" w:rsidRPr="00B71ACF" w:rsidRDefault="001256EC" w:rsidP="001256EC">
      <w:pPr>
        <w:pStyle w:val="ListParagraph"/>
        <w:numPr>
          <w:ilvl w:val="0"/>
          <w:numId w:val="12"/>
        </w:numPr>
      </w:pPr>
      <w:r w:rsidRPr="00B71ACF">
        <w:t>Researchers may not sign on behalf of the university</w:t>
      </w:r>
    </w:p>
    <w:p w14:paraId="38F63853" w14:textId="77777777" w:rsidR="001256EC" w:rsidRPr="00B71ACF" w:rsidRDefault="001256EC" w:rsidP="001256EC">
      <w:pPr>
        <w:ind w:left="360"/>
      </w:pPr>
    </w:p>
    <w:p w14:paraId="58DBAB48" w14:textId="77777777" w:rsidR="001256EC" w:rsidRPr="00B71ACF" w:rsidRDefault="001256EC" w:rsidP="001256EC">
      <w:pPr>
        <w:pStyle w:val="ListParagraph"/>
        <w:numPr>
          <w:ilvl w:val="0"/>
          <w:numId w:val="26"/>
        </w:numPr>
        <w:rPr>
          <w:b/>
        </w:rPr>
      </w:pPr>
      <w:r w:rsidRPr="00B71ACF">
        <w:rPr>
          <w:b/>
        </w:rPr>
        <w:t>Will the data require destruction?</w:t>
      </w:r>
    </w:p>
    <w:p w14:paraId="7E46CEE8" w14:textId="77777777" w:rsidR="001256EC" w:rsidRPr="00B71ACF" w:rsidRDefault="001256EC" w:rsidP="001256EC">
      <w:pPr>
        <w:ind w:left="360"/>
      </w:pPr>
    </w:p>
    <w:p w14:paraId="7D7C8DBE" w14:textId="77777777" w:rsidR="001256EC" w:rsidRPr="00B71ACF" w:rsidRDefault="000A54B1" w:rsidP="001256EC">
      <w:pPr>
        <w:ind w:left="720"/>
      </w:pPr>
      <w:sdt>
        <w:sdtPr>
          <w:id w:val="188952614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02393391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2E56AEC8" w14:textId="77777777" w:rsidR="001256EC" w:rsidRPr="00B71ACF" w:rsidRDefault="001256EC" w:rsidP="001256EC">
      <w:pPr>
        <w:ind w:left="360"/>
      </w:pPr>
    </w:p>
    <w:p w14:paraId="4E7BF2C4" w14:textId="77777777" w:rsidR="001256EC" w:rsidRPr="00B71ACF" w:rsidRDefault="001256EC" w:rsidP="001256EC">
      <w:pPr>
        <w:ind w:left="360" w:firstLine="720"/>
      </w:pPr>
      <w:r w:rsidRPr="00B71ACF">
        <w:rPr>
          <w:b/>
        </w:rPr>
        <w:t>If YES, by what date will the data be destroyed?</w:t>
      </w:r>
      <w:r w:rsidRPr="00B71ACF">
        <w:t xml:space="preserve"> </w:t>
      </w:r>
      <w:sdt>
        <w:sdtPr>
          <w:id w:val="2030676952"/>
          <w:placeholder>
            <w:docPart w:val="805B797B882B60489113BB3A689CC271"/>
          </w:placeholder>
          <w:showingPlcHdr/>
        </w:sdtPr>
        <w:sdtContent>
          <w:r w:rsidRPr="00B71ACF">
            <w:rPr>
              <w:rStyle w:val="PlaceholderText"/>
            </w:rPr>
            <w:t>Click or tap here to enter text.</w:t>
          </w:r>
        </w:sdtContent>
      </w:sdt>
    </w:p>
    <w:p w14:paraId="041D2751" w14:textId="77777777" w:rsidR="001256EC" w:rsidRPr="00B71ACF" w:rsidRDefault="001256EC" w:rsidP="001256EC">
      <w:pPr>
        <w:ind w:left="360"/>
      </w:pPr>
    </w:p>
    <w:p w14:paraId="6D7A074B" w14:textId="77777777" w:rsidR="001256EC" w:rsidRPr="00B71ACF" w:rsidRDefault="001256EC" w:rsidP="001256EC">
      <w:pPr>
        <w:pStyle w:val="ListParagraph"/>
        <w:numPr>
          <w:ilvl w:val="0"/>
          <w:numId w:val="26"/>
        </w:numPr>
        <w:ind w:left="720" w:hanging="720"/>
        <w:rPr>
          <w:b/>
        </w:rPr>
      </w:pPr>
      <w:r w:rsidRPr="00B71ACF">
        <w:rPr>
          <w:b/>
        </w:rPr>
        <w:t>Does your research require that you re-consent participants for the secondary use of their data?</w:t>
      </w:r>
    </w:p>
    <w:p w14:paraId="7D76C346" w14:textId="77777777" w:rsidR="001256EC" w:rsidRPr="00B71ACF" w:rsidRDefault="001256EC" w:rsidP="001256EC">
      <w:pPr>
        <w:ind w:left="360"/>
      </w:pPr>
    </w:p>
    <w:p w14:paraId="502E5E86" w14:textId="77777777" w:rsidR="001256EC" w:rsidRPr="00B71ACF" w:rsidRDefault="000A54B1" w:rsidP="001256EC">
      <w:pPr>
        <w:ind w:left="720"/>
      </w:pPr>
      <w:sdt>
        <w:sdtPr>
          <w:id w:val="204586287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80245684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1DED0B88" w14:textId="77777777" w:rsidR="001256EC" w:rsidRPr="00B71ACF" w:rsidRDefault="001256EC" w:rsidP="001256EC"/>
    <w:p w14:paraId="29E01382" w14:textId="77777777" w:rsidR="001256EC" w:rsidRPr="00B71ACF" w:rsidRDefault="001256EC" w:rsidP="001256EC">
      <w:pPr>
        <w:ind w:left="1080"/>
        <w:rPr>
          <w:b/>
        </w:rPr>
      </w:pPr>
      <w:r w:rsidRPr="00B71ACF">
        <w:rPr>
          <w:b/>
        </w:rPr>
        <w:t>If YES, please describe the process for re-consenting participants.</w:t>
      </w:r>
    </w:p>
    <w:p w14:paraId="1459376C" w14:textId="77777777" w:rsidR="001256EC" w:rsidRPr="00B71ACF" w:rsidRDefault="001256EC" w:rsidP="001256EC">
      <w:pPr>
        <w:ind w:left="360"/>
      </w:pPr>
    </w:p>
    <w:tbl>
      <w:tblPr>
        <w:tblStyle w:val="TableGrid"/>
        <w:tblW w:w="0" w:type="auto"/>
        <w:tblInd w:w="1075" w:type="dxa"/>
        <w:tblLook w:val="04A0" w:firstRow="1" w:lastRow="0" w:firstColumn="1" w:lastColumn="0" w:noHBand="0" w:noVBand="1"/>
      </w:tblPr>
      <w:tblGrid>
        <w:gridCol w:w="8370"/>
      </w:tblGrid>
      <w:tr w:rsidR="001256EC" w:rsidRPr="00B71ACF" w14:paraId="21DE9E01" w14:textId="77777777" w:rsidTr="000A54B1">
        <w:trPr>
          <w:trHeight w:val="755"/>
        </w:trPr>
        <w:sdt>
          <w:sdtPr>
            <w:id w:val="1140543941"/>
            <w:placeholder>
              <w:docPart w:val="1A1C62BCB18FCD488BA4A21ECEC2CF00"/>
            </w:placeholder>
            <w:showingPlcHdr/>
          </w:sdtPr>
          <w:sdtContent>
            <w:tc>
              <w:tcPr>
                <w:tcW w:w="8370" w:type="dxa"/>
              </w:tcPr>
              <w:p w14:paraId="3DAFF1DE" w14:textId="77777777" w:rsidR="001256EC" w:rsidRPr="00B71ACF" w:rsidRDefault="001256EC" w:rsidP="000A54B1">
                <w:r w:rsidRPr="00B71ACF">
                  <w:rPr>
                    <w:rStyle w:val="PlaceholderText"/>
                  </w:rPr>
                  <w:t>Click or tap here to enter text.</w:t>
                </w:r>
              </w:p>
            </w:tc>
          </w:sdtContent>
        </w:sdt>
      </w:tr>
    </w:tbl>
    <w:p w14:paraId="7460435C" w14:textId="77777777" w:rsidR="001256EC" w:rsidRPr="00B71ACF" w:rsidRDefault="001256EC" w:rsidP="001256EC">
      <w:pPr>
        <w:ind w:left="360"/>
        <w:sectPr w:rsidR="001256EC" w:rsidRPr="00B71ACF" w:rsidSect="000A54B1">
          <w:type w:val="continuous"/>
          <w:pgSz w:w="12240" w:h="15840"/>
          <w:pgMar w:top="1440" w:right="1440" w:bottom="1440" w:left="1080" w:header="720" w:footer="720" w:gutter="0"/>
          <w:cols w:space="720"/>
          <w:docGrid w:linePitch="360"/>
        </w:sectPr>
      </w:pPr>
    </w:p>
    <w:p w14:paraId="2C0506B3" w14:textId="77777777" w:rsidR="001256EC" w:rsidRPr="00B71ACF" w:rsidRDefault="001256EC" w:rsidP="001256EC">
      <w:pPr>
        <w:ind w:left="360"/>
      </w:pPr>
    </w:p>
    <w:tbl>
      <w:tblPr>
        <w:tblStyle w:val="TableGrid"/>
        <w:tblW w:w="0" w:type="auto"/>
        <w:tblLook w:val="04A0" w:firstRow="1" w:lastRow="0" w:firstColumn="1" w:lastColumn="0" w:noHBand="0" w:noVBand="1"/>
      </w:tblPr>
      <w:tblGrid>
        <w:gridCol w:w="9350"/>
      </w:tblGrid>
      <w:tr w:rsidR="001256EC" w:rsidRPr="00B71ACF" w14:paraId="1B290C34" w14:textId="77777777" w:rsidTr="000A54B1">
        <w:tc>
          <w:tcPr>
            <w:tcW w:w="9350" w:type="dxa"/>
          </w:tcPr>
          <w:p w14:paraId="57DED89E" w14:textId="77777777" w:rsidR="001256EC" w:rsidRPr="00B71ACF" w:rsidRDefault="001256EC" w:rsidP="000A54B1">
            <w:pPr>
              <w:rPr>
                <w:sz w:val="32"/>
              </w:rPr>
            </w:pPr>
            <w:r w:rsidRPr="00B71ACF">
              <w:rPr>
                <w:sz w:val="32"/>
              </w:rPr>
              <w:t>Section 10: Compensation</w:t>
            </w:r>
          </w:p>
        </w:tc>
      </w:tr>
    </w:tbl>
    <w:p w14:paraId="10C5E276" w14:textId="77777777" w:rsidR="001256EC" w:rsidRPr="00B71ACF" w:rsidRDefault="001256EC" w:rsidP="001256EC"/>
    <w:p w14:paraId="128D8BDB" w14:textId="77777777" w:rsidR="001256EC" w:rsidRPr="00B71ACF" w:rsidRDefault="001256EC" w:rsidP="001256EC">
      <w:r w:rsidRPr="00B71ACF">
        <w:t xml:space="preserve">See our guide on </w:t>
      </w:r>
      <w:hyperlink r:id="rId36" w:history="1">
        <w:r w:rsidRPr="00B71ACF">
          <w:rPr>
            <w:rStyle w:val="Hyperlink"/>
          </w:rPr>
          <w:t>Compensating Research Participants</w:t>
        </w:r>
      </w:hyperlink>
      <w:r w:rsidRPr="00B71ACF">
        <w:t xml:space="preserve">. </w:t>
      </w:r>
    </w:p>
    <w:p w14:paraId="5B3B12DE" w14:textId="77777777" w:rsidR="001256EC" w:rsidRPr="00B71ACF" w:rsidRDefault="001256EC" w:rsidP="001256EC"/>
    <w:p w14:paraId="044FC557" w14:textId="77777777" w:rsidR="001256EC" w:rsidRPr="00B71ACF" w:rsidRDefault="001256EC" w:rsidP="001256EC">
      <w:pPr>
        <w:pStyle w:val="ListParagraph"/>
        <w:numPr>
          <w:ilvl w:val="0"/>
          <w:numId w:val="19"/>
        </w:numPr>
        <w:ind w:left="360"/>
        <w:rPr>
          <w:b/>
        </w:rPr>
      </w:pPr>
      <w:r w:rsidRPr="00B71ACF">
        <w:rPr>
          <w:b/>
        </w:rPr>
        <w:t xml:space="preserve">Will participants be compensated (e.g. cash, gift cards, lottery entries, course credit)? </w:t>
      </w:r>
    </w:p>
    <w:p w14:paraId="0352434C" w14:textId="77777777" w:rsidR="001256EC" w:rsidRPr="00B71ACF" w:rsidRDefault="001256EC" w:rsidP="001256EC">
      <w:pPr>
        <w:ind w:left="360"/>
      </w:pPr>
    </w:p>
    <w:p w14:paraId="05EC5FED" w14:textId="6B5039FA" w:rsidR="001256EC" w:rsidRPr="00B71ACF" w:rsidRDefault="000A54B1" w:rsidP="001256EC">
      <w:pPr>
        <w:ind w:left="720"/>
      </w:pPr>
      <w:sdt>
        <w:sdtPr>
          <w:id w:val="-577435052"/>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2095305980"/>
          <w14:checkbox>
            <w14:checked w14:val="0"/>
            <w14:checkedState w14:val="2612" w14:font="MS Gothic"/>
            <w14:uncheckedState w14:val="2610" w14:font="MS Gothic"/>
          </w14:checkbox>
        </w:sdtPr>
        <w:sdtContent>
          <w:ins w:id="18" w:author="Evan Dragich" w:date="2022-12-12T21:05:00Z">
            <w:r w:rsidR="001256EC">
              <w:rPr>
                <w:rFonts w:ascii="MS Gothic" w:eastAsia="MS Gothic" w:hAnsi="MS Gothic" w:hint="eastAsia"/>
              </w:rPr>
              <w:t>☐</w:t>
            </w:r>
          </w:ins>
          <w:del w:id="19" w:author="Evan Dragich" w:date="2022-12-12T21:05:00Z">
            <w:r w:rsidR="001256EC" w:rsidDel="001256EC">
              <w:rPr>
                <w:rFonts w:ascii="MS Gothic" w:eastAsia="MS Gothic" w:hAnsi="MS Gothic" w:hint="eastAsia"/>
              </w:rPr>
              <w:delText>☒</w:delText>
            </w:r>
          </w:del>
        </w:sdtContent>
      </w:sdt>
      <w:r w:rsidR="001256EC" w:rsidRPr="00B71ACF">
        <w:t xml:space="preserve"> No</w:t>
      </w:r>
    </w:p>
    <w:p w14:paraId="5828CC1C" w14:textId="77777777" w:rsidR="001256EC" w:rsidRPr="00B71ACF" w:rsidRDefault="001256EC" w:rsidP="001256EC">
      <w:pPr>
        <w:ind w:left="360"/>
      </w:pPr>
    </w:p>
    <w:p w14:paraId="302B23CF" w14:textId="77777777" w:rsidR="001256EC" w:rsidRPr="00B71ACF" w:rsidRDefault="001256EC" w:rsidP="001256EC">
      <w:pPr>
        <w:pStyle w:val="ListParagraph"/>
        <w:numPr>
          <w:ilvl w:val="0"/>
          <w:numId w:val="19"/>
        </w:numPr>
        <w:ind w:left="360"/>
        <w:rPr>
          <w:b/>
        </w:rPr>
      </w:pPr>
      <w:r w:rsidRPr="00B71ACF">
        <w:rPr>
          <w:b/>
        </w:rPr>
        <w:t xml:space="preserve">How will participants be compensated? </w:t>
      </w:r>
      <w:r w:rsidRPr="00B71ACF">
        <w:t>Check all that apply.</w:t>
      </w:r>
    </w:p>
    <w:p w14:paraId="020977FF" w14:textId="77777777" w:rsidR="001256EC" w:rsidRPr="00B71ACF" w:rsidRDefault="001256EC" w:rsidP="001256EC">
      <w:pPr>
        <w:ind w:left="360"/>
      </w:pPr>
    </w:p>
    <w:p w14:paraId="404D232A" w14:textId="77777777" w:rsidR="001256EC" w:rsidRPr="00B71ACF" w:rsidRDefault="000A54B1" w:rsidP="001256EC">
      <w:pPr>
        <w:ind w:left="720"/>
      </w:pPr>
      <w:sdt>
        <w:sdtPr>
          <w:id w:val="-24264997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Bonus Payments</w:t>
      </w:r>
    </w:p>
    <w:p w14:paraId="6A4ADE92" w14:textId="77777777" w:rsidR="001256EC" w:rsidRPr="00B71ACF" w:rsidRDefault="000A54B1" w:rsidP="001256EC">
      <w:pPr>
        <w:ind w:left="720"/>
      </w:pPr>
      <w:sdt>
        <w:sdtPr>
          <w:id w:val="-96011014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Cash</w:t>
      </w:r>
    </w:p>
    <w:p w14:paraId="55496F7D" w14:textId="77777777" w:rsidR="001256EC" w:rsidRPr="00B71ACF" w:rsidRDefault="000A54B1" w:rsidP="001256EC">
      <w:pPr>
        <w:ind w:left="720"/>
      </w:pPr>
      <w:sdt>
        <w:sdtPr>
          <w:id w:val="-194722331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Check</w:t>
      </w:r>
    </w:p>
    <w:p w14:paraId="7D46F030" w14:textId="77777777" w:rsidR="001256EC" w:rsidRPr="00B71ACF" w:rsidRDefault="000A54B1" w:rsidP="001256EC">
      <w:pPr>
        <w:ind w:left="720"/>
      </w:pPr>
      <w:sdt>
        <w:sdtPr>
          <w:id w:val="-68637523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Course Credit</w:t>
      </w:r>
    </w:p>
    <w:commentRangeStart w:id="20"/>
    <w:p w14:paraId="25796337" w14:textId="7F349EB9" w:rsidR="001256EC" w:rsidRPr="00B71ACF" w:rsidRDefault="000A54B1" w:rsidP="001256EC">
      <w:pPr>
        <w:ind w:left="720"/>
      </w:pPr>
      <w:sdt>
        <w:sdtPr>
          <w:id w:val="315621455"/>
          <w14:checkbox>
            <w14:checked w14:val="0"/>
            <w14:checkedState w14:val="2612" w14:font="MS Gothic"/>
            <w14:uncheckedState w14:val="2610" w14:font="MS Gothic"/>
          </w14:checkbox>
        </w:sdtPr>
        <w:sdtContent>
          <w:ins w:id="21" w:author="Evan Dragich" w:date="2022-12-12T21:05:00Z">
            <w:r w:rsidR="001256EC">
              <w:rPr>
                <w:rFonts w:ascii="MS Gothic" w:eastAsia="MS Gothic" w:hAnsi="MS Gothic" w:hint="eastAsia"/>
              </w:rPr>
              <w:t>☐</w:t>
            </w:r>
          </w:ins>
          <w:del w:id="22" w:author="Evan Dragich" w:date="2022-12-12T21:05:00Z">
            <w:r w:rsidR="001256EC" w:rsidDel="001256EC">
              <w:rPr>
                <w:rFonts w:ascii="MS Gothic" w:eastAsia="MS Gothic" w:hAnsi="MS Gothic" w:hint="eastAsia"/>
              </w:rPr>
              <w:delText>☒</w:delText>
            </w:r>
          </w:del>
        </w:sdtContent>
      </w:sdt>
      <w:r w:rsidR="001256EC" w:rsidRPr="00B71ACF">
        <w:t xml:space="preserve"> Gift Card – Electronic Amazon Gift Card</w:t>
      </w:r>
      <w:commentRangeEnd w:id="20"/>
      <w:r>
        <w:rPr>
          <w:rStyle w:val="CommentReference"/>
        </w:rPr>
        <w:commentReference w:id="20"/>
      </w:r>
    </w:p>
    <w:p w14:paraId="3CDFFF89" w14:textId="77777777" w:rsidR="001256EC" w:rsidRPr="00B71ACF" w:rsidRDefault="000A54B1" w:rsidP="001256EC">
      <w:pPr>
        <w:ind w:left="720"/>
      </w:pPr>
      <w:sdt>
        <w:sdtPr>
          <w:id w:val="23104963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Gift Card – Other (please specify: </w:t>
      </w:r>
      <w:sdt>
        <w:sdtPr>
          <w:id w:val="428467644"/>
          <w:placeholder>
            <w:docPart w:val="40F11D6856FD3E4BAFD7C45C714A6752"/>
          </w:placeholder>
          <w:showingPlcHdr/>
        </w:sdtPr>
        <w:sdtContent>
          <w:r w:rsidR="001256EC" w:rsidRPr="00B71ACF">
            <w:rPr>
              <w:rStyle w:val="PlaceholderText"/>
            </w:rPr>
            <w:t>Click or tap here to enter text.</w:t>
          </w:r>
        </w:sdtContent>
      </w:sdt>
      <w:r w:rsidR="001256EC" w:rsidRPr="00B71ACF">
        <w:t>)</w:t>
      </w:r>
    </w:p>
    <w:p w14:paraId="785AFA57" w14:textId="77777777" w:rsidR="001256EC" w:rsidRPr="00B71ACF" w:rsidRDefault="000A54B1" w:rsidP="001256EC">
      <w:pPr>
        <w:ind w:left="720"/>
      </w:pPr>
      <w:sdt>
        <w:sdtPr>
          <w:id w:val="-116563169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Lottery/Drawing</w:t>
      </w:r>
    </w:p>
    <w:p w14:paraId="5542D80F" w14:textId="77777777" w:rsidR="001256EC" w:rsidRPr="00B71ACF" w:rsidRDefault="000A54B1" w:rsidP="001256EC">
      <w:pPr>
        <w:tabs>
          <w:tab w:val="left" w:pos="990"/>
        </w:tabs>
        <w:ind w:left="990" w:hanging="270"/>
      </w:pPr>
      <w:sdt>
        <w:sdtPr>
          <w:id w:val="86278124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Online and/or Pre-arranged Panel Payments (e.g. Lucid, Mturk, Qualtrics Panel, YouGov, etc.)</w:t>
      </w:r>
    </w:p>
    <w:commentRangeStart w:id="23"/>
    <w:p w14:paraId="0067AC6B" w14:textId="234B6152" w:rsidR="001256EC" w:rsidRPr="00B71ACF" w:rsidRDefault="000A54B1" w:rsidP="001256EC">
      <w:pPr>
        <w:ind w:left="720"/>
      </w:pPr>
      <w:sdt>
        <w:sdtPr>
          <w:id w:val="1906944127"/>
          <w14:checkbox>
            <w14:checked w14:val="1"/>
            <w14:checkedState w14:val="2612" w14:font="MS Gothic"/>
            <w14:uncheckedState w14:val="2610" w14:font="MS Gothic"/>
          </w14:checkbox>
        </w:sdtPr>
        <w:sdtContent>
          <w:ins w:id="24" w:author="Evan Dragich" w:date="2022-12-12T21:05:00Z">
            <w:r w:rsidR="001256EC">
              <w:rPr>
                <w:rFonts w:ascii="MS Gothic" w:eastAsia="MS Gothic" w:hAnsi="MS Gothic" w:hint="eastAsia"/>
              </w:rPr>
              <w:t>☒</w:t>
            </w:r>
          </w:ins>
          <w:del w:id="25" w:author="Evan Dragich" w:date="2022-12-12T21:05:00Z">
            <w:r w:rsidR="001256EC" w:rsidRPr="00B71ACF" w:rsidDel="001256EC">
              <w:rPr>
                <w:rFonts w:ascii="MS Gothic" w:eastAsia="MS Gothic" w:hAnsi="MS Gothic" w:hint="eastAsia"/>
              </w:rPr>
              <w:delText>☐</w:delText>
            </w:r>
          </w:del>
        </w:sdtContent>
      </w:sdt>
      <w:r w:rsidR="001256EC" w:rsidRPr="00B71ACF">
        <w:t xml:space="preserve"> Other (please specify: </w:t>
      </w:r>
      <w:sdt>
        <w:sdtPr>
          <w:id w:val="2033833041"/>
          <w:placeholder>
            <w:docPart w:val="15A8D0C6C7D2AD499216434F164A118F"/>
          </w:placeholder>
        </w:sdtPr>
        <w:sdtContent>
          <w:ins w:id="26" w:author="Evan Dragich" w:date="2022-12-12T21:06:00Z">
            <w:r w:rsidR="001256EC">
              <w:t>Direct Deposit/paper check depending on how they receive their usual TA pay in the Duke payroll system.</w:t>
            </w:r>
          </w:ins>
        </w:sdtContent>
      </w:sdt>
      <w:r w:rsidR="001256EC" w:rsidRPr="00B71ACF">
        <w:t>)</w:t>
      </w:r>
      <w:commentRangeEnd w:id="23"/>
      <w:r w:rsidR="00BA3FE2">
        <w:rPr>
          <w:rStyle w:val="CommentReference"/>
        </w:rPr>
        <w:commentReference w:id="23"/>
      </w:r>
    </w:p>
    <w:p w14:paraId="244E26BE" w14:textId="77777777" w:rsidR="001256EC" w:rsidRPr="00B71ACF" w:rsidRDefault="001256EC" w:rsidP="001256EC">
      <w:pPr>
        <w:ind w:left="360"/>
      </w:pPr>
    </w:p>
    <w:p w14:paraId="6530FE65" w14:textId="77777777" w:rsidR="001256EC" w:rsidRPr="00B71ACF" w:rsidRDefault="001256EC" w:rsidP="001256EC">
      <w:pPr>
        <w:pStyle w:val="ListParagraph"/>
        <w:numPr>
          <w:ilvl w:val="0"/>
          <w:numId w:val="19"/>
        </w:numPr>
        <w:ind w:hanging="720"/>
        <w:rPr>
          <w:b/>
        </w:rPr>
      </w:pPr>
      <w:r w:rsidRPr="00B71ACF">
        <w:rPr>
          <w:b/>
        </w:rPr>
        <w:t>Please describe each type of compensation and how they will be distributed.</w:t>
      </w:r>
      <w:r w:rsidRPr="00B71ACF">
        <w:t xml:space="preserve"> If multiple payments will be made, please describe.</w:t>
      </w:r>
    </w:p>
    <w:p w14:paraId="239C59D6"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35"/>
      </w:tblGrid>
      <w:tr w:rsidR="001256EC" w:rsidRPr="00B71ACF" w14:paraId="01850EB0" w14:textId="77777777" w:rsidTr="000A54B1">
        <w:trPr>
          <w:trHeight w:val="1025"/>
        </w:trPr>
        <w:sdt>
          <w:sdtPr>
            <w:id w:val="-969362936"/>
            <w:placeholder>
              <w:docPart w:val="A92B27CF6607394F9694FFB2CAA55B72"/>
            </w:placeholder>
          </w:sdtPr>
          <w:sdtContent>
            <w:tc>
              <w:tcPr>
                <w:tcW w:w="8635" w:type="dxa"/>
              </w:tcPr>
              <w:p w14:paraId="402F24DC" w14:textId="77777777" w:rsidR="001256EC" w:rsidRPr="004A32A4" w:rsidDel="00CB795A" w:rsidRDefault="001256EC" w:rsidP="000A54B1">
                <w:pPr>
                  <w:tabs>
                    <w:tab w:val="left" w:pos="6864"/>
                  </w:tabs>
                </w:pPr>
              </w:p>
              <w:p w14:paraId="6BA5D5A6" w14:textId="77777777" w:rsidR="001256EC" w:rsidRDefault="001256EC" w:rsidP="000A54B1">
                <w:r w:rsidRPr="004A32A4">
                  <w:t xml:space="preserve">We will provide $100 Amazon gift card to each </w:t>
                </w:r>
                <w:r>
                  <w:t xml:space="preserve">faculty </w:t>
                </w:r>
                <w:r w:rsidRPr="004A32A4">
                  <w:t>interviewee</w:t>
                </w:r>
                <w:r>
                  <w:t xml:space="preserve"> as an honorarium</w:t>
                </w:r>
                <w:r w:rsidRPr="004A32A4">
                  <w:t>.</w:t>
                </w:r>
              </w:p>
              <w:p w14:paraId="54023751" w14:textId="77777777" w:rsidR="001256EC" w:rsidRDefault="001256EC" w:rsidP="000A54B1">
                <w:pPr>
                  <w:tabs>
                    <w:tab w:val="left" w:pos="6864"/>
                  </w:tabs>
                </w:pPr>
                <w:r>
                  <w:tab/>
                </w:r>
              </w:p>
              <w:p w14:paraId="7410FB8F" w14:textId="77777777" w:rsidR="001256EC" w:rsidRDefault="001256EC" w:rsidP="000A54B1">
                <w:pPr>
                  <w:tabs>
                    <w:tab w:val="left" w:pos="6864"/>
                  </w:tabs>
                </w:pPr>
                <w:r>
                  <w:t>To receive compensation for participation in the research study, participants must complete a Research Participant Payment Form. Contents of this form is provided in the Appendix. Duke Employees or Duke Students must provide their Duke Unique ID. Non-Duke participants must provide their Social Security Number. To ensure secure collection of personal information, participants will have two ways of sharing their SSN.</w:t>
                </w:r>
              </w:p>
              <w:p w14:paraId="4A8F94AF" w14:textId="77777777" w:rsidR="001256EC" w:rsidRDefault="001256EC" w:rsidP="000A54B1">
                <w:pPr>
                  <w:tabs>
                    <w:tab w:val="left" w:pos="6864"/>
                  </w:tabs>
                </w:pPr>
              </w:p>
              <w:p w14:paraId="0147E19C" w14:textId="77777777" w:rsidR="001256EC" w:rsidRDefault="001256EC" w:rsidP="000A54B1">
                <w:pPr>
                  <w:tabs>
                    <w:tab w:val="left" w:pos="6864"/>
                  </w:tabs>
                </w:pPr>
                <w:r>
                  <w:t>We will offer to share a link to a designated Strongbox folder via which the participant may upload a form with the SSN. As some participants may be less comfortable with computer technology, we will also be able to collect their SSN verbally over the phone following the interview. The interviewer will immediately upload a form created in Duke Box with said SSN to Strongbox.</w:t>
                </w:r>
              </w:p>
              <w:p w14:paraId="3DA6BD98" w14:textId="77777777" w:rsidR="001256EC" w:rsidRDefault="001256EC" w:rsidP="000A54B1">
                <w:pPr>
                  <w:tabs>
                    <w:tab w:val="left" w:pos="6864"/>
                  </w:tabs>
                </w:pPr>
              </w:p>
              <w:p w14:paraId="40C4323B" w14:textId="77777777" w:rsidR="001256EC" w:rsidRDefault="001256EC" w:rsidP="000A54B1">
                <w:pPr>
                  <w:tabs>
                    <w:tab w:val="left" w:pos="6864"/>
                  </w:tabs>
                </w:pPr>
                <w:r>
                  <w:t xml:space="preserve">The SSNs will only reside in Strongbox until being submitted to the University for processing. In accordance with Disbursement Policy, SSNs will be submitted within 45 days. Once the SSNs have been loaded into SAP, we will promptly delete the SSNs from Strongbox. </w:t>
                </w:r>
              </w:p>
              <w:p w14:paraId="41C7E7B6" w14:textId="77777777" w:rsidR="001256EC" w:rsidRDefault="001256EC" w:rsidP="000A54B1">
                <w:pPr>
                  <w:tabs>
                    <w:tab w:val="left" w:pos="6864"/>
                  </w:tabs>
                </w:pPr>
              </w:p>
              <w:p w14:paraId="57BE0A91" w14:textId="77777777" w:rsidR="001256EC" w:rsidRPr="001256EC" w:rsidRDefault="001256EC" w:rsidP="000A54B1">
                <w:pPr>
                  <w:tabs>
                    <w:tab w:val="left" w:pos="6864"/>
                  </w:tabs>
                  <w:rPr>
                    <w:ins w:id="28" w:author="Evan Dragich" w:date="2022-12-12T21:06:00Z"/>
                    <w:strike/>
                    <w:rPrChange w:id="29" w:author="Evan Dragich" w:date="2022-12-12T21:06:00Z">
                      <w:rPr>
                        <w:ins w:id="30" w:author="Evan Dragich" w:date="2022-12-12T21:06:00Z"/>
                      </w:rPr>
                    </w:rPrChange>
                  </w:rPr>
                </w:pPr>
                <w:r w:rsidRPr="001256EC">
                  <w:rPr>
                    <w:strike/>
                    <w:rPrChange w:id="31" w:author="Evan Dragich" w:date="2022-12-12T21:06:00Z">
                      <w:rPr/>
                    </w:rPrChange>
                  </w:rPr>
                  <w:t>For the undergraduate interviews, no compensation will be offered.</w:t>
                </w:r>
              </w:p>
              <w:p w14:paraId="39112A46" w14:textId="77777777" w:rsidR="001256EC" w:rsidRDefault="001256EC" w:rsidP="000A54B1">
                <w:pPr>
                  <w:tabs>
                    <w:tab w:val="left" w:pos="6864"/>
                  </w:tabs>
                  <w:rPr>
                    <w:ins w:id="32" w:author="Evan Dragich" w:date="2022-12-12T21:06:00Z"/>
                  </w:rPr>
                </w:pPr>
              </w:p>
              <w:customXmlInsRangeStart w:id="33" w:author="Evan Dragich" w:date="2022-12-12T21:06:00Z"/>
              <w:sdt>
                <w:sdtPr>
                  <w:rPr>
                    <w:highlight w:val="yellow"/>
                  </w:rPr>
                  <w:id w:val="1033153476"/>
                  <w:placeholder>
                    <w:docPart w:val="35F9810CA2EBA14F934C2C0A7C861929"/>
                  </w:placeholder>
                </w:sdtPr>
                <w:sdtContent>
                  <w:customXmlInsRangeEnd w:id="33"/>
                  <w:p w14:paraId="628F94B2" w14:textId="77777777" w:rsidR="001256EC" w:rsidRDefault="001256EC" w:rsidP="001256EC">
                    <w:pPr>
                      <w:rPr>
                        <w:ins w:id="34" w:author="Evan Dragich" w:date="2022-12-12T21:06:00Z"/>
                        <w:color w:val="000000"/>
                      </w:rPr>
                    </w:pPr>
                    <w:ins w:id="35" w:author="Evan Dragich" w:date="2022-12-12T21:06:00Z">
                      <w:r w:rsidRPr="00E778F7">
                        <w:t xml:space="preserve">Undergraduate students, all current TAs for an intro data science class, would be allowed </w:t>
                      </w:r>
                      <w:r w:rsidRPr="00D91727">
                        <w:rPr>
                          <w:color w:val="000000"/>
                        </w:rPr>
                        <w:t>to log an extra hour on their TA timesheets in the biweekly period they complete this interview. The timesheets are self-reported by students every two-week period, and encompass the grading, office hours, and lab session leading duties which sum 10-12 hours per week on average, sometimes less.</w:t>
                      </w:r>
                    </w:ins>
                  </w:p>
                  <w:p w14:paraId="394865A1" w14:textId="77777777" w:rsidR="001256EC" w:rsidRDefault="001256EC" w:rsidP="001256EC">
                    <w:pPr>
                      <w:rPr>
                        <w:ins w:id="36" w:author="Evan Dragich" w:date="2022-12-12T21:06:00Z"/>
                        <w:color w:val="000000"/>
                      </w:rPr>
                    </w:pPr>
                  </w:p>
                  <w:p w14:paraId="296F99B9" w14:textId="77777777" w:rsidR="001256EC" w:rsidRPr="00D91727" w:rsidRDefault="001256EC" w:rsidP="001256EC">
                    <w:pPr>
                      <w:rPr>
                        <w:ins w:id="37" w:author="Evan Dragich" w:date="2022-12-12T21:06:00Z"/>
                        <w:color w:val="000000"/>
                      </w:rPr>
                    </w:pPr>
                    <w:ins w:id="38" w:author="Evan Dragich" w:date="2022-12-12T21:06:00Z">
                      <w:r>
                        <w:rPr>
                          <w:color w:val="000000"/>
                        </w:rPr>
                        <w:t>Stat undergrad TA wages change semester-to-semester and I am not aware of the current rate, but it is likely in the $15-18/hour range following Duke’s recent global minimum wage increase to $15/hr.</w:t>
                      </w:r>
                    </w:ins>
                  </w:p>
                  <w:p w14:paraId="39690594" w14:textId="77777777" w:rsidR="001256EC" w:rsidRPr="00D91727" w:rsidRDefault="001256EC" w:rsidP="001256EC">
                    <w:pPr>
                      <w:rPr>
                        <w:ins w:id="39" w:author="Evan Dragich" w:date="2022-12-12T21:06:00Z"/>
                        <w:color w:val="000000"/>
                      </w:rPr>
                    </w:pPr>
                    <w:ins w:id="40" w:author="Evan Dragich" w:date="2022-12-12T21:06:00Z">
                      <w:r w:rsidRPr="00D91727">
                        <w:rPr>
                          <w:color w:val="000000"/>
                        </w:rPr>
                        <w:t> </w:t>
                      </w:r>
                    </w:ins>
                  </w:p>
                  <w:p w14:paraId="0D07E186" w14:textId="77777777" w:rsidR="001256EC" w:rsidRPr="00D91727" w:rsidRDefault="001256EC" w:rsidP="001256EC">
                    <w:pPr>
                      <w:rPr>
                        <w:ins w:id="41" w:author="Evan Dragich" w:date="2022-12-12T21:06:00Z"/>
                        <w:color w:val="000000"/>
                      </w:rPr>
                    </w:pPr>
                    <w:ins w:id="42" w:author="Evan Dragich" w:date="2022-12-12T21:06:00Z">
                      <w:r w:rsidRPr="00D91727">
                        <w:rPr>
                          <w:color w:val="000000"/>
                        </w:rPr>
                        <w:t>Their identity in participation would still be anonymous to anyone at Duke other than me, as the hours reported on these timesheets frequently vary and the day corresponding to the hour they log for this activity would not provide their identity, as students may complete grading duties at any time for however long it takes them. They would be voluntarily participating in activities related to materials which have intended classroom purposes for the course they are teaching.</w:t>
                      </w:r>
                    </w:ins>
                  </w:p>
                  <w:p w14:paraId="02639498" w14:textId="77777777" w:rsidR="001256EC" w:rsidRDefault="000A54B1" w:rsidP="001256EC">
                    <w:pPr>
                      <w:tabs>
                        <w:tab w:val="left" w:pos="6864"/>
                      </w:tabs>
                      <w:rPr>
                        <w:ins w:id="43" w:author="Evan Dragich" w:date="2022-12-12T21:06:00Z"/>
                        <w:highlight w:val="yellow"/>
                      </w:rPr>
                    </w:pPr>
                  </w:p>
                  <w:customXmlInsRangeStart w:id="44" w:author="Evan Dragich" w:date="2022-12-12T21:06:00Z"/>
                </w:sdtContent>
              </w:sdt>
              <w:customXmlInsRangeEnd w:id="44"/>
              <w:p w14:paraId="2D1108A3" w14:textId="39FCFA0A" w:rsidR="001256EC" w:rsidRPr="004A32A4" w:rsidRDefault="001256EC" w:rsidP="000A54B1">
                <w:pPr>
                  <w:tabs>
                    <w:tab w:val="left" w:pos="6864"/>
                  </w:tabs>
                </w:pPr>
              </w:p>
            </w:tc>
          </w:sdtContent>
        </w:sdt>
      </w:tr>
    </w:tbl>
    <w:p w14:paraId="689135A0" w14:textId="77777777" w:rsidR="001256EC" w:rsidRPr="00B71ACF" w:rsidRDefault="001256EC" w:rsidP="001256EC">
      <w:pPr>
        <w:ind w:left="360"/>
      </w:pPr>
    </w:p>
    <w:p w14:paraId="25C3241A" w14:textId="77777777" w:rsidR="001256EC" w:rsidRPr="00EA5BA2" w:rsidRDefault="001256EC" w:rsidP="001256EC">
      <w:pPr>
        <w:pStyle w:val="ListParagraph"/>
        <w:numPr>
          <w:ilvl w:val="0"/>
          <w:numId w:val="19"/>
        </w:numPr>
        <w:ind w:hanging="720"/>
        <w:rPr>
          <w:b/>
        </w:rPr>
      </w:pPr>
      <w:r w:rsidRPr="00B71ACF">
        <w:rPr>
          <w:b/>
        </w:rPr>
        <w:t xml:space="preserve">Under what conditions will participants receive partial or no compensation? </w:t>
      </w:r>
      <w:r>
        <w:t>For example:</w:t>
      </w:r>
    </w:p>
    <w:p w14:paraId="4A4CCABE" w14:textId="77777777" w:rsidR="001256EC" w:rsidRDefault="001256EC" w:rsidP="001256EC">
      <w:pPr>
        <w:pStyle w:val="ListParagraph"/>
        <w:rPr>
          <w:b/>
        </w:rPr>
      </w:pPr>
    </w:p>
    <w:p w14:paraId="7F0AB7EE" w14:textId="77777777" w:rsidR="001256EC" w:rsidRDefault="001256EC" w:rsidP="001256EC">
      <w:pPr>
        <w:numPr>
          <w:ilvl w:val="0"/>
          <w:numId w:val="28"/>
        </w:numPr>
        <w:ind w:left="1440"/>
        <w:rPr>
          <w:b/>
          <w:bCs/>
          <w:sz w:val="22"/>
          <w:szCs w:val="22"/>
        </w:rPr>
      </w:pPr>
      <w:r>
        <w:lastRenderedPageBreak/>
        <w:t>Participants must answer every question or complete all tasks.</w:t>
      </w:r>
    </w:p>
    <w:p w14:paraId="593F2EA7" w14:textId="77777777" w:rsidR="001256EC" w:rsidRDefault="001256EC" w:rsidP="001256EC">
      <w:pPr>
        <w:numPr>
          <w:ilvl w:val="0"/>
          <w:numId w:val="28"/>
        </w:numPr>
        <w:ind w:left="1440"/>
        <w:rPr>
          <w:b/>
          <w:bCs/>
        </w:rPr>
      </w:pPr>
      <w:r>
        <w:t>Participants must pass attention checks.</w:t>
      </w:r>
    </w:p>
    <w:p w14:paraId="67EDACFC" w14:textId="77777777" w:rsidR="001256EC" w:rsidRDefault="001256EC" w:rsidP="001256EC">
      <w:pPr>
        <w:numPr>
          <w:ilvl w:val="0"/>
          <w:numId w:val="28"/>
        </w:numPr>
        <w:ind w:left="1440"/>
        <w:rPr>
          <w:b/>
          <w:bCs/>
        </w:rPr>
      </w:pPr>
      <w:r>
        <w:t>Participants must achieve a certain accuracy score.</w:t>
      </w:r>
    </w:p>
    <w:p w14:paraId="2412241A" w14:textId="77777777" w:rsidR="001256EC" w:rsidRDefault="001256EC" w:rsidP="001256EC">
      <w:pPr>
        <w:numPr>
          <w:ilvl w:val="0"/>
          <w:numId w:val="28"/>
        </w:numPr>
        <w:ind w:left="1440"/>
        <w:rPr>
          <w:b/>
          <w:bCs/>
        </w:rPr>
      </w:pPr>
      <w:r>
        <w:t>Participants must spend a certain amount of time completing the study.</w:t>
      </w:r>
    </w:p>
    <w:p w14:paraId="66FFCA24" w14:textId="77777777" w:rsidR="001256EC" w:rsidRPr="00480752" w:rsidRDefault="001256EC" w:rsidP="001256EC">
      <w:pPr>
        <w:numPr>
          <w:ilvl w:val="0"/>
          <w:numId w:val="28"/>
        </w:numPr>
        <w:ind w:left="1440"/>
        <w:rPr>
          <w:b/>
          <w:bCs/>
        </w:rPr>
      </w:pPr>
      <w:r>
        <w:t>Participants must complete multiple sessions.</w:t>
      </w:r>
    </w:p>
    <w:p w14:paraId="7DFAB8F7"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35"/>
      </w:tblGrid>
      <w:tr w:rsidR="001256EC" w:rsidRPr="00B71ACF" w14:paraId="2984B2E5" w14:textId="77777777" w:rsidTr="000A54B1">
        <w:trPr>
          <w:trHeight w:val="1025"/>
        </w:trPr>
        <w:sdt>
          <w:sdtPr>
            <w:id w:val="297578316"/>
            <w:placeholder>
              <w:docPart w:val="CBA473F53B570D41B83177F6CD1F635E"/>
            </w:placeholder>
          </w:sdtPr>
          <w:sdtContent>
            <w:tc>
              <w:tcPr>
                <w:tcW w:w="8635" w:type="dxa"/>
              </w:tcPr>
              <w:p w14:paraId="1696DF88" w14:textId="77777777" w:rsidR="001256EC" w:rsidRDefault="001256EC" w:rsidP="000A54B1">
                <w:r w:rsidRPr="00D10FDB">
                  <w:t>Participants who show up for the interview, even if the interview doesn’t take the entire duration of 90 minutes, will be compensated in full.</w:t>
                </w:r>
              </w:p>
              <w:p w14:paraId="350A2B5D" w14:textId="77777777" w:rsidR="001256EC" w:rsidRDefault="001256EC" w:rsidP="000A54B1"/>
              <w:p w14:paraId="0A80BA49" w14:textId="2336F544" w:rsidR="001256EC" w:rsidRPr="001256EC" w:rsidRDefault="001256EC" w:rsidP="000A54B1">
                <w:pPr>
                  <w:rPr>
                    <w:ins w:id="45" w:author="Evan Dragich" w:date="2022-12-12T21:06:00Z"/>
                    <w:strike/>
                    <w:rPrChange w:id="46" w:author="Evan Dragich" w:date="2022-12-12T21:06:00Z">
                      <w:rPr>
                        <w:ins w:id="47" w:author="Evan Dragich" w:date="2022-12-12T21:06:00Z"/>
                      </w:rPr>
                    </w:rPrChange>
                  </w:rPr>
                </w:pPr>
                <w:r w:rsidRPr="001256EC">
                  <w:rPr>
                    <w:strike/>
                    <w:rPrChange w:id="48" w:author="Evan Dragich" w:date="2022-12-12T21:06:00Z">
                      <w:rPr/>
                    </w:rPrChange>
                  </w:rPr>
                  <w:t>For the undergraduate interviews, no compensation will be offered.</w:t>
                </w:r>
              </w:p>
              <w:p w14:paraId="0E6C0926" w14:textId="61A7A94E" w:rsidR="001256EC" w:rsidRDefault="001256EC" w:rsidP="000A54B1">
                <w:pPr>
                  <w:rPr>
                    <w:ins w:id="49" w:author="Evan Dragich" w:date="2022-12-12T21:06:00Z"/>
                  </w:rPr>
                </w:pPr>
              </w:p>
              <w:p w14:paraId="7816FF82" w14:textId="71C038DB" w:rsidR="001256EC" w:rsidRDefault="001256EC" w:rsidP="000A54B1">
                <w:pPr>
                  <w:rPr>
                    <w:ins w:id="50" w:author="Evan Dragich" w:date="2022-12-12T21:05:00Z"/>
                  </w:rPr>
                </w:pPr>
                <w:ins w:id="51" w:author="Evan Dragich" w:date="2022-12-12T21:06:00Z">
                  <w:r>
                    <w:t>The above statement will apply for the undergraduate interviews, except that they are currently scheduled for 60 minutes and thus participants will still be compensated in full if the interview lasts less than that time. The interview will be cut short to avoid ever going over 60 minutes, should that be the case.</w:t>
                  </w:r>
                </w:ins>
              </w:p>
              <w:p w14:paraId="622E6926" w14:textId="1E930DAF" w:rsidR="001256EC" w:rsidRPr="00D10FDB" w:rsidRDefault="001256EC" w:rsidP="000A54B1"/>
            </w:tc>
          </w:sdtContent>
        </w:sdt>
      </w:tr>
    </w:tbl>
    <w:p w14:paraId="62CFB7BB" w14:textId="77777777" w:rsidR="001256EC" w:rsidRPr="00B71ACF" w:rsidRDefault="001256EC" w:rsidP="001256EC"/>
    <w:p w14:paraId="55C87825"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0EB4257A" w14:textId="77777777" w:rsidTr="000A54B1">
        <w:tc>
          <w:tcPr>
            <w:tcW w:w="9350" w:type="dxa"/>
          </w:tcPr>
          <w:p w14:paraId="06B5FCE9" w14:textId="77777777" w:rsidR="001256EC" w:rsidRPr="00B71ACF" w:rsidRDefault="001256EC" w:rsidP="000A54B1">
            <w:pPr>
              <w:rPr>
                <w:sz w:val="32"/>
              </w:rPr>
            </w:pPr>
            <w:r w:rsidRPr="00B71ACF">
              <w:rPr>
                <w:sz w:val="32"/>
              </w:rPr>
              <w:t>Section 11: Benefits</w:t>
            </w:r>
          </w:p>
        </w:tc>
      </w:tr>
    </w:tbl>
    <w:p w14:paraId="300E80F4" w14:textId="77777777" w:rsidR="001256EC" w:rsidRPr="00B71ACF" w:rsidRDefault="001256EC" w:rsidP="001256EC"/>
    <w:p w14:paraId="3775DCFE" w14:textId="77777777" w:rsidR="001256EC" w:rsidRPr="00B71ACF" w:rsidRDefault="001256EC" w:rsidP="001256EC">
      <w:pPr>
        <w:pStyle w:val="ListParagraph"/>
        <w:numPr>
          <w:ilvl w:val="0"/>
          <w:numId w:val="20"/>
        </w:numPr>
        <w:ind w:left="360"/>
        <w:rPr>
          <w:b/>
        </w:rPr>
      </w:pPr>
      <w:r w:rsidRPr="00B71ACF">
        <w:rPr>
          <w:b/>
        </w:rPr>
        <w:t xml:space="preserve">Describe any anticipated direct benefits of the research for individual participants. </w:t>
      </w:r>
    </w:p>
    <w:p w14:paraId="3FABD9A2" w14:textId="77777777" w:rsidR="001256EC" w:rsidRPr="00B71ACF" w:rsidRDefault="001256EC" w:rsidP="001256EC"/>
    <w:p w14:paraId="3EC90221" w14:textId="77777777" w:rsidR="001256EC" w:rsidRPr="00B71ACF" w:rsidRDefault="001256EC" w:rsidP="001256EC">
      <w:pPr>
        <w:pStyle w:val="question"/>
        <w:numPr>
          <w:ilvl w:val="0"/>
          <w:numId w:val="13"/>
        </w:numPr>
        <w:rPr>
          <w:b w:val="0"/>
          <w:szCs w:val="24"/>
        </w:rPr>
      </w:pPr>
      <w:r w:rsidRPr="00B71ACF">
        <w:rPr>
          <w:b w:val="0"/>
          <w:szCs w:val="24"/>
        </w:rPr>
        <w:t>The opportunity to participate in research is not a benefit</w:t>
      </w:r>
    </w:p>
    <w:p w14:paraId="40638381" w14:textId="77777777" w:rsidR="001256EC" w:rsidRPr="00B71ACF" w:rsidRDefault="001256EC" w:rsidP="001256EC">
      <w:pPr>
        <w:pStyle w:val="question"/>
        <w:numPr>
          <w:ilvl w:val="0"/>
          <w:numId w:val="13"/>
        </w:numPr>
        <w:rPr>
          <w:b w:val="0"/>
          <w:szCs w:val="24"/>
        </w:rPr>
      </w:pPr>
      <w:r w:rsidRPr="00B71ACF">
        <w:rPr>
          <w:b w:val="0"/>
          <w:szCs w:val="24"/>
        </w:rPr>
        <w:t>Compensation is not a benefit</w:t>
      </w:r>
    </w:p>
    <w:p w14:paraId="44B8CBB2" w14:textId="77777777" w:rsidR="001256EC" w:rsidRPr="00B71ACF" w:rsidRDefault="001256EC" w:rsidP="001256EC">
      <w:pPr>
        <w:pStyle w:val="ListParagraph"/>
        <w:numPr>
          <w:ilvl w:val="0"/>
          <w:numId w:val="13"/>
        </w:numPr>
      </w:pPr>
      <w:r w:rsidRPr="00B71ACF">
        <w:t>If the research provides no direct benefits to participants, state “None”</w:t>
      </w:r>
    </w:p>
    <w:p w14:paraId="006B51B8" w14:textId="77777777" w:rsidR="001256EC" w:rsidRPr="00B71ACF" w:rsidRDefault="001256EC" w:rsidP="001256EC"/>
    <w:tbl>
      <w:tblPr>
        <w:tblStyle w:val="TableGrid"/>
        <w:tblW w:w="17270" w:type="dxa"/>
        <w:tblInd w:w="715" w:type="dxa"/>
        <w:tblLook w:val="04A0" w:firstRow="1" w:lastRow="0" w:firstColumn="1" w:lastColumn="0" w:noHBand="0" w:noVBand="1"/>
      </w:tblPr>
      <w:tblGrid>
        <w:gridCol w:w="8635"/>
        <w:gridCol w:w="8635"/>
      </w:tblGrid>
      <w:tr w:rsidR="001256EC" w:rsidRPr="00B71ACF" w14:paraId="3EBD7134" w14:textId="77777777" w:rsidTr="000A54B1">
        <w:trPr>
          <w:trHeight w:val="1025"/>
        </w:trPr>
        <w:sdt>
          <w:sdtPr>
            <w:id w:val="-193467090"/>
            <w:placeholder>
              <w:docPart w:val="EC45552E958CC94688A2FCA4A15B34C0"/>
            </w:placeholder>
          </w:sdtPr>
          <w:sdtContent>
            <w:tc>
              <w:tcPr>
                <w:tcW w:w="8635" w:type="dxa"/>
              </w:tcPr>
              <w:p w14:paraId="302AC275" w14:textId="77777777" w:rsidR="001256EC" w:rsidRDefault="001256EC" w:rsidP="000A54B1">
                <w:r w:rsidRPr="00D10FDB">
                  <w:t>The assessment tool we’re developing is one they may directly use in the future.</w:t>
                </w:r>
              </w:p>
              <w:p w14:paraId="7372C856" w14:textId="77777777" w:rsidR="001256EC" w:rsidRDefault="001256EC" w:rsidP="000A54B1"/>
              <w:p w14:paraId="157C7BAD" w14:textId="77777777" w:rsidR="001256EC" w:rsidRPr="00D10FDB" w:rsidRDefault="001256EC" w:rsidP="000A54B1">
                <w:r>
                  <w:t>For the undergraduate student interviews, none.</w:t>
                </w:r>
              </w:p>
            </w:tc>
          </w:sdtContent>
        </w:sdt>
        <w:sdt>
          <w:sdtPr>
            <w:rPr>
              <w:b/>
            </w:rPr>
            <w:id w:val="-1737244110"/>
            <w:placeholder>
              <w:docPart w:val="ECA0996AD600A84D9059BF7AA0FFA425"/>
            </w:placeholder>
            <w:showingPlcHdr/>
          </w:sdtPr>
          <w:sdtContent>
            <w:tc>
              <w:tcPr>
                <w:tcW w:w="8635" w:type="dxa"/>
              </w:tcPr>
              <w:p w14:paraId="63A1516B" w14:textId="77777777" w:rsidR="001256EC" w:rsidRPr="00B71ACF" w:rsidRDefault="001256EC" w:rsidP="000A54B1">
                <w:pPr>
                  <w:rPr>
                    <w:b/>
                  </w:rPr>
                </w:pPr>
                <w:r w:rsidRPr="00B71ACF">
                  <w:rPr>
                    <w:rStyle w:val="PlaceholderText"/>
                  </w:rPr>
                  <w:t>Click or tap here to enter text.</w:t>
                </w:r>
              </w:p>
            </w:tc>
          </w:sdtContent>
        </w:sdt>
      </w:tr>
    </w:tbl>
    <w:p w14:paraId="04ACB0FC" w14:textId="77777777" w:rsidR="001256EC" w:rsidRPr="00B71ACF" w:rsidRDefault="001256EC" w:rsidP="001256EC"/>
    <w:p w14:paraId="700E65E5"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788CAA4C" w14:textId="77777777" w:rsidTr="000A54B1">
        <w:tc>
          <w:tcPr>
            <w:tcW w:w="9350" w:type="dxa"/>
          </w:tcPr>
          <w:p w14:paraId="736804CA" w14:textId="77777777" w:rsidR="001256EC" w:rsidRPr="00B71ACF" w:rsidRDefault="001256EC" w:rsidP="000A54B1">
            <w:pPr>
              <w:rPr>
                <w:sz w:val="32"/>
              </w:rPr>
            </w:pPr>
            <w:r w:rsidRPr="00B71ACF">
              <w:rPr>
                <w:sz w:val="32"/>
              </w:rPr>
              <w:t>Section 12: Risks of Harm</w:t>
            </w:r>
          </w:p>
        </w:tc>
      </w:tr>
    </w:tbl>
    <w:p w14:paraId="476E1B9F" w14:textId="77777777" w:rsidR="001256EC" w:rsidRPr="00B71ACF" w:rsidRDefault="001256EC" w:rsidP="001256EC"/>
    <w:p w14:paraId="66267FE5" w14:textId="77777777" w:rsidR="001256EC" w:rsidRPr="00B71ACF" w:rsidRDefault="001256EC" w:rsidP="001256EC">
      <w:pPr>
        <w:pStyle w:val="ListParagraph"/>
        <w:numPr>
          <w:ilvl w:val="0"/>
          <w:numId w:val="21"/>
        </w:numPr>
        <w:ind w:left="360"/>
        <w:rPr>
          <w:b/>
        </w:rPr>
      </w:pPr>
      <w:r w:rsidRPr="00B71ACF">
        <w:rPr>
          <w:b/>
        </w:rPr>
        <w:t>Will the research activities (e.g. questions, images) upset or distress participants?</w:t>
      </w:r>
    </w:p>
    <w:p w14:paraId="6E056BED" w14:textId="77777777" w:rsidR="001256EC" w:rsidRPr="00B71ACF" w:rsidRDefault="001256EC" w:rsidP="001256EC">
      <w:pPr>
        <w:ind w:left="360"/>
      </w:pPr>
    </w:p>
    <w:p w14:paraId="610A46FA" w14:textId="77777777" w:rsidR="001256EC" w:rsidRPr="00B71ACF" w:rsidRDefault="000A54B1" w:rsidP="001256EC">
      <w:pPr>
        <w:ind w:left="720"/>
      </w:pPr>
      <w:sdt>
        <w:sdtPr>
          <w:id w:val="23791299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953632901"/>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6251C39A" w14:textId="77777777" w:rsidR="001256EC" w:rsidRPr="00B71ACF" w:rsidRDefault="001256EC" w:rsidP="001256EC">
      <w:pPr>
        <w:ind w:left="360"/>
      </w:pPr>
    </w:p>
    <w:p w14:paraId="75C9E287" w14:textId="77777777" w:rsidR="001256EC" w:rsidRPr="00B71ACF" w:rsidRDefault="001256EC" w:rsidP="001256EC">
      <w:pPr>
        <w:pStyle w:val="ListParagraph"/>
        <w:numPr>
          <w:ilvl w:val="0"/>
          <w:numId w:val="21"/>
        </w:numPr>
        <w:ind w:hanging="720"/>
        <w:rPr>
          <w:b/>
        </w:rPr>
      </w:pPr>
      <w:r w:rsidRPr="00B71ACF">
        <w:rPr>
          <w:b/>
        </w:rPr>
        <w:t xml:space="preserve">Please elaborate on why you feel the research activities may or may not upset or distress participants. </w:t>
      </w:r>
      <w:r w:rsidRPr="00B71ACF">
        <w:t>If the answer to the above is “Yes”, describe the strategies you will use to mitigate the risks.</w:t>
      </w:r>
    </w:p>
    <w:p w14:paraId="5D045159"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35"/>
      </w:tblGrid>
      <w:tr w:rsidR="001256EC" w:rsidRPr="00B71ACF" w14:paraId="7FE15BE4" w14:textId="77777777" w:rsidTr="000A54B1">
        <w:trPr>
          <w:trHeight w:val="1025"/>
        </w:trPr>
        <w:sdt>
          <w:sdtPr>
            <w:rPr>
              <w:b/>
            </w:rPr>
            <w:id w:val="797580773"/>
            <w:placeholder>
              <w:docPart w:val="33785769E94A99469CD3EF0D72557310"/>
            </w:placeholder>
            <w:showingPlcHdr/>
          </w:sdtPr>
          <w:sdtContent>
            <w:tc>
              <w:tcPr>
                <w:tcW w:w="8635" w:type="dxa"/>
              </w:tcPr>
              <w:p w14:paraId="09B1AA5D" w14:textId="77777777" w:rsidR="001256EC" w:rsidRPr="00B71ACF" w:rsidRDefault="001256EC" w:rsidP="000A54B1">
                <w:pPr>
                  <w:rPr>
                    <w:b/>
                  </w:rPr>
                </w:pPr>
                <w:r w:rsidRPr="00B71ACF">
                  <w:rPr>
                    <w:rStyle w:val="PlaceholderText"/>
                  </w:rPr>
                  <w:t>Click or tap here to enter text.</w:t>
                </w:r>
              </w:p>
            </w:tc>
          </w:sdtContent>
        </w:sdt>
      </w:tr>
    </w:tbl>
    <w:p w14:paraId="038F3D2E" w14:textId="77777777" w:rsidR="001256EC" w:rsidRPr="00B71ACF" w:rsidRDefault="001256EC" w:rsidP="001256EC">
      <w:pPr>
        <w:ind w:left="360"/>
      </w:pPr>
    </w:p>
    <w:p w14:paraId="292AD139" w14:textId="77777777" w:rsidR="001256EC" w:rsidRPr="00B71ACF" w:rsidRDefault="001256EC" w:rsidP="001256EC">
      <w:pPr>
        <w:pStyle w:val="ListParagraph"/>
        <w:numPr>
          <w:ilvl w:val="0"/>
          <w:numId w:val="21"/>
        </w:numPr>
        <w:ind w:left="360"/>
        <w:rPr>
          <w:b/>
        </w:rPr>
      </w:pPr>
      <w:r w:rsidRPr="00B71ACF">
        <w:rPr>
          <w:b/>
        </w:rPr>
        <w:t>Are there any risks of physical harm or discomfort?</w:t>
      </w:r>
    </w:p>
    <w:p w14:paraId="6AA9446E" w14:textId="77777777" w:rsidR="001256EC" w:rsidRPr="00B71ACF" w:rsidRDefault="001256EC" w:rsidP="001256EC">
      <w:pPr>
        <w:ind w:left="360"/>
      </w:pPr>
    </w:p>
    <w:p w14:paraId="7AB33029" w14:textId="77777777" w:rsidR="001256EC" w:rsidRPr="00B71ACF" w:rsidRDefault="000A54B1" w:rsidP="001256EC">
      <w:pPr>
        <w:ind w:left="720"/>
      </w:pPr>
      <w:sdt>
        <w:sdtPr>
          <w:id w:val="-55947643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sdt>
        <w:sdtPr>
          <w:id w:val="-129004898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474B8CEE" w14:textId="77777777" w:rsidR="001256EC" w:rsidRPr="00B71ACF" w:rsidRDefault="001256EC" w:rsidP="001256EC">
      <w:pPr>
        <w:ind w:left="360"/>
      </w:pPr>
    </w:p>
    <w:p w14:paraId="386A6000" w14:textId="77777777" w:rsidR="001256EC" w:rsidRPr="00B71ACF" w:rsidRDefault="001256EC" w:rsidP="001256EC">
      <w:pPr>
        <w:pStyle w:val="ListParagraph"/>
        <w:numPr>
          <w:ilvl w:val="0"/>
          <w:numId w:val="21"/>
        </w:numPr>
        <w:ind w:hanging="720"/>
        <w:rPr>
          <w:b/>
        </w:rPr>
      </w:pPr>
      <w:r w:rsidRPr="00B71ACF">
        <w:rPr>
          <w:b/>
        </w:rPr>
        <w:t xml:space="preserve">Please elaborate on why you feel like there will or will not be risks of physical harm or discomfort. </w:t>
      </w:r>
      <w:r w:rsidRPr="00B71ACF">
        <w:t>If the answer to the above is “Yes”, explain what the risks are and what steps you will take to mitigate the potential risks.</w:t>
      </w:r>
    </w:p>
    <w:p w14:paraId="63F1BC29"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35"/>
      </w:tblGrid>
      <w:tr w:rsidR="001256EC" w:rsidRPr="00B71ACF" w14:paraId="79C3044A" w14:textId="77777777" w:rsidTr="000A54B1">
        <w:trPr>
          <w:trHeight w:val="1025"/>
        </w:trPr>
        <w:sdt>
          <w:sdtPr>
            <w:rPr>
              <w:b/>
            </w:rPr>
            <w:id w:val="765426889"/>
            <w:placeholder>
              <w:docPart w:val="66C50410C80DE341B2F1C5CDA2F94854"/>
            </w:placeholder>
            <w:showingPlcHdr/>
          </w:sdtPr>
          <w:sdtContent>
            <w:tc>
              <w:tcPr>
                <w:tcW w:w="8635" w:type="dxa"/>
              </w:tcPr>
              <w:p w14:paraId="4BCC5AC5" w14:textId="77777777" w:rsidR="001256EC" w:rsidRPr="00B71ACF" w:rsidRDefault="001256EC" w:rsidP="000A54B1">
                <w:pPr>
                  <w:rPr>
                    <w:b/>
                  </w:rPr>
                </w:pPr>
                <w:r w:rsidRPr="00B71ACF">
                  <w:rPr>
                    <w:rStyle w:val="PlaceholderText"/>
                  </w:rPr>
                  <w:t>Click or tap here to enter text.</w:t>
                </w:r>
              </w:p>
            </w:tc>
          </w:sdtContent>
        </w:sdt>
      </w:tr>
    </w:tbl>
    <w:p w14:paraId="49888B16" w14:textId="77777777" w:rsidR="001256EC" w:rsidRPr="00B71ACF" w:rsidRDefault="001256EC" w:rsidP="001256EC">
      <w:pPr>
        <w:ind w:left="360"/>
      </w:pPr>
    </w:p>
    <w:p w14:paraId="164C9CBE" w14:textId="77777777" w:rsidR="001256EC" w:rsidRPr="00B71ACF" w:rsidRDefault="001256EC" w:rsidP="001256EC">
      <w:pPr>
        <w:ind w:left="360"/>
        <w:rPr>
          <w:i/>
        </w:rPr>
      </w:pPr>
      <w:r w:rsidRPr="00B71ACF">
        <w:rPr>
          <w:i/>
        </w:rPr>
        <w:t>*If you need to screen out participants because of physical risks, please make sure this is addressed in the “Recruitment” section.</w:t>
      </w:r>
    </w:p>
    <w:p w14:paraId="1425DF05" w14:textId="77777777" w:rsidR="001256EC" w:rsidRPr="00B71ACF" w:rsidRDefault="001256EC" w:rsidP="001256EC">
      <w:pPr>
        <w:ind w:left="360"/>
      </w:pPr>
    </w:p>
    <w:p w14:paraId="0BE98CED" w14:textId="77777777" w:rsidR="001256EC" w:rsidRPr="00B71ACF" w:rsidRDefault="001256EC" w:rsidP="001256EC"/>
    <w:tbl>
      <w:tblPr>
        <w:tblStyle w:val="TableGrid"/>
        <w:tblW w:w="0" w:type="auto"/>
        <w:tblLook w:val="04A0" w:firstRow="1" w:lastRow="0" w:firstColumn="1" w:lastColumn="0" w:noHBand="0" w:noVBand="1"/>
      </w:tblPr>
      <w:tblGrid>
        <w:gridCol w:w="9350"/>
      </w:tblGrid>
      <w:tr w:rsidR="001256EC" w:rsidRPr="00B71ACF" w14:paraId="5C7DB7BD" w14:textId="77777777" w:rsidTr="000A54B1">
        <w:tc>
          <w:tcPr>
            <w:tcW w:w="9350" w:type="dxa"/>
          </w:tcPr>
          <w:p w14:paraId="19D005DD" w14:textId="77777777" w:rsidR="001256EC" w:rsidRPr="00B71ACF" w:rsidRDefault="001256EC" w:rsidP="000A54B1">
            <w:pPr>
              <w:rPr>
                <w:sz w:val="32"/>
              </w:rPr>
            </w:pPr>
            <w:r w:rsidRPr="00B71ACF">
              <w:rPr>
                <w:sz w:val="32"/>
              </w:rPr>
              <w:t>Section 13: Confidentiality</w:t>
            </w:r>
          </w:p>
        </w:tc>
      </w:tr>
    </w:tbl>
    <w:p w14:paraId="5DFEC04D" w14:textId="77777777" w:rsidR="001256EC" w:rsidRPr="00B71ACF" w:rsidRDefault="001256EC" w:rsidP="001256EC"/>
    <w:p w14:paraId="1124205E" w14:textId="77777777" w:rsidR="001256EC" w:rsidRPr="00B71ACF" w:rsidRDefault="001256EC" w:rsidP="001256EC">
      <w:r w:rsidRPr="00B71ACF">
        <w:t>The next set of questions asks about the confidentiality of your participants and their data throughout the life of your project. Confidentiality will relate to the collection, storage, sharing, and future use of the data, including any direct and indirect identifiers.</w:t>
      </w:r>
      <w:r w:rsidRPr="00B71ACF" w:rsidDel="00FA0895">
        <w:t xml:space="preserve"> </w:t>
      </w:r>
      <w:r w:rsidRPr="00B71ACF">
        <w:t xml:space="preserve"> </w:t>
      </w:r>
    </w:p>
    <w:p w14:paraId="31FA7A2F" w14:textId="77777777" w:rsidR="001256EC" w:rsidRPr="00B71ACF" w:rsidRDefault="001256EC" w:rsidP="001256EC">
      <w:pPr>
        <w:rPr>
          <w:b/>
        </w:rPr>
      </w:pPr>
    </w:p>
    <w:p w14:paraId="712E3437" w14:textId="77777777" w:rsidR="001256EC" w:rsidRPr="00B71ACF" w:rsidRDefault="001256EC" w:rsidP="001256EC">
      <w:r w:rsidRPr="00B71ACF">
        <w:rPr>
          <w:b/>
        </w:rPr>
        <w:t>Direct identifiers</w:t>
      </w:r>
      <w:r w:rsidRPr="00B71ACF">
        <w:t xml:space="preserve"> refer to any information that may readily identify someone, such as their name, email address, and phone number.</w:t>
      </w:r>
    </w:p>
    <w:p w14:paraId="14960557" w14:textId="77777777" w:rsidR="001256EC" w:rsidRPr="00B71ACF" w:rsidRDefault="001256EC" w:rsidP="001256EC"/>
    <w:p w14:paraId="5A5788AF" w14:textId="77777777" w:rsidR="001256EC" w:rsidRPr="00B71ACF" w:rsidRDefault="001256EC" w:rsidP="001256EC">
      <w:r w:rsidRPr="00B71ACF">
        <w:rPr>
          <w:b/>
        </w:rPr>
        <w:t>Indirect identifiers</w:t>
      </w:r>
      <w:r w:rsidRPr="00B71ACF">
        <w:t xml:space="preserve"> refer to a set of information that, when combined, can be used to figure out someone’s identity. Indirect identifiers depend on the population, and can include demographic information or a set of descriptors, such as job title and organization, that are unique to an individual or community. </w:t>
      </w:r>
    </w:p>
    <w:p w14:paraId="6B23969C" w14:textId="77777777" w:rsidR="001256EC" w:rsidRPr="00B71ACF" w:rsidRDefault="001256EC" w:rsidP="001256EC"/>
    <w:p w14:paraId="4F55D43C" w14:textId="77777777" w:rsidR="001256EC" w:rsidRDefault="001256EC" w:rsidP="001256EC">
      <w:r w:rsidRPr="00B71ACF">
        <w:t xml:space="preserve">See our </w:t>
      </w:r>
      <w:hyperlink r:id="rId40" w:history="1">
        <w:r w:rsidRPr="00B71ACF">
          <w:rPr>
            <w:rStyle w:val="Hyperlink"/>
          </w:rPr>
          <w:t>Guide to Confidentiality</w:t>
        </w:r>
      </w:hyperlink>
      <w:r w:rsidRPr="00B71ACF">
        <w:t xml:space="preserve">. </w:t>
      </w:r>
    </w:p>
    <w:p w14:paraId="2ABBDB7D" w14:textId="77777777" w:rsidR="001256EC" w:rsidRDefault="001256EC" w:rsidP="001256EC"/>
    <w:p w14:paraId="03E00E26" w14:textId="77777777" w:rsidR="001256EC" w:rsidRPr="004E2F51" w:rsidRDefault="001256EC" w:rsidP="001256EC">
      <w:pPr>
        <w:rPr>
          <w:i/>
        </w:rPr>
      </w:pPr>
      <w:r w:rsidRPr="004E2F51">
        <w:rPr>
          <w:i/>
        </w:rPr>
        <w:t xml:space="preserve">Note: The Duke IT Security Office (ITSO) has determined that </w:t>
      </w:r>
      <w:hyperlink r:id="rId41" w:history="1">
        <w:r w:rsidRPr="004E2F51">
          <w:rPr>
            <w:rStyle w:val="Hyperlink"/>
            <w:i/>
          </w:rPr>
          <w:t xml:space="preserve">the use of non-Duke cloud services, like Google Drive, Apple iCloud, and </w:t>
        </w:r>
        <w:proofErr w:type="spellStart"/>
        <w:r w:rsidRPr="004E2F51">
          <w:rPr>
            <w:rStyle w:val="Hyperlink"/>
            <w:i/>
          </w:rPr>
          <w:t>DropBox</w:t>
        </w:r>
        <w:proofErr w:type="spellEnd"/>
        <w:r w:rsidRPr="004E2F51">
          <w:rPr>
            <w:rStyle w:val="Hyperlink"/>
            <w:i/>
          </w:rPr>
          <w:t xml:space="preserve"> are not approved</w:t>
        </w:r>
      </w:hyperlink>
      <w:r w:rsidRPr="004E2F51">
        <w:rPr>
          <w:i/>
        </w:rPr>
        <w:t xml:space="preserve"> for official Duke use.</w:t>
      </w:r>
    </w:p>
    <w:p w14:paraId="458B8313" w14:textId="77777777" w:rsidR="001256EC" w:rsidRPr="00B71ACF" w:rsidRDefault="001256EC" w:rsidP="001256EC"/>
    <w:p w14:paraId="14303D62" w14:textId="77777777" w:rsidR="001256EC" w:rsidRPr="00B71ACF" w:rsidRDefault="001256EC" w:rsidP="001256EC">
      <w:pPr>
        <w:pBdr>
          <w:bottom w:val="single" w:sz="6" w:space="1" w:color="auto"/>
        </w:pBdr>
        <w:rPr>
          <w:i/>
          <w:sz w:val="28"/>
        </w:rPr>
      </w:pPr>
      <w:r w:rsidRPr="00B71ACF">
        <w:rPr>
          <w:i/>
          <w:sz w:val="28"/>
        </w:rPr>
        <w:t>Confidentiality | Recruitment</w:t>
      </w:r>
    </w:p>
    <w:p w14:paraId="19AF8509" w14:textId="77777777" w:rsidR="001256EC" w:rsidRPr="00B71ACF" w:rsidRDefault="001256EC" w:rsidP="001256EC"/>
    <w:p w14:paraId="7D8F7917" w14:textId="77777777" w:rsidR="001256EC" w:rsidRPr="00B71ACF" w:rsidRDefault="001256EC" w:rsidP="001256EC">
      <w:pPr>
        <w:pStyle w:val="ListParagraph"/>
        <w:numPr>
          <w:ilvl w:val="0"/>
          <w:numId w:val="22"/>
        </w:numPr>
        <w:ind w:hanging="720"/>
        <w:rPr>
          <w:b/>
        </w:rPr>
      </w:pPr>
      <w:r w:rsidRPr="00B71ACF">
        <w:rPr>
          <w:b/>
        </w:rPr>
        <w:t xml:space="preserve">Do you need individually identifiable information, such as email addresses or phone numbers, to </w:t>
      </w:r>
      <w:r w:rsidRPr="00B71ACF">
        <w:rPr>
          <w:b/>
          <w:u w:val="single"/>
        </w:rPr>
        <w:t>contact and recruit</w:t>
      </w:r>
      <w:r w:rsidRPr="00B71ACF">
        <w:rPr>
          <w:b/>
        </w:rPr>
        <w:t xml:space="preserve"> participants?</w:t>
      </w:r>
    </w:p>
    <w:p w14:paraId="04256ADC" w14:textId="77777777" w:rsidR="001256EC" w:rsidRPr="00B71ACF" w:rsidRDefault="001256EC" w:rsidP="001256EC">
      <w:pPr>
        <w:ind w:left="360"/>
      </w:pPr>
    </w:p>
    <w:p w14:paraId="2A812502" w14:textId="77777777" w:rsidR="001256EC" w:rsidRPr="00B71ACF" w:rsidRDefault="000A54B1" w:rsidP="001256EC">
      <w:pPr>
        <w:ind w:left="720"/>
      </w:pPr>
      <w:sdt>
        <w:sdtPr>
          <w:id w:val="-904754176"/>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99245378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37758236" w14:textId="77777777" w:rsidR="001256EC" w:rsidRPr="00B71ACF" w:rsidRDefault="001256EC" w:rsidP="001256EC">
      <w:pPr>
        <w:ind w:left="360"/>
      </w:pPr>
    </w:p>
    <w:p w14:paraId="32112C35" w14:textId="77777777" w:rsidR="001256EC" w:rsidRPr="00B71ACF" w:rsidRDefault="001256EC" w:rsidP="001256EC">
      <w:pPr>
        <w:pStyle w:val="ListParagraph"/>
        <w:ind w:left="1080"/>
        <w:rPr>
          <w:b/>
        </w:rPr>
      </w:pPr>
      <w:r w:rsidRPr="00B71ACF">
        <w:rPr>
          <w:b/>
        </w:rPr>
        <w:t xml:space="preserve">If YES, explain how the information will be collected, where they will be stored, and what will happen to the identifiers </w:t>
      </w:r>
      <w:r w:rsidRPr="00B71ACF">
        <w:rPr>
          <w:b/>
          <w:u w:val="single"/>
        </w:rPr>
        <w:t>after the recruitment</w:t>
      </w:r>
      <w:r w:rsidRPr="00B71ACF">
        <w:rPr>
          <w:b/>
        </w:rPr>
        <w:t xml:space="preserve"> process is complete.</w:t>
      </w:r>
    </w:p>
    <w:p w14:paraId="57D9B7E2" w14:textId="77777777" w:rsidR="001256EC" w:rsidRPr="00B71ACF" w:rsidRDefault="001256EC" w:rsidP="001256EC">
      <w:pPr>
        <w:ind w:left="360"/>
      </w:pPr>
    </w:p>
    <w:tbl>
      <w:tblPr>
        <w:tblStyle w:val="TableGrid"/>
        <w:tblW w:w="16550" w:type="dxa"/>
        <w:tblInd w:w="1075" w:type="dxa"/>
        <w:tblLook w:val="04A0" w:firstRow="1" w:lastRow="0" w:firstColumn="1" w:lastColumn="0" w:noHBand="0" w:noVBand="1"/>
      </w:tblPr>
      <w:tblGrid>
        <w:gridCol w:w="8275"/>
        <w:gridCol w:w="8275"/>
      </w:tblGrid>
      <w:tr w:rsidR="001256EC" w:rsidRPr="00B71ACF" w14:paraId="2167D838" w14:textId="77777777" w:rsidTr="000A54B1">
        <w:trPr>
          <w:trHeight w:val="1025"/>
        </w:trPr>
        <w:sdt>
          <w:sdtPr>
            <w:id w:val="-1940821385"/>
            <w:placeholder>
              <w:docPart w:val="A1FBD72DDD6FA942844EA61B97952086"/>
            </w:placeholder>
          </w:sdtPr>
          <w:sdtContent>
            <w:tc>
              <w:tcPr>
                <w:tcW w:w="8275" w:type="dxa"/>
              </w:tcPr>
              <w:p w14:paraId="56702FA5" w14:textId="77777777" w:rsidR="001256EC" w:rsidRDefault="001256EC" w:rsidP="000A54B1">
                <w:r w:rsidRPr="00D10FDB">
                  <w:t>Participants will be hand-selected faculty members whom we already know; thus, this information is already collected and will not be discarded after the recruitment process.</w:t>
                </w:r>
              </w:p>
              <w:p w14:paraId="28E09EEA" w14:textId="77777777" w:rsidR="001256EC" w:rsidRDefault="001256EC" w:rsidP="000A54B1"/>
              <w:p w14:paraId="4C3D45E8" w14:textId="77777777" w:rsidR="001256EC" w:rsidRPr="00D10FDB" w:rsidRDefault="001256EC" w:rsidP="000A54B1">
                <w:r>
                  <w:t xml:space="preserve">The undergraduate participants will be Duke students whose contact information is already on file. After the interview, all identifiers (name and voice) and contact information will be deleted and dissociated from the collected data. </w:t>
                </w:r>
              </w:p>
            </w:tc>
          </w:sdtContent>
        </w:sdt>
        <w:sdt>
          <w:sdtPr>
            <w:rPr>
              <w:b/>
            </w:rPr>
            <w:id w:val="-135256640"/>
            <w:placeholder>
              <w:docPart w:val="8E04DEF67DC5A148A18245C79DB88F2C"/>
            </w:placeholder>
            <w:showingPlcHdr/>
          </w:sdtPr>
          <w:sdtContent>
            <w:tc>
              <w:tcPr>
                <w:tcW w:w="8275" w:type="dxa"/>
              </w:tcPr>
              <w:p w14:paraId="65AFB962" w14:textId="77777777" w:rsidR="001256EC" w:rsidRPr="00B71ACF" w:rsidRDefault="001256EC" w:rsidP="000A54B1">
                <w:pPr>
                  <w:rPr>
                    <w:b/>
                  </w:rPr>
                </w:pPr>
                <w:r w:rsidRPr="00B71ACF">
                  <w:rPr>
                    <w:rStyle w:val="PlaceholderText"/>
                  </w:rPr>
                  <w:t>Click or tap here to enter text.</w:t>
                </w:r>
              </w:p>
            </w:tc>
          </w:sdtContent>
        </w:sdt>
      </w:tr>
    </w:tbl>
    <w:p w14:paraId="27DE9A3C" w14:textId="77777777" w:rsidR="001256EC" w:rsidRPr="00B71ACF" w:rsidRDefault="001256EC" w:rsidP="001256EC">
      <w:pPr>
        <w:ind w:left="360"/>
      </w:pPr>
    </w:p>
    <w:p w14:paraId="21CFCAFD" w14:textId="77777777" w:rsidR="001256EC" w:rsidRPr="00B71ACF" w:rsidRDefault="001256EC" w:rsidP="001256EC">
      <w:pPr>
        <w:pBdr>
          <w:bottom w:val="single" w:sz="6" w:space="1" w:color="auto"/>
        </w:pBdr>
        <w:rPr>
          <w:i/>
          <w:sz w:val="28"/>
        </w:rPr>
      </w:pPr>
      <w:r w:rsidRPr="00B71ACF">
        <w:rPr>
          <w:i/>
          <w:sz w:val="28"/>
        </w:rPr>
        <w:t>Confidentiality | Storage</w:t>
      </w:r>
    </w:p>
    <w:p w14:paraId="3BAB018F" w14:textId="77777777" w:rsidR="001256EC" w:rsidRPr="00B71ACF" w:rsidRDefault="001256EC" w:rsidP="001256EC">
      <w:pPr>
        <w:ind w:left="360"/>
      </w:pPr>
    </w:p>
    <w:p w14:paraId="2A67A6E3" w14:textId="77777777" w:rsidR="001256EC" w:rsidRPr="00B71ACF" w:rsidRDefault="001256EC" w:rsidP="001256EC">
      <w:pPr>
        <w:pStyle w:val="ListParagraph"/>
        <w:numPr>
          <w:ilvl w:val="0"/>
          <w:numId w:val="22"/>
        </w:numPr>
        <w:ind w:left="630" w:hanging="630"/>
        <w:rPr>
          <w:b/>
        </w:rPr>
      </w:pPr>
      <w:r w:rsidRPr="00B71ACF">
        <w:rPr>
          <w:b/>
        </w:rPr>
        <w:t xml:space="preserve">Do you plan to collect and/or store any </w:t>
      </w:r>
      <w:r w:rsidRPr="00B71ACF">
        <w:rPr>
          <w:b/>
          <w:i/>
          <w:u w:val="single"/>
        </w:rPr>
        <w:t>direct</w:t>
      </w:r>
      <w:r w:rsidRPr="00B71ACF">
        <w:rPr>
          <w:b/>
        </w:rPr>
        <w:t xml:space="preserve"> identifiers that will be </w:t>
      </w:r>
      <w:r w:rsidRPr="00B71ACF">
        <w:rPr>
          <w:b/>
          <w:u w:val="single"/>
        </w:rPr>
        <w:t>linked</w:t>
      </w:r>
      <w:r w:rsidRPr="00B71ACF">
        <w:rPr>
          <w:b/>
        </w:rPr>
        <w:t xml:space="preserve"> to participants’ responses? </w:t>
      </w:r>
      <w:r w:rsidRPr="00B71ACF">
        <w:t xml:space="preserve">If you have a key linking identifiers with unique identification numbers, the data are considered identifiable. Audio recordings and images of participants’ faces are considered direct identifiers. </w:t>
      </w:r>
    </w:p>
    <w:p w14:paraId="657A276E" w14:textId="77777777" w:rsidR="001256EC" w:rsidRPr="00B71ACF" w:rsidRDefault="001256EC" w:rsidP="001256EC">
      <w:pPr>
        <w:ind w:left="360"/>
      </w:pPr>
    </w:p>
    <w:p w14:paraId="1A47A66B" w14:textId="77777777" w:rsidR="001256EC" w:rsidRPr="00B71ACF" w:rsidRDefault="000A54B1" w:rsidP="001256EC">
      <w:pPr>
        <w:ind w:left="630"/>
      </w:pPr>
      <w:sdt>
        <w:sdtPr>
          <w:id w:val="263499388"/>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49144522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49C80939" w14:textId="77777777" w:rsidR="001256EC" w:rsidRPr="00B71ACF" w:rsidRDefault="001256EC" w:rsidP="001256EC">
      <w:pPr>
        <w:ind w:left="360"/>
      </w:pPr>
    </w:p>
    <w:p w14:paraId="1A16ABF2" w14:textId="77777777" w:rsidR="001256EC" w:rsidRPr="00B71ACF" w:rsidRDefault="001256EC" w:rsidP="001256EC">
      <w:pPr>
        <w:pStyle w:val="ListParagraph"/>
        <w:ind w:left="990"/>
      </w:pPr>
      <w:r w:rsidRPr="00B71ACF">
        <w:rPr>
          <w:b/>
        </w:rPr>
        <w:t xml:space="preserve">If YES, please describe the </w:t>
      </w:r>
      <w:r w:rsidRPr="00B71ACF">
        <w:rPr>
          <w:b/>
          <w:i/>
          <w:u w:val="single"/>
        </w:rPr>
        <w:t>direct</w:t>
      </w:r>
      <w:r w:rsidRPr="00B71ACF">
        <w:rPr>
          <w:b/>
        </w:rPr>
        <w:t xml:space="preserve"> identifiers, explain why they are necessary for your research, where you will store them, and how long you will keep them. </w:t>
      </w:r>
      <w:r w:rsidRPr="00B71ACF">
        <w:t>Be specific about your storage space (e.g. if it’s a “secure server at Duke”, specify which secure server).</w:t>
      </w:r>
    </w:p>
    <w:p w14:paraId="72CF2D64" w14:textId="77777777" w:rsidR="001256EC" w:rsidRPr="00B71ACF" w:rsidRDefault="001256EC" w:rsidP="001256EC">
      <w:pPr>
        <w:ind w:left="360"/>
      </w:pPr>
    </w:p>
    <w:tbl>
      <w:tblPr>
        <w:tblStyle w:val="TableGrid"/>
        <w:tblW w:w="16730" w:type="dxa"/>
        <w:tblInd w:w="985" w:type="dxa"/>
        <w:tblLook w:val="04A0" w:firstRow="1" w:lastRow="0" w:firstColumn="1" w:lastColumn="0" w:noHBand="0" w:noVBand="1"/>
      </w:tblPr>
      <w:tblGrid>
        <w:gridCol w:w="8365"/>
        <w:gridCol w:w="8365"/>
      </w:tblGrid>
      <w:tr w:rsidR="001256EC" w:rsidRPr="00B71ACF" w14:paraId="2D6BAC24" w14:textId="77777777" w:rsidTr="000A54B1">
        <w:trPr>
          <w:trHeight w:val="1025"/>
        </w:trPr>
        <w:sdt>
          <w:sdtPr>
            <w:id w:val="-759822148"/>
            <w:placeholder>
              <w:docPart w:val="1CAFC4C295D9534598D39D62E1E3E4B0"/>
            </w:placeholder>
          </w:sdtPr>
          <w:sdtContent>
            <w:tc>
              <w:tcPr>
                <w:tcW w:w="8365" w:type="dxa"/>
              </w:tcPr>
              <w:p w14:paraId="110D444D" w14:textId="77777777" w:rsidR="001256EC" w:rsidRDefault="001256EC" w:rsidP="000A54B1">
                <w:r>
                  <w:t>Interviewees’</w:t>
                </w:r>
                <w:r w:rsidRPr="00D10FDB">
                  <w:t xml:space="preserve"> audio recordings will be promptly transcribed and the original meeting recordings will be deleted.</w:t>
                </w:r>
              </w:p>
              <w:p w14:paraId="4501F1E6" w14:textId="77777777" w:rsidR="001256EC" w:rsidRDefault="001256EC" w:rsidP="000A54B1"/>
              <w:p w14:paraId="76A9D9AC" w14:textId="77777777" w:rsidR="001256EC" w:rsidRPr="00D10FDB" w:rsidRDefault="001256EC" w:rsidP="000A54B1">
                <w:r>
                  <w:t>The undergraduate student interview transcripts will also be deidentified by Evan Dragich by replacing the student’s name and initials with “Student X” before sharing with the rest of the research team.</w:t>
                </w:r>
              </w:p>
            </w:tc>
          </w:sdtContent>
        </w:sdt>
        <w:sdt>
          <w:sdtPr>
            <w:rPr>
              <w:b/>
            </w:rPr>
            <w:id w:val="-373848020"/>
            <w:placeholder>
              <w:docPart w:val="A6B56C59BA0D104B9C77D49B6C8CCFD2"/>
            </w:placeholder>
            <w:showingPlcHdr/>
          </w:sdtPr>
          <w:sdtContent>
            <w:tc>
              <w:tcPr>
                <w:tcW w:w="8365" w:type="dxa"/>
              </w:tcPr>
              <w:p w14:paraId="6D108282" w14:textId="77777777" w:rsidR="001256EC" w:rsidRPr="00B71ACF" w:rsidRDefault="001256EC" w:rsidP="000A54B1">
                <w:pPr>
                  <w:rPr>
                    <w:b/>
                  </w:rPr>
                </w:pPr>
                <w:r w:rsidRPr="00B71ACF">
                  <w:rPr>
                    <w:rStyle w:val="PlaceholderText"/>
                  </w:rPr>
                  <w:t>Click or tap here to enter text.</w:t>
                </w:r>
              </w:p>
            </w:tc>
          </w:sdtContent>
        </w:sdt>
      </w:tr>
    </w:tbl>
    <w:p w14:paraId="16B79EBF" w14:textId="77777777" w:rsidR="001256EC" w:rsidRPr="00B71ACF" w:rsidRDefault="001256EC" w:rsidP="001256EC">
      <w:pPr>
        <w:ind w:left="360"/>
      </w:pPr>
    </w:p>
    <w:p w14:paraId="1D51CBAC" w14:textId="77777777" w:rsidR="001256EC" w:rsidRPr="00B71ACF" w:rsidRDefault="001256EC" w:rsidP="001256EC">
      <w:pPr>
        <w:pStyle w:val="ListParagraph"/>
        <w:numPr>
          <w:ilvl w:val="0"/>
          <w:numId w:val="22"/>
        </w:numPr>
        <w:ind w:left="630" w:hanging="630"/>
        <w:rPr>
          <w:b/>
        </w:rPr>
      </w:pPr>
      <w:r w:rsidRPr="00B71ACF">
        <w:rPr>
          <w:b/>
        </w:rPr>
        <w:t xml:space="preserve">Do you plan to collect and/or store any </w:t>
      </w:r>
      <w:r w:rsidRPr="00B71ACF">
        <w:rPr>
          <w:b/>
          <w:i/>
          <w:u w:val="single"/>
        </w:rPr>
        <w:t>indirect</w:t>
      </w:r>
      <w:r w:rsidRPr="00B71ACF">
        <w:rPr>
          <w:b/>
        </w:rPr>
        <w:t xml:space="preserve"> identifiers about your participants? </w:t>
      </w:r>
      <w:r w:rsidRPr="00B71ACF">
        <w:t>Indirect identifiers are any descriptors, such as demographic or background information, that can be used to deduce your participants’ identity.</w:t>
      </w:r>
    </w:p>
    <w:p w14:paraId="65FF477F" w14:textId="77777777" w:rsidR="001256EC" w:rsidRPr="00B71ACF" w:rsidRDefault="001256EC" w:rsidP="001256EC">
      <w:pPr>
        <w:ind w:left="360"/>
      </w:pPr>
    </w:p>
    <w:p w14:paraId="0D66ADF4" w14:textId="77777777" w:rsidR="001256EC" w:rsidRPr="00B71ACF" w:rsidRDefault="000A54B1" w:rsidP="001256EC">
      <w:pPr>
        <w:ind w:left="630"/>
      </w:pPr>
      <w:sdt>
        <w:sdtPr>
          <w:id w:val="-82057536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89908384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372C22D0" w14:textId="77777777" w:rsidR="001256EC" w:rsidRPr="00B71ACF" w:rsidRDefault="001256EC" w:rsidP="001256EC">
      <w:pPr>
        <w:ind w:left="360"/>
      </w:pPr>
    </w:p>
    <w:p w14:paraId="33404FBE" w14:textId="77777777" w:rsidR="001256EC" w:rsidRPr="00B71ACF" w:rsidRDefault="001256EC" w:rsidP="001256EC">
      <w:pPr>
        <w:pStyle w:val="ListParagraph"/>
        <w:ind w:left="990"/>
      </w:pPr>
      <w:r w:rsidRPr="00B71ACF">
        <w:rPr>
          <w:b/>
        </w:rPr>
        <w:t xml:space="preserve">If YES, please describe the </w:t>
      </w:r>
      <w:r w:rsidRPr="00B71ACF">
        <w:rPr>
          <w:b/>
          <w:i/>
          <w:u w:val="single"/>
        </w:rPr>
        <w:t>indirect</w:t>
      </w:r>
      <w:r w:rsidRPr="00B71ACF">
        <w:rPr>
          <w:b/>
        </w:rPr>
        <w:t xml:space="preserve"> identifiers, explain why they are necessary for your research, where you will store them, and how long you will keep them. </w:t>
      </w:r>
      <w:r w:rsidRPr="00B71ACF">
        <w:t>Be specific about your storage space (e.g. if it’s a “secure server at Duke”, specify which secure server).</w:t>
      </w:r>
    </w:p>
    <w:p w14:paraId="453FFF1E" w14:textId="77777777" w:rsidR="001256EC" w:rsidRPr="00B71ACF" w:rsidRDefault="001256EC" w:rsidP="001256EC">
      <w:pPr>
        <w:ind w:left="360"/>
      </w:pPr>
    </w:p>
    <w:tbl>
      <w:tblPr>
        <w:tblStyle w:val="TableGrid"/>
        <w:tblW w:w="0" w:type="auto"/>
        <w:tblInd w:w="985" w:type="dxa"/>
        <w:tblLook w:val="04A0" w:firstRow="1" w:lastRow="0" w:firstColumn="1" w:lastColumn="0" w:noHBand="0" w:noVBand="1"/>
      </w:tblPr>
      <w:tblGrid>
        <w:gridCol w:w="8365"/>
      </w:tblGrid>
      <w:tr w:rsidR="001256EC" w:rsidRPr="00B71ACF" w14:paraId="658F163B" w14:textId="77777777" w:rsidTr="000A54B1">
        <w:trPr>
          <w:trHeight w:val="1025"/>
        </w:trPr>
        <w:sdt>
          <w:sdtPr>
            <w:rPr>
              <w:b/>
            </w:rPr>
            <w:id w:val="737127636"/>
            <w:placeholder>
              <w:docPart w:val="05C0899ACAA0964FAF669A050318ADF4"/>
            </w:placeholder>
            <w:showingPlcHdr/>
          </w:sdtPr>
          <w:sdtContent>
            <w:tc>
              <w:tcPr>
                <w:tcW w:w="8365" w:type="dxa"/>
              </w:tcPr>
              <w:p w14:paraId="432B0C99" w14:textId="77777777" w:rsidR="001256EC" w:rsidRPr="00B71ACF" w:rsidRDefault="001256EC" w:rsidP="000A54B1">
                <w:pPr>
                  <w:rPr>
                    <w:b/>
                  </w:rPr>
                </w:pPr>
                <w:r w:rsidRPr="00B71ACF">
                  <w:rPr>
                    <w:rStyle w:val="PlaceholderText"/>
                  </w:rPr>
                  <w:t>Click or tap here to enter text.</w:t>
                </w:r>
              </w:p>
            </w:tc>
          </w:sdtContent>
        </w:sdt>
      </w:tr>
    </w:tbl>
    <w:p w14:paraId="3D54CEAB" w14:textId="77777777" w:rsidR="001256EC" w:rsidRPr="00B71ACF" w:rsidRDefault="001256EC" w:rsidP="001256EC">
      <w:pPr>
        <w:pStyle w:val="ListParagraph"/>
        <w:ind w:left="630"/>
        <w:rPr>
          <w:b/>
        </w:rPr>
      </w:pPr>
    </w:p>
    <w:p w14:paraId="79894BE9" w14:textId="77777777" w:rsidR="001256EC" w:rsidRPr="00B71ACF" w:rsidRDefault="001256EC" w:rsidP="001256EC">
      <w:pPr>
        <w:pStyle w:val="ListParagraph"/>
        <w:numPr>
          <w:ilvl w:val="0"/>
          <w:numId w:val="22"/>
        </w:numPr>
        <w:ind w:left="630" w:hanging="630"/>
        <w:rPr>
          <w:b/>
        </w:rPr>
      </w:pPr>
      <w:r w:rsidRPr="00B71ACF">
        <w:rPr>
          <w:b/>
        </w:rPr>
        <w:t xml:space="preserve">If someone outside the research team figured out who your participants are and the information you have collected about them, would your participants be at risk of harm? </w:t>
      </w:r>
      <w:r w:rsidRPr="00B71ACF">
        <w:t>Risks could include harm to their reputation, employability, increased social stigma, etc.</w:t>
      </w:r>
    </w:p>
    <w:p w14:paraId="23322906" w14:textId="77777777" w:rsidR="001256EC" w:rsidRPr="00B71ACF" w:rsidRDefault="001256EC" w:rsidP="001256EC">
      <w:pPr>
        <w:ind w:left="360"/>
      </w:pPr>
    </w:p>
    <w:p w14:paraId="565C9CED" w14:textId="77777777" w:rsidR="001256EC" w:rsidRPr="00B71ACF" w:rsidRDefault="000A54B1" w:rsidP="001256EC">
      <w:pPr>
        <w:ind w:left="630"/>
      </w:pPr>
      <w:sdt>
        <w:sdtPr>
          <w:id w:val="197308884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995766688"/>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39FD1075" w14:textId="77777777" w:rsidR="001256EC" w:rsidRPr="00B71ACF" w:rsidRDefault="001256EC" w:rsidP="001256EC">
      <w:pPr>
        <w:ind w:left="360"/>
      </w:pPr>
    </w:p>
    <w:p w14:paraId="3C6D229C" w14:textId="77777777" w:rsidR="001256EC" w:rsidRPr="00B71ACF" w:rsidRDefault="001256EC" w:rsidP="001256EC">
      <w:pPr>
        <w:ind w:left="990"/>
        <w:rPr>
          <w:b/>
        </w:rPr>
      </w:pPr>
      <w:r>
        <w:rPr>
          <w:b/>
        </w:rPr>
        <w:t xml:space="preserve">Please elaborate. </w:t>
      </w:r>
      <w:r w:rsidRPr="003E1164">
        <w:t>For example, explain why participants would not be put at risk of harm, or describe the specific harms that could occur if individually identifiable data were accidentally made available to those outside the research team</w:t>
      </w:r>
      <w:r w:rsidRPr="00B71ACF">
        <w:rPr>
          <w:b/>
        </w:rPr>
        <w:t>.</w:t>
      </w:r>
    </w:p>
    <w:p w14:paraId="41D586CD" w14:textId="77777777" w:rsidR="001256EC" w:rsidRPr="00B71ACF" w:rsidRDefault="001256EC" w:rsidP="001256EC">
      <w:pPr>
        <w:ind w:left="360"/>
      </w:pPr>
    </w:p>
    <w:tbl>
      <w:tblPr>
        <w:tblStyle w:val="TableGrid"/>
        <w:tblW w:w="16730" w:type="dxa"/>
        <w:tblInd w:w="985" w:type="dxa"/>
        <w:tblLook w:val="04A0" w:firstRow="1" w:lastRow="0" w:firstColumn="1" w:lastColumn="0" w:noHBand="0" w:noVBand="1"/>
      </w:tblPr>
      <w:tblGrid>
        <w:gridCol w:w="8365"/>
        <w:gridCol w:w="8365"/>
      </w:tblGrid>
      <w:tr w:rsidR="001256EC" w:rsidRPr="00B71ACF" w14:paraId="2BCB250E" w14:textId="77777777" w:rsidTr="000A54B1">
        <w:trPr>
          <w:trHeight w:val="1025"/>
        </w:trPr>
        <w:sdt>
          <w:sdtPr>
            <w:id w:val="-38055029"/>
            <w:placeholder>
              <w:docPart w:val="3580CBEBF14032429A79D44324301DFF"/>
            </w:placeholder>
          </w:sdtPr>
          <w:sdtContent>
            <w:tc>
              <w:tcPr>
                <w:tcW w:w="8365" w:type="dxa"/>
              </w:tcPr>
              <w:p w14:paraId="37A12EEE" w14:textId="77777777" w:rsidR="001256EC" w:rsidRPr="000C1AD6" w:rsidRDefault="001256EC" w:rsidP="000A54B1">
                <w:r w:rsidRPr="000C1AD6">
                  <w:t>No reasonable risk of harm would be incurred by providing feedback on a data science assessment tool.</w:t>
                </w:r>
              </w:p>
            </w:tc>
          </w:sdtContent>
        </w:sdt>
        <w:sdt>
          <w:sdtPr>
            <w:rPr>
              <w:b/>
            </w:rPr>
            <w:id w:val="-421339798"/>
            <w:placeholder>
              <w:docPart w:val="17D58AAE50CDD44AA5880893CAEC0648"/>
            </w:placeholder>
            <w:showingPlcHdr/>
          </w:sdtPr>
          <w:sdtContent>
            <w:tc>
              <w:tcPr>
                <w:tcW w:w="8365" w:type="dxa"/>
              </w:tcPr>
              <w:p w14:paraId="3D922CBD" w14:textId="77777777" w:rsidR="001256EC" w:rsidRPr="00B71ACF" w:rsidRDefault="001256EC" w:rsidP="000A54B1">
                <w:pPr>
                  <w:rPr>
                    <w:b/>
                  </w:rPr>
                </w:pPr>
                <w:r w:rsidRPr="00B71ACF">
                  <w:rPr>
                    <w:rStyle w:val="PlaceholderText"/>
                  </w:rPr>
                  <w:t>Click or tap here to enter text.</w:t>
                </w:r>
              </w:p>
            </w:tc>
          </w:sdtContent>
        </w:sdt>
      </w:tr>
    </w:tbl>
    <w:p w14:paraId="2B594E1F" w14:textId="77777777" w:rsidR="001256EC" w:rsidRPr="00B71ACF" w:rsidRDefault="001256EC" w:rsidP="001256EC">
      <w:pPr>
        <w:ind w:left="360"/>
      </w:pPr>
    </w:p>
    <w:p w14:paraId="1C16D268" w14:textId="77777777" w:rsidR="001256EC" w:rsidRPr="00B71ACF" w:rsidRDefault="001256EC" w:rsidP="001256EC">
      <w:pPr>
        <w:ind w:left="990"/>
      </w:pPr>
      <w:r>
        <w:rPr>
          <w:b/>
        </w:rPr>
        <w:t>Will</w:t>
      </w:r>
      <w:r w:rsidRPr="00B71ACF">
        <w:rPr>
          <w:b/>
        </w:rPr>
        <w:t xml:space="preserve"> you apply for a Certificate of Confidentiality to protect the data from subpoena if, for example, you have identifiable data about illegal or unlawful behavior?</w:t>
      </w:r>
      <w:r w:rsidRPr="00B71ACF">
        <w:t xml:space="preserve"> (If your research is funded by the NIH, please select “Yes.”)</w:t>
      </w:r>
    </w:p>
    <w:p w14:paraId="32929CC6" w14:textId="77777777" w:rsidR="001256EC" w:rsidRPr="00B71ACF" w:rsidRDefault="001256EC" w:rsidP="001256EC">
      <w:pPr>
        <w:ind w:left="360"/>
      </w:pPr>
    </w:p>
    <w:p w14:paraId="3D952C39" w14:textId="77777777" w:rsidR="001256EC" w:rsidRPr="00B71ACF" w:rsidRDefault="000A54B1" w:rsidP="001256EC">
      <w:pPr>
        <w:ind w:left="990"/>
      </w:pPr>
      <w:sdt>
        <w:sdtPr>
          <w:id w:val="-19647099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8513287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r w:rsidR="001256EC">
        <w:tab/>
      </w:r>
      <w:r w:rsidR="001256EC">
        <w:tab/>
      </w:r>
      <w:sdt>
        <w:sdtPr>
          <w:id w:val="200230666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w:t>
      </w:r>
      <w:r w:rsidR="001256EC">
        <w:t>/A</w:t>
      </w:r>
    </w:p>
    <w:p w14:paraId="1ECE6DD0" w14:textId="77777777" w:rsidR="001256EC" w:rsidRPr="00B71ACF" w:rsidRDefault="001256EC" w:rsidP="001256EC">
      <w:pPr>
        <w:ind w:left="360"/>
      </w:pPr>
    </w:p>
    <w:p w14:paraId="705775A3" w14:textId="77777777" w:rsidR="001256EC" w:rsidRPr="00B71ACF" w:rsidRDefault="001256EC" w:rsidP="001256EC">
      <w:pPr>
        <w:pStyle w:val="ListParagraph"/>
        <w:numPr>
          <w:ilvl w:val="0"/>
          <w:numId w:val="22"/>
        </w:numPr>
        <w:ind w:hanging="720"/>
      </w:pPr>
      <w:r w:rsidRPr="00B71ACF">
        <w:rPr>
          <w:b/>
        </w:rPr>
        <w:t>Do you plan to have documentation (e.g. a key) that links a participant’s identifiers to their responses?</w:t>
      </w:r>
    </w:p>
    <w:p w14:paraId="6648ED71" w14:textId="77777777" w:rsidR="001256EC" w:rsidRPr="00B71ACF" w:rsidRDefault="001256EC" w:rsidP="001256EC">
      <w:pPr>
        <w:ind w:left="360"/>
      </w:pPr>
    </w:p>
    <w:p w14:paraId="16C9F260" w14:textId="77777777" w:rsidR="001256EC" w:rsidRPr="00B71ACF" w:rsidRDefault="000A54B1" w:rsidP="001256EC">
      <w:pPr>
        <w:ind w:left="720"/>
      </w:pPr>
      <w:sdt>
        <w:sdtPr>
          <w:id w:val="89000686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75597418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5C641D0C" w14:textId="77777777" w:rsidR="001256EC" w:rsidRPr="00B71ACF" w:rsidRDefault="001256EC" w:rsidP="001256EC">
      <w:pPr>
        <w:ind w:left="720"/>
      </w:pPr>
    </w:p>
    <w:p w14:paraId="07BB3CD7" w14:textId="77777777" w:rsidR="001256EC" w:rsidRPr="00B71ACF" w:rsidRDefault="001256EC" w:rsidP="001256EC">
      <w:pPr>
        <w:ind w:left="1080"/>
        <w:rPr>
          <w:b/>
        </w:rPr>
      </w:pPr>
      <w:r w:rsidRPr="00B71ACF">
        <w:rPr>
          <w:b/>
        </w:rPr>
        <w:t xml:space="preserve">If YES, please describe the documentation, where it will be stored, how it will be protected, and who will have access to it. </w:t>
      </w:r>
      <w:r w:rsidRPr="00B71ACF">
        <w:t>Be specific about your storage space (e.g. if it’s a “secure server at Duke”, specify which secure server).</w:t>
      </w:r>
    </w:p>
    <w:p w14:paraId="3519B1AA" w14:textId="77777777" w:rsidR="001256EC" w:rsidRPr="00B71ACF" w:rsidRDefault="001256EC" w:rsidP="001256EC">
      <w:pPr>
        <w:ind w:left="360"/>
      </w:pPr>
    </w:p>
    <w:tbl>
      <w:tblPr>
        <w:tblStyle w:val="TableGrid"/>
        <w:tblW w:w="0" w:type="auto"/>
        <w:tblInd w:w="1075" w:type="dxa"/>
        <w:tblLook w:val="04A0" w:firstRow="1" w:lastRow="0" w:firstColumn="1" w:lastColumn="0" w:noHBand="0" w:noVBand="1"/>
      </w:tblPr>
      <w:tblGrid>
        <w:gridCol w:w="8275"/>
      </w:tblGrid>
      <w:tr w:rsidR="001256EC" w:rsidRPr="00B71ACF" w14:paraId="5CFF0480" w14:textId="77777777" w:rsidTr="000A54B1">
        <w:trPr>
          <w:trHeight w:val="1025"/>
        </w:trPr>
        <w:sdt>
          <w:sdtPr>
            <w:rPr>
              <w:b/>
            </w:rPr>
            <w:id w:val="-2101009309"/>
            <w:placeholder>
              <w:docPart w:val="70D708369CFFA643BE70E1FE745347CA"/>
            </w:placeholder>
            <w:showingPlcHdr/>
          </w:sdtPr>
          <w:sdtContent>
            <w:tc>
              <w:tcPr>
                <w:tcW w:w="8275" w:type="dxa"/>
              </w:tcPr>
              <w:p w14:paraId="35C18B05" w14:textId="77777777" w:rsidR="001256EC" w:rsidRPr="00B71ACF" w:rsidRDefault="001256EC" w:rsidP="000A54B1">
                <w:pPr>
                  <w:rPr>
                    <w:b/>
                  </w:rPr>
                </w:pPr>
                <w:r w:rsidRPr="00B71ACF">
                  <w:rPr>
                    <w:rStyle w:val="PlaceholderText"/>
                  </w:rPr>
                  <w:t>Click or tap here to enter text.</w:t>
                </w:r>
              </w:p>
            </w:tc>
          </w:sdtContent>
        </w:sdt>
      </w:tr>
    </w:tbl>
    <w:p w14:paraId="3E5C797E" w14:textId="77777777" w:rsidR="001256EC" w:rsidRPr="00B71ACF" w:rsidRDefault="001256EC" w:rsidP="001256EC">
      <w:pPr>
        <w:ind w:left="360"/>
      </w:pPr>
    </w:p>
    <w:p w14:paraId="7CADAC30" w14:textId="77777777" w:rsidR="001256EC" w:rsidRPr="00B71ACF" w:rsidRDefault="001256EC" w:rsidP="001256EC">
      <w:pPr>
        <w:pStyle w:val="ListParagraph"/>
        <w:numPr>
          <w:ilvl w:val="0"/>
          <w:numId w:val="22"/>
        </w:numPr>
        <w:ind w:hanging="720"/>
        <w:rPr>
          <w:b/>
        </w:rPr>
      </w:pPr>
      <w:r w:rsidRPr="00B71ACF">
        <w:rPr>
          <w:b/>
        </w:rPr>
        <w:t xml:space="preserve">Where will the data be stored? </w:t>
      </w:r>
      <w:r w:rsidRPr="00B71ACF">
        <w:t>Be specific about your storage space (e.g. if it’s a “secure server at Duke”, specify which secure server).</w:t>
      </w:r>
    </w:p>
    <w:p w14:paraId="2DB3B057" w14:textId="77777777" w:rsidR="001256EC" w:rsidRPr="00B71ACF" w:rsidRDefault="001256EC" w:rsidP="001256EC">
      <w:pPr>
        <w:ind w:left="360"/>
      </w:pPr>
    </w:p>
    <w:tbl>
      <w:tblPr>
        <w:tblStyle w:val="TableGrid"/>
        <w:tblW w:w="17270" w:type="dxa"/>
        <w:tblInd w:w="715" w:type="dxa"/>
        <w:tblLook w:val="04A0" w:firstRow="1" w:lastRow="0" w:firstColumn="1" w:lastColumn="0" w:noHBand="0" w:noVBand="1"/>
      </w:tblPr>
      <w:tblGrid>
        <w:gridCol w:w="8635"/>
        <w:gridCol w:w="8635"/>
      </w:tblGrid>
      <w:tr w:rsidR="001256EC" w:rsidRPr="00B71ACF" w14:paraId="4D8570FE" w14:textId="77777777" w:rsidTr="000A54B1">
        <w:trPr>
          <w:trHeight w:val="1025"/>
        </w:trPr>
        <w:tc>
          <w:tcPr>
            <w:tcW w:w="8635" w:type="dxa"/>
          </w:tcPr>
          <w:p w14:paraId="6180B9AB" w14:textId="77777777" w:rsidR="001256EC" w:rsidRPr="000C1AD6" w:rsidRDefault="001256EC" w:rsidP="000A54B1">
            <w:r w:rsidRPr="000C1AD6">
              <w:t xml:space="preserve">Transcription and notes data from </w:t>
            </w:r>
            <w:r>
              <w:t>interviews</w:t>
            </w:r>
            <w:r w:rsidRPr="000C1AD6">
              <w:t xml:space="preserve"> will be stored on Duke Box.</w:t>
            </w:r>
          </w:p>
        </w:tc>
        <w:sdt>
          <w:sdtPr>
            <w:rPr>
              <w:b/>
            </w:rPr>
            <w:id w:val="1731107799"/>
            <w:placeholder>
              <w:docPart w:val="2C8BC0E39345024C85EF595AD6860783"/>
            </w:placeholder>
            <w:showingPlcHdr/>
          </w:sdtPr>
          <w:sdtContent>
            <w:tc>
              <w:tcPr>
                <w:tcW w:w="8635" w:type="dxa"/>
              </w:tcPr>
              <w:p w14:paraId="225FBA93" w14:textId="77777777" w:rsidR="001256EC" w:rsidRPr="00B71ACF" w:rsidRDefault="001256EC" w:rsidP="000A54B1">
                <w:pPr>
                  <w:rPr>
                    <w:b/>
                  </w:rPr>
                </w:pPr>
                <w:r w:rsidRPr="00B71ACF">
                  <w:rPr>
                    <w:rStyle w:val="PlaceholderText"/>
                  </w:rPr>
                  <w:t>Click or tap here to enter text.</w:t>
                </w:r>
              </w:p>
            </w:tc>
          </w:sdtContent>
        </w:sdt>
      </w:tr>
    </w:tbl>
    <w:p w14:paraId="134CA714" w14:textId="77777777" w:rsidR="001256EC" w:rsidRPr="00B71ACF" w:rsidRDefault="001256EC" w:rsidP="001256EC">
      <w:pPr>
        <w:ind w:left="360"/>
      </w:pPr>
    </w:p>
    <w:p w14:paraId="7EB265D5" w14:textId="77777777" w:rsidR="001256EC" w:rsidRPr="00B71ACF" w:rsidRDefault="001256EC" w:rsidP="001256EC">
      <w:pPr>
        <w:pStyle w:val="ListParagraph"/>
        <w:numPr>
          <w:ilvl w:val="0"/>
          <w:numId w:val="22"/>
        </w:numPr>
        <w:ind w:left="360"/>
        <w:rPr>
          <w:b/>
        </w:rPr>
      </w:pPr>
      <w:r w:rsidRPr="00B71ACF">
        <w:rPr>
          <w:b/>
        </w:rPr>
        <w:t>Who will have access to the data?</w:t>
      </w:r>
    </w:p>
    <w:p w14:paraId="1CF985BB" w14:textId="77777777" w:rsidR="001256EC" w:rsidRPr="00B71ACF" w:rsidRDefault="001256EC" w:rsidP="001256EC">
      <w:pPr>
        <w:pStyle w:val="ListParagraph"/>
        <w:ind w:left="360"/>
        <w:rPr>
          <w:b/>
        </w:rPr>
      </w:pPr>
    </w:p>
    <w:tbl>
      <w:tblPr>
        <w:tblStyle w:val="TableGrid"/>
        <w:tblW w:w="17270" w:type="dxa"/>
        <w:tblInd w:w="715" w:type="dxa"/>
        <w:tblLook w:val="04A0" w:firstRow="1" w:lastRow="0" w:firstColumn="1" w:lastColumn="0" w:noHBand="0" w:noVBand="1"/>
      </w:tblPr>
      <w:tblGrid>
        <w:gridCol w:w="8635"/>
        <w:gridCol w:w="8635"/>
      </w:tblGrid>
      <w:tr w:rsidR="001256EC" w:rsidRPr="00B71ACF" w14:paraId="0D214F39" w14:textId="77777777" w:rsidTr="000A54B1">
        <w:trPr>
          <w:trHeight w:val="1025"/>
        </w:trPr>
        <w:sdt>
          <w:sdtPr>
            <w:id w:val="-1695298289"/>
            <w:placeholder>
              <w:docPart w:val="0EC00F92A2B5AA498C01C8714EC6BCBF"/>
            </w:placeholder>
          </w:sdtPr>
          <w:sdtContent>
            <w:tc>
              <w:tcPr>
                <w:tcW w:w="8635" w:type="dxa"/>
              </w:tcPr>
              <w:p w14:paraId="2B8C1966" w14:textId="77777777" w:rsidR="001256EC" w:rsidRDefault="001256EC" w:rsidP="000A54B1">
                <w:r w:rsidRPr="000C1AD6">
                  <w:t>All members of the research team</w:t>
                </w:r>
                <w:r>
                  <w:t xml:space="preserve"> will have access to the transcription data</w:t>
                </w:r>
                <w:r w:rsidRPr="000C1AD6">
                  <w:t>.</w:t>
                </w:r>
                <w:r>
                  <w:t xml:space="preserve"> Only Mine Çetinkaya-Rundel and Evan Dragich will have access to the audio recordings, temporarily during the transcription stage.</w:t>
                </w:r>
              </w:p>
              <w:p w14:paraId="38B715F4" w14:textId="77777777" w:rsidR="001256EC" w:rsidRDefault="001256EC" w:rsidP="000A54B1"/>
              <w:p w14:paraId="62D1F872" w14:textId="77777777" w:rsidR="001256EC" w:rsidRPr="000C1AD6" w:rsidRDefault="001256EC" w:rsidP="000A54B1">
                <w:r w:rsidRPr="000C1AD6">
                  <w:t>All members of the research team</w:t>
                </w:r>
                <w:r>
                  <w:t xml:space="preserve"> will have access to the transcription data</w:t>
                </w:r>
                <w:r w:rsidRPr="000C1AD6">
                  <w:t>.</w:t>
                </w:r>
                <w:r>
                  <w:t xml:space="preserve"> For the undergraduate student interviews, only Evan Dragich will have access to the audio recordings, temporarily during the transcription stage.</w:t>
                </w:r>
              </w:p>
            </w:tc>
          </w:sdtContent>
        </w:sdt>
        <w:sdt>
          <w:sdtPr>
            <w:rPr>
              <w:b/>
            </w:rPr>
            <w:id w:val="1484202026"/>
            <w:placeholder>
              <w:docPart w:val="1644E456126E444DB8C0B7C9F21FF2FF"/>
            </w:placeholder>
            <w:showingPlcHdr/>
          </w:sdtPr>
          <w:sdtContent>
            <w:tc>
              <w:tcPr>
                <w:tcW w:w="8635" w:type="dxa"/>
              </w:tcPr>
              <w:p w14:paraId="2C352035" w14:textId="77777777" w:rsidR="001256EC" w:rsidRPr="00B71ACF" w:rsidRDefault="001256EC" w:rsidP="000A54B1">
                <w:pPr>
                  <w:rPr>
                    <w:b/>
                  </w:rPr>
                </w:pPr>
                <w:r w:rsidRPr="00B71ACF">
                  <w:rPr>
                    <w:rStyle w:val="PlaceholderText"/>
                  </w:rPr>
                  <w:t>Click or tap here to enter text.</w:t>
                </w:r>
              </w:p>
            </w:tc>
          </w:sdtContent>
        </w:sdt>
      </w:tr>
    </w:tbl>
    <w:p w14:paraId="51E8F980" w14:textId="77777777" w:rsidR="001256EC" w:rsidRPr="00B71ACF" w:rsidRDefault="001256EC" w:rsidP="001256EC"/>
    <w:p w14:paraId="71B87B63" w14:textId="77777777" w:rsidR="001256EC" w:rsidRPr="00B71ACF" w:rsidRDefault="001256EC" w:rsidP="001256EC">
      <w:pPr>
        <w:pBdr>
          <w:bottom w:val="single" w:sz="6" w:space="1" w:color="auto"/>
        </w:pBdr>
        <w:rPr>
          <w:i/>
          <w:sz w:val="28"/>
        </w:rPr>
      </w:pPr>
      <w:r w:rsidRPr="00B71ACF">
        <w:rPr>
          <w:i/>
          <w:sz w:val="28"/>
        </w:rPr>
        <w:t>Confidentiality | Reporting/Publishing</w:t>
      </w:r>
    </w:p>
    <w:p w14:paraId="4D6287A4" w14:textId="77777777" w:rsidR="001256EC" w:rsidRPr="00B71ACF" w:rsidRDefault="001256EC" w:rsidP="001256EC"/>
    <w:p w14:paraId="57FA7006" w14:textId="77777777" w:rsidR="001256EC" w:rsidRPr="00B71ACF" w:rsidRDefault="001256EC" w:rsidP="001256EC">
      <w:pPr>
        <w:pStyle w:val="ListParagraph"/>
        <w:numPr>
          <w:ilvl w:val="0"/>
          <w:numId w:val="22"/>
        </w:numPr>
        <w:ind w:hanging="720"/>
        <w:rPr>
          <w:b/>
        </w:rPr>
      </w:pPr>
      <w:r w:rsidRPr="00B71ACF">
        <w:rPr>
          <w:b/>
        </w:rPr>
        <w:t>Will you use participants’ identities (e.g. names, indirect identifiers, photos, etc.) while sharing your research findings (e.g. in reports, publications, etc.)?</w:t>
      </w:r>
    </w:p>
    <w:p w14:paraId="3DA88107" w14:textId="77777777" w:rsidR="001256EC" w:rsidRPr="00B71ACF" w:rsidRDefault="001256EC" w:rsidP="001256EC">
      <w:pPr>
        <w:ind w:left="360"/>
      </w:pPr>
    </w:p>
    <w:p w14:paraId="046AC423" w14:textId="77777777" w:rsidR="001256EC" w:rsidRPr="00B71ACF" w:rsidRDefault="000A54B1" w:rsidP="001256EC">
      <w:pPr>
        <w:ind w:left="720"/>
      </w:pPr>
      <w:sdt>
        <w:sdtPr>
          <w:id w:val="-210925878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243099211"/>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0EF316FC" w14:textId="77777777" w:rsidR="001256EC" w:rsidRPr="00B71ACF" w:rsidRDefault="001256EC" w:rsidP="001256EC">
      <w:pPr>
        <w:ind w:left="360"/>
      </w:pPr>
    </w:p>
    <w:p w14:paraId="1EC571BA" w14:textId="77777777" w:rsidR="001256EC" w:rsidRPr="00B71ACF" w:rsidRDefault="001256EC" w:rsidP="001256EC">
      <w:pPr>
        <w:ind w:left="1080"/>
        <w:rPr>
          <w:b/>
        </w:rPr>
      </w:pPr>
      <w:r w:rsidRPr="00B71ACF">
        <w:rPr>
          <w:b/>
        </w:rPr>
        <w:t>If YES, please explain how you will secure permission to do so.</w:t>
      </w:r>
    </w:p>
    <w:p w14:paraId="17A8BE8B" w14:textId="77777777" w:rsidR="001256EC" w:rsidRPr="00B71ACF" w:rsidRDefault="001256EC" w:rsidP="001256EC">
      <w:pPr>
        <w:ind w:left="360"/>
      </w:pPr>
    </w:p>
    <w:tbl>
      <w:tblPr>
        <w:tblStyle w:val="TableGrid"/>
        <w:tblW w:w="0" w:type="auto"/>
        <w:tblInd w:w="1075" w:type="dxa"/>
        <w:tblLook w:val="04A0" w:firstRow="1" w:lastRow="0" w:firstColumn="1" w:lastColumn="0" w:noHBand="0" w:noVBand="1"/>
      </w:tblPr>
      <w:tblGrid>
        <w:gridCol w:w="8275"/>
      </w:tblGrid>
      <w:tr w:rsidR="001256EC" w:rsidRPr="00B71ACF" w14:paraId="5E496BCB" w14:textId="77777777" w:rsidTr="000A54B1">
        <w:trPr>
          <w:trHeight w:val="1025"/>
        </w:trPr>
        <w:sdt>
          <w:sdtPr>
            <w:rPr>
              <w:b/>
            </w:rPr>
            <w:id w:val="1865168564"/>
            <w:placeholder>
              <w:docPart w:val="32A47257A168034B847C66681C8AF73B"/>
            </w:placeholder>
            <w:showingPlcHdr/>
          </w:sdtPr>
          <w:sdtContent>
            <w:tc>
              <w:tcPr>
                <w:tcW w:w="8275" w:type="dxa"/>
              </w:tcPr>
              <w:p w14:paraId="3FA2A965" w14:textId="77777777" w:rsidR="001256EC" w:rsidRPr="00B71ACF" w:rsidRDefault="001256EC" w:rsidP="000A54B1">
                <w:pPr>
                  <w:rPr>
                    <w:b/>
                  </w:rPr>
                </w:pPr>
                <w:r w:rsidRPr="006A704F">
                  <w:rPr>
                    <w:rStyle w:val="PlaceholderText"/>
                  </w:rPr>
                  <w:t>Click or tap here to enter text.</w:t>
                </w:r>
              </w:p>
            </w:tc>
          </w:sdtContent>
        </w:sdt>
      </w:tr>
    </w:tbl>
    <w:p w14:paraId="41B93E5C" w14:textId="77777777" w:rsidR="001256EC" w:rsidRPr="00B71ACF" w:rsidRDefault="001256EC" w:rsidP="001256EC">
      <w:pPr>
        <w:ind w:left="360"/>
      </w:pPr>
    </w:p>
    <w:p w14:paraId="7A9A33AC" w14:textId="77777777" w:rsidR="001256EC" w:rsidRPr="00B71ACF" w:rsidRDefault="001256EC" w:rsidP="001256EC">
      <w:pPr>
        <w:pStyle w:val="ListParagraph"/>
        <w:numPr>
          <w:ilvl w:val="0"/>
          <w:numId w:val="22"/>
        </w:numPr>
        <w:ind w:hanging="720"/>
        <w:rPr>
          <w:b/>
        </w:rPr>
      </w:pPr>
      <w:r w:rsidRPr="00B71ACF">
        <w:rPr>
          <w:b/>
        </w:rPr>
        <w:t>Based on your research topic, setting, and reported characteristics of your participants, could their identities be readily deduced by someone who read your findings?</w:t>
      </w:r>
    </w:p>
    <w:p w14:paraId="08BD4F0A" w14:textId="77777777" w:rsidR="001256EC" w:rsidRPr="00B71ACF" w:rsidRDefault="001256EC" w:rsidP="001256EC">
      <w:pPr>
        <w:ind w:left="360"/>
      </w:pPr>
    </w:p>
    <w:p w14:paraId="618DE85B" w14:textId="77777777" w:rsidR="001256EC" w:rsidRPr="00B71ACF" w:rsidRDefault="000A54B1" w:rsidP="001256EC">
      <w:pPr>
        <w:ind w:left="720"/>
      </w:pPr>
      <w:sdt>
        <w:sdtPr>
          <w:id w:val="-33599431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18807094"/>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1C17CDF7" w14:textId="77777777" w:rsidR="001256EC" w:rsidRPr="00B71ACF" w:rsidRDefault="001256EC" w:rsidP="001256EC">
      <w:pPr>
        <w:ind w:left="360"/>
      </w:pPr>
    </w:p>
    <w:p w14:paraId="58454D94" w14:textId="77777777" w:rsidR="001256EC" w:rsidRPr="00B71ACF" w:rsidRDefault="001256EC" w:rsidP="001256EC">
      <w:pPr>
        <w:ind w:left="1080"/>
        <w:rPr>
          <w:b/>
        </w:rPr>
      </w:pPr>
      <w:r w:rsidRPr="00B71ACF">
        <w:rPr>
          <w:b/>
        </w:rPr>
        <w:t xml:space="preserve">Please provide a rationale for your response: </w:t>
      </w:r>
    </w:p>
    <w:p w14:paraId="75BE003A" w14:textId="77777777" w:rsidR="001256EC" w:rsidRPr="00B71ACF" w:rsidRDefault="001256EC" w:rsidP="001256EC">
      <w:pPr>
        <w:ind w:left="360"/>
      </w:pPr>
    </w:p>
    <w:tbl>
      <w:tblPr>
        <w:tblStyle w:val="TableGrid"/>
        <w:tblW w:w="0" w:type="auto"/>
        <w:tblInd w:w="1075" w:type="dxa"/>
        <w:tblLook w:val="04A0" w:firstRow="1" w:lastRow="0" w:firstColumn="1" w:lastColumn="0" w:noHBand="0" w:noVBand="1"/>
      </w:tblPr>
      <w:tblGrid>
        <w:gridCol w:w="8275"/>
      </w:tblGrid>
      <w:tr w:rsidR="001256EC" w:rsidRPr="00B71ACF" w14:paraId="68B35F49" w14:textId="77777777" w:rsidTr="000A54B1">
        <w:trPr>
          <w:trHeight w:val="1025"/>
        </w:trPr>
        <w:sdt>
          <w:sdtPr>
            <w:id w:val="888232092"/>
            <w:placeholder>
              <w:docPart w:val="5BB9FD9A4AF2CD479BDEA3514DA2521D"/>
            </w:placeholder>
          </w:sdtPr>
          <w:sdtContent>
            <w:tc>
              <w:tcPr>
                <w:tcW w:w="8275" w:type="dxa"/>
              </w:tcPr>
              <w:p w14:paraId="151BACA1" w14:textId="77777777" w:rsidR="001256EC" w:rsidRDefault="001256EC" w:rsidP="000A54B1">
                <w:r w:rsidRPr="008D57C4">
                  <w:t>We will only mention that at the stage of development of the assessment we have received feedback from colleagues at various types of institutions who teach introductory data science. We will not identify the institutions or the names of the colleagues.</w:t>
                </w:r>
              </w:p>
              <w:p w14:paraId="61BA6431" w14:textId="77777777" w:rsidR="001256EC" w:rsidRDefault="001256EC" w:rsidP="000A54B1"/>
              <w:sdt>
                <w:sdtPr>
                  <w:id w:val="-1461641331"/>
                  <w:placeholder>
                    <w:docPart w:val="3950287D32EBF3479B39DF4784204820"/>
                  </w:placeholder>
                </w:sdtPr>
                <w:sdtContent>
                  <w:p w14:paraId="46A2A57C" w14:textId="77777777" w:rsidR="001256EC" w:rsidRPr="008D57C4" w:rsidRDefault="001256EC" w:rsidP="000A54B1">
                    <w:r w:rsidRPr="008D57C4">
                      <w:t xml:space="preserve">We will only mention that at the stage of development of the assessment we have received feedback from </w:t>
                    </w:r>
                    <w:r>
                      <w:t>Duke undergraduate students who have taken</w:t>
                    </w:r>
                    <w:r w:rsidRPr="008D57C4">
                      <w:t xml:space="preserve"> introductory data science. We will not identify the names of the </w:t>
                    </w:r>
                    <w:r>
                      <w:t>students or any demographic information</w:t>
                    </w:r>
                    <w:r w:rsidRPr="008D57C4">
                      <w:t>.</w:t>
                    </w:r>
                  </w:p>
                </w:sdtContent>
              </w:sdt>
            </w:tc>
          </w:sdtContent>
        </w:sdt>
      </w:tr>
    </w:tbl>
    <w:p w14:paraId="445B5A2C" w14:textId="77777777" w:rsidR="001256EC" w:rsidRPr="00B71ACF" w:rsidRDefault="001256EC" w:rsidP="001256EC"/>
    <w:p w14:paraId="7F9F1DFA" w14:textId="77777777" w:rsidR="001256EC" w:rsidRPr="00B71ACF" w:rsidRDefault="001256EC" w:rsidP="001256EC">
      <w:pPr>
        <w:pBdr>
          <w:bottom w:val="single" w:sz="6" w:space="1" w:color="auto"/>
        </w:pBdr>
        <w:rPr>
          <w:i/>
          <w:sz w:val="28"/>
        </w:rPr>
      </w:pPr>
      <w:r w:rsidRPr="00B71ACF">
        <w:rPr>
          <w:i/>
          <w:sz w:val="28"/>
        </w:rPr>
        <w:t>Confidentiality | Future Research and Data Sharing</w:t>
      </w:r>
    </w:p>
    <w:p w14:paraId="164DF16A" w14:textId="77777777" w:rsidR="001256EC" w:rsidRPr="00B71ACF" w:rsidRDefault="001256EC" w:rsidP="001256EC"/>
    <w:p w14:paraId="47333112" w14:textId="77777777" w:rsidR="001256EC" w:rsidRPr="00B71ACF" w:rsidRDefault="001256EC" w:rsidP="001256EC">
      <w:pPr>
        <w:pStyle w:val="ListParagraph"/>
        <w:numPr>
          <w:ilvl w:val="0"/>
          <w:numId w:val="22"/>
        </w:numPr>
        <w:ind w:left="360"/>
        <w:rPr>
          <w:b/>
        </w:rPr>
      </w:pPr>
      <w:r w:rsidRPr="00B71ACF">
        <w:rPr>
          <w:b/>
        </w:rPr>
        <w:t>Will you use the data you gather for future research?</w:t>
      </w:r>
    </w:p>
    <w:p w14:paraId="11EE56E9" w14:textId="77777777" w:rsidR="001256EC" w:rsidRPr="00B71ACF" w:rsidRDefault="001256EC" w:rsidP="001256EC"/>
    <w:p w14:paraId="7F88D42D" w14:textId="77777777" w:rsidR="001256EC" w:rsidRPr="00B71ACF" w:rsidRDefault="000A54B1" w:rsidP="001256EC">
      <w:pPr>
        <w:ind w:left="720"/>
      </w:pPr>
      <w:sdt>
        <w:sdtPr>
          <w:id w:val="136609141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486275898"/>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3F40B0A4" w14:textId="77777777" w:rsidR="001256EC" w:rsidRPr="00B71ACF" w:rsidRDefault="001256EC" w:rsidP="001256EC"/>
    <w:p w14:paraId="2FC56BCE" w14:textId="77777777" w:rsidR="001256EC" w:rsidRPr="00B71ACF" w:rsidRDefault="001256EC" w:rsidP="001256EC">
      <w:pPr>
        <w:pStyle w:val="ListParagraph"/>
        <w:numPr>
          <w:ilvl w:val="0"/>
          <w:numId w:val="22"/>
        </w:numPr>
        <w:ind w:hanging="720"/>
        <w:rPr>
          <w:b/>
        </w:rPr>
      </w:pPr>
      <w:r w:rsidRPr="00B71ACF">
        <w:rPr>
          <w:b/>
        </w:rPr>
        <w:t>Is there a possibility that you may want to share the data with researchers (other than anyone who has been listed as collaborators in Section 3) outside of the Duke research team listed on this protocol?</w:t>
      </w:r>
    </w:p>
    <w:p w14:paraId="43C58AB6" w14:textId="77777777" w:rsidR="001256EC" w:rsidRPr="00B71ACF" w:rsidRDefault="001256EC" w:rsidP="001256EC"/>
    <w:p w14:paraId="0C674FE5" w14:textId="77777777" w:rsidR="001256EC" w:rsidRPr="00B71ACF" w:rsidRDefault="000A54B1" w:rsidP="001256EC">
      <w:pPr>
        <w:ind w:left="720"/>
      </w:pPr>
      <w:sdt>
        <w:sdtPr>
          <w:id w:val="-182989007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581871920"/>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7270CD9E" w14:textId="77777777" w:rsidR="001256EC" w:rsidRPr="00B71ACF" w:rsidRDefault="001256EC" w:rsidP="001256EC"/>
    <w:p w14:paraId="6C8D26E6" w14:textId="77777777" w:rsidR="001256EC" w:rsidRPr="00B71ACF" w:rsidRDefault="001256EC" w:rsidP="001256EC">
      <w:pPr>
        <w:ind w:left="1080"/>
        <w:rPr>
          <w:b/>
        </w:rPr>
      </w:pPr>
      <w:r w:rsidRPr="00B71ACF">
        <w:rPr>
          <w:b/>
        </w:rPr>
        <w:t xml:space="preserve">If YES, describe the accessibility of the data (e.g. will it be shared with specific researchers who request it, will it be uploaded to a restricted or public research archive, etc.). </w:t>
      </w:r>
    </w:p>
    <w:p w14:paraId="7E1A332C" w14:textId="77777777" w:rsidR="001256EC" w:rsidRPr="00B71ACF" w:rsidRDefault="001256EC" w:rsidP="001256EC">
      <w:pPr>
        <w:ind w:left="720"/>
      </w:pPr>
    </w:p>
    <w:tbl>
      <w:tblPr>
        <w:tblStyle w:val="TableGrid"/>
        <w:tblW w:w="8275" w:type="dxa"/>
        <w:tblInd w:w="1075" w:type="dxa"/>
        <w:tblLook w:val="04A0" w:firstRow="1" w:lastRow="0" w:firstColumn="1" w:lastColumn="0" w:noHBand="0" w:noVBand="1"/>
      </w:tblPr>
      <w:tblGrid>
        <w:gridCol w:w="8275"/>
      </w:tblGrid>
      <w:tr w:rsidR="001256EC" w:rsidRPr="00B71ACF" w14:paraId="3F7FD741" w14:textId="77777777" w:rsidTr="000A54B1">
        <w:trPr>
          <w:trHeight w:val="1025"/>
        </w:trPr>
        <w:sdt>
          <w:sdtPr>
            <w:rPr>
              <w:b/>
            </w:rPr>
            <w:id w:val="1143931507"/>
            <w:placeholder>
              <w:docPart w:val="DA63C14D23ACED4AA74088AA64814006"/>
            </w:placeholder>
            <w:showingPlcHdr/>
          </w:sdtPr>
          <w:sdtContent>
            <w:tc>
              <w:tcPr>
                <w:tcW w:w="8275" w:type="dxa"/>
              </w:tcPr>
              <w:p w14:paraId="4E2A154C" w14:textId="77777777" w:rsidR="001256EC" w:rsidRPr="00B71ACF" w:rsidRDefault="001256EC" w:rsidP="000A54B1">
                <w:pPr>
                  <w:rPr>
                    <w:b/>
                  </w:rPr>
                </w:pPr>
                <w:r w:rsidRPr="00B71ACF">
                  <w:rPr>
                    <w:rStyle w:val="PlaceholderText"/>
                  </w:rPr>
                  <w:t>Click or tap here to enter text.</w:t>
                </w:r>
              </w:p>
            </w:tc>
          </w:sdtContent>
        </w:sdt>
      </w:tr>
    </w:tbl>
    <w:p w14:paraId="2671BFDE" w14:textId="77777777" w:rsidR="001256EC" w:rsidRPr="00B71ACF" w:rsidRDefault="001256EC" w:rsidP="001256EC">
      <w:pPr>
        <w:ind w:left="720"/>
      </w:pPr>
    </w:p>
    <w:p w14:paraId="74DA66A9" w14:textId="77777777" w:rsidR="001256EC" w:rsidRPr="00B71ACF" w:rsidRDefault="001256EC" w:rsidP="001256EC">
      <w:pPr>
        <w:ind w:left="1080"/>
        <w:rPr>
          <w:b/>
        </w:rPr>
      </w:pPr>
      <w:r w:rsidRPr="00B71ACF">
        <w:rPr>
          <w:b/>
        </w:rPr>
        <w:t>If YES, will the shared data include direct identifiers?</w:t>
      </w:r>
    </w:p>
    <w:p w14:paraId="79A15861" w14:textId="77777777" w:rsidR="001256EC" w:rsidRPr="00B71ACF" w:rsidRDefault="001256EC" w:rsidP="001256EC">
      <w:pPr>
        <w:ind w:left="720"/>
      </w:pPr>
    </w:p>
    <w:p w14:paraId="3DC86C29" w14:textId="77777777" w:rsidR="001256EC" w:rsidRPr="00B71ACF" w:rsidRDefault="000A54B1" w:rsidP="001256EC">
      <w:pPr>
        <w:ind w:left="720" w:firstLine="720"/>
      </w:pPr>
      <w:sdt>
        <w:sdtPr>
          <w:id w:val="-183915045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5809521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4CEA4287" w14:textId="77777777" w:rsidR="001256EC" w:rsidRPr="00B71ACF" w:rsidRDefault="001256EC" w:rsidP="001256EC">
      <w:pPr>
        <w:ind w:left="720" w:firstLine="720"/>
      </w:pPr>
    </w:p>
    <w:p w14:paraId="52070285" w14:textId="77777777" w:rsidR="001256EC" w:rsidRPr="00B71ACF" w:rsidRDefault="001256EC" w:rsidP="001256EC">
      <w:pPr>
        <w:ind w:left="1800"/>
        <w:rPr>
          <w:b/>
        </w:rPr>
      </w:pPr>
      <w:r w:rsidRPr="00B71ACF">
        <w:rPr>
          <w:b/>
        </w:rPr>
        <w:t xml:space="preserve">If YES, please describe the identifiers. </w:t>
      </w:r>
    </w:p>
    <w:p w14:paraId="71F87B1C" w14:textId="77777777" w:rsidR="001256EC" w:rsidRPr="00B71ACF" w:rsidRDefault="001256EC" w:rsidP="001256EC">
      <w:pPr>
        <w:ind w:left="720"/>
      </w:pPr>
    </w:p>
    <w:tbl>
      <w:tblPr>
        <w:tblStyle w:val="TableGrid"/>
        <w:tblW w:w="7555" w:type="dxa"/>
        <w:tblInd w:w="1795" w:type="dxa"/>
        <w:tblLook w:val="04A0" w:firstRow="1" w:lastRow="0" w:firstColumn="1" w:lastColumn="0" w:noHBand="0" w:noVBand="1"/>
      </w:tblPr>
      <w:tblGrid>
        <w:gridCol w:w="7555"/>
      </w:tblGrid>
      <w:tr w:rsidR="001256EC" w:rsidRPr="00B71ACF" w14:paraId="3007648F" w14:textId="77777777" w:rsidTr="000A54B1">
        <w:trPr>
          <w:trHeight w:val="1025"/>
        </w:trPr>
        <w:sdt>
          <w:sdtPr>
            <w:rPr>
              <w:b/>
            </w:rPr>
            <w:id w:val="-1444524795"/>
            <w:placeholder>
              <w:docPart w:val="2F8145A23786F045AE5D379EBC9B4B2B"/>
            </w:placeholder>
            <w:showingPlcHdr/>
          </w:sdtPr>
          <w:sdtContent>
            <w:tc>
              <w:tcPr>
                <w:tcW w:w="7555" w:type="dxa"/>
              </w:tcPr>
              <w:p w14:paraId="6497D65C" w14:textId="77777777" w:rsidR="001256EC" w:rsidRPr="00B71ACF" w:rsidRDefault="001256EC" w:rsidP="000A54B1">
                <w:pPr>
                  <w:ind w:left="-18"/>
                  <w:jc w:val="both"/>
                  <w:rPr>
                    <w:b/>
                  </w:rPr>
                </w:pPr>
                <w:r w:rsidRPr="00B71ACF">
                  <w:rPr>
                    <w:rStyle w:val="PlaceholderText"/>
                  </w:rPr>
                  <w:t>Click or tap here to enter text.</w:t>
                </w:r>
              </w:p>
            </w:tc>
          </w:sdtContent>
        </w:sdt>
      </w:tr>
    </w:tbl>
    <w:p w14:paraId="26A99353" w14:textId="77777777" w:rsidR="001256EC" w:rsidRPr="00B71ACF" w:rsidRDefault="001256EC" w:rsidP="001256EC">
      <w:pPr>
        <w:ind w:left="1440" w:firstLine="720"/>
      </w:pPr>
    </w:p>
    <w:p w14:paraId="528594AB" w14:textId="77777777" w:rsidR="001256EC" w:rsidRPr="00B71ACF" w:rsidRDefault="001256EC" w:rsidP="001256EC">
      <w:pPr>
        <w:pStyle w:val="ListParagraph"/>
        <w:ind w:left="360"/>
      </w:pPr>
    </w:p>
    <w:tbl>
      <w:tblPr>
        <w:tblStyle w:val="TableGrid"/>
        <w:tblW w:w="0" w:type="auto"/>
        <w:tblLook w:val="04A0" w:firstRow="1" w:lastRow="0" w:firstColumn="1" w:lastColumn="0" w:noHBand="0" w:noVBand="1"/>
      </w:tblPr>
      <w:tblGrid>
        <w:gridCol w:w="9350"/>
      </w:tblGrid>
      <w:tr w:rsidR="001256EC" w:rsidRPr="00B71ACF" w14:paraId="0401AFA3" w14:textId="77777777" w:rsidTr="000A54B1">
        <w:tc>
          <w:tcPr>
            <w:tcW w:w="9350" w:type="dxa"/>
          </w:tcPr>
          <w:p w14:paraId="69A542D4" w14:textId="77777777" w:rsidR="001256EC" w:rsidRPr="00B71ACF" w:rsidRDefault="001256EC" w:rsidP="000A54B1">
            <w:pPr>
              <w:rPr>
                <w:sz w:val="32"/>
              </w:rPr>
            </w:pPr>
            <w:r w:rsidRPr="00B71ACF">
              <w:rPr>
                <w:sz w:val="32"/>
              </w:rPr>
              <w:t>Section 14: ITSO Questions</w:t>
            </w:r>
          </w:p>
        </w:tc>
      </w:tr>
    </w:tbl>
    <w:p w14:paraId="4FBBB3EA" w14:textId="77777777" w:rsidR="001256EC" w:rsidRPr="00B71ACF" w:rsidRDefault="001256EC" w:rsidP="001256EC"/>
    <w:p w14:paraId="6EF1FE95" w14:textId="77777777" w:rsidR="001256EC" w:rsidRPr="00B71ACF" w:rsidRDefault="001256EC" w:rsidP="001256EC">
      <w:r w:rsidRPr="00B71ACF">
        <w:t>This section should be answered if your data are considered sensitive and identifiable AND/OR you have a Data Use Agreement (DUA) for this project.</w:t>
      </w:r>
    </w:p>
    <w:p w14:paraId="54C08D84" w14:textId="77777777" w:rsidR="001256EC" w:rsidRPr="00B71ACF" w:rsidRDefault="001256EC" w:rsidP="001256EC"/>
    <w:p w14:paraId="7A01F6AA" w14:textId="77777777" w:rsidR="001256EC" w:rsidRPr="00B71ACF" w:rsidRDefault="001256EC" w:rsidP="001256EC">
      <w:r w:rsidRPr="00B71ACF">
        <w:t xml:space="preserve">If accidental release of the data will place participants at risk of harm, the data are classified as </w:t>
      </w:r>
      <w:r w:rsidRPr="00B71ACF">
        <w:rPr>
          <w:b/>
        </w:rPr>
        <w:t>sensitive</w:t>
      </w:r>
      <w:r w:rsidRPr="00B71ACF">
        <w:t>.</w:t>
      </w:r>
    </w:p>
    <w:p w14:paraId="3860BF4F" w14:textId="77777777" w:rsidR="001256EC" w:rsidRPr="00B71ACF" w:rsidRDefault="001256EC" w:rsidP="001256EC"/>
    <w:p w14:paraId="729814BC" w14:textId="77777777" w:rsidR="001256EC" w:rsidRDefault="001256EC" w:rsidP="001256EC">
      <w:r w:rsidRPr="00B71ACF">
        <w:t xml:space="preserve">If the data include any information that could directly or indirectly allow someone to figure out who individual participants are, then the data are considered </w:t>
      </w:r>
      <w:r w:rsidRPr="00B71ACF">
        <w:rPr>
          <w:b/>
        </w:rPr>
        <w:t>identifiable</w:t>
      </w:r>
      <w:r w:rsidRPr="00B71ACF">
        <w:t xml:space="preserve">. This also includes photographs, audio recordings, and video recordings. </w:t>
      </w:r>
    </w:p>
    <w:p w14:paraId="4F6064BC" w14:textId="77777777" w:rsidR="001256EC" w:rsidRDefault="001256EC" w:rsidP="001256EC"/>
    <w:p w14:paraId="400564A0" w14:textId="77777777" w:rsidR="001256EC" w:rsidRDefault="001256EC" w:rsidP="001256EC">
      <w:pPr>
        <w:rPr>
          <w:i/>
          <w:color w:val="FF0000"/>
        </w:rPr>
      </w:pPr>
      <w:r>
        <w:rPr>
          <w:i/>
          <w:color w:val="FF0000"/>
        </w:rPr>
        <w:t xml:space="preserve">Note: Other research oversight offices (apart from the Campus IRB) may apply the </w:t>
      </w:r>
      <w:hyperlink r:id="rId42" w:history="1">
        <w:r w:rsidRPr="00CC6D9B">
          <w:rPr>
            <w:rStyle w:val="Hyperlink"/>
            <w:b/>
            <w:i/>
          </w:rPr>
          <w:t>sensitive</w:t>
        </w:r>
        <w:r w:rsidRPr="00CC6D9B">
          <w:rPr>
            <w:rStyle w:val="Hyperlink"/>
            <w:i/>
          </w:rPr>
          <w:t xml:space="preserve"> data classification</w:t>
        </w:r>
      </w:hyperlink>
      <w:r>
        <w:rPr>
          <w:i/>
          <w:color w:val="FF0000"/>
        </w:rPr>
        <w:t xml:space="preserve"> if they determine the data must be protected to mitigate </w:t>
      </w:r>
      <w:r>
        <w:rPr>
          <w:i/>
          <w:color w:val="FF0000"/>
          <w:u w:val="single"/>
        </w:rPr>
        <w:t>institutional</w:t>
      </w:r>
      <w:r>
        <w:rPr>
          <w:i/>
          <w:color w:val="FF0000"/>
        </w:rPr>
        <w:t xml:space="preserve"> risk. Campus IRB staff will notify you in the event their determination may affect the review process.</w:t>
      </w:r>
    </w:p>
    <w:p w14:paraId="29F23048" w14:textId="77777777" w:rsidR="001256EC" w:rsidRPr="00B71ACF" w:rsidRDefault="001256EC" w:rsidP="001256EC"/>
    <w:p w14:paraId="4B33120C" w14:textId="77777777" w:rsidR="001256EC" w:rsidRPr="00B71ACF" w:rsidRDefault="001256EC" w:rsidP="001256EC">
      <w:pPr>
        <w:pStyle w:val="ListParagraph"/>
        <w:numPr>
          <w:ilvl w:val="0"/>
          <w:numId w:val="25"/>
        </w:numPr>
        <w:ind w:hanging="720"/>
        <w:rPr>
          <w:b/>
        </w:rPr>
      </w:pPr>
      <w:r w:rsidRPr="00B71ACF">
        <w:rPr>
          <w:b/>
        </w:rPr>
        <w:lastRenderedPageBreak/>
        <w:t xml:space="preserve">Are your data both sensitive and identifiable </w:t>
      </w:r>
      <w:r w:rsidRPr="00B71ACF">
        <w:rPr>
          <w:b/>
          <w:u w:val="single"/>
        </w:rPr>
        <w:t>and/or</w:t>
      </w:r>
      <w:r w:rsidRPr="00B71ACF">
        <w:rPr>
          <w:b/>
        </w:rPr>
        <w:t xml:space="preserve"> do you have a DUA for this project? </w:t>
      </w:r>
      <w:r w:rsidRPr="00B71ACF">
        <w:t>Mark all that apply. Your answers in the Description of Activities (questions 8.2 and 8.3), Additional Data (questions 9.4- 9.6), and Confidentiality (questions 13.2-13.5, 13.8, 13.9, and 13.11) sections can help you answer this.</w:t>
      </w:r>
    </w:p>
    <w:p w14:paraId="014832AD" w14:textId="77777777" w:rsidR="001256EC" w:rsidRPr="00B71ACF" w:rsidRDefault="001256EC" w:rsidP="001256EC"/>
    <w:p w14:paraId="49CCC1EE" w14:textId="77777777" w:rsidR="001256EC" w:rsidRPr="00B71ACF" w:rsidRDefault="000A54B1" w:rsidP="001256EC">
      <w:pPr>
        <w:ind w:left="720"/>
      </w:pPr>
      <w:sdt>
        <w:sdtPr>
          <w:id w:val="-56341878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t>- Sensitive and Identifiable Data</w:t>
      </w:r>
      <w:r w:rsidR="001256EC" w:rsidRPr="00B71ACF">
        <w:tab/>
      </w:r>
      <w:r w:rsidR="001256EC" w:rsidRPr="00B71ACF">
        <w:tab/>
      </w:r>
      <w:sdt>
        <w:sdtPr>
          <w:id w:val="93463668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t xml:space="preserve"> - DUA</w:t>
      </w:r>
      <w:r w:rsidR="001256EC" w:rsidRPr="00B71ACF">
        <w:tab/>
      </w:r>
      <w:r w:rsidR="001256EC" w:rsidRPr="00B71ACF">
        <w:tab/>
      </w:r>
      <w:r w:rsidR="001256EC" w:rsidRPr="00B71ACF">
        <w:tab/>
      </w:r>
      <w:sdt>
        <w:sdtPr>
          <w:id w:val="-1613125342"/>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4F38B24F" w14:textId="77777777" w:rsidR="001256EC" w:rsidRPr="00B71ACF" w:rsidRDefault="001256EC" w:rsidP="001256EC"/>
    <w:p w14:paraId="4D1D66C0" w14:textId="77777777" w:rsidR="001256EC" w:rsidRPr="00B71ACF" w:rsidRDefault="001256EC" w:rsidP="001256EC">
      <w:pPr>
        <w:ind w:left="1080"/>
      </w:pPr>
      <w:r w:rsidRPr="00B71ACF">
        <w:t xml:space="preserve">If YES, </w:t>
      </w:r>
      <w:proofErr w:type="gramStart"/>
      <w:r w:rsidRPr="00B71ACF">
        <w:t>The</w:t>
      </w:r>
      <w:proofErr w:type="gramEnd"/>
      <w:r w:rsidRPr="00B71ACF">
        <w:t xml:space="preserve"> following questions are intended to collect information about your data protection procedures. Your responses will be reviewed by the IRB and Duke’s Information Technology Security Office (ITSO). ITSO will review the data protection plan to ensure appropriate measures are in place to protect the data. The IRB will be unable to approve a submission without confirmation from ITSO.</w:t>
      </w:r>
    </w:p>
    <w:p w14:paraId="7BFBBCB9" w14:textId="77777777" w:rsidR="001256EC" w:rsidRPr="00B71ACF" w:rsidRDefault="001256EC" w:rsidP="001256EC">
      <w:pPr>
        <w:ind w:left="720"/>
      </w:pPr>
    </w:p>
    <w:p w14:paraId="0383F168" w14:textId="77777777" w:rsidR="001256EC" w:rsidRDefault="001256EC" w:rsidP="001256EC">
      <w:pPr>
        <w:ind w:left="1080"/>
      </w:pPr>
      <w:r w:rsidRPr="00B71ACF">
        <w:t xml:space="preserve">Please review the </w:t>
      </w:r>
      <w:hyperlink r:id="rId43" w:history="1">
        <w:r w:rsidRPr="00B71ACF">
          <w:rPr>
            <w:rStyle w:val="Hyperlink"/>
          </w:rPr>
          <w:t>Developing Data Protection Plans</w:t>
        </w:r>
      </w:hyperlink>
      <w:r w:rsidRPr="00B71ACF">
        <w:t xml:space="preserve"> guide for a list of best practices and ITSO recommendations. If you have any questions about data protection, contact </w:t>
      </w:r>
      <w:hyperlink r:id="rId44" w:history="1">
        <w:r w:rsidRPr="00B71ACF">
          <w:rPr>
            <w:rStyle w:val="Hyperlink"/>
          </w:rPr>
          <w:t>security@duke.edu</w:t>
        </w:r>
      </w:hyperlink>
      <w:r w:rsidRPr="00B71ACF">
        <w:t xml:space="preserve">. </w:t>
      </w:r>
    </w:p>
    <w:p w14:paraId="77D0E158" w14:textId="77777777" w:rsidR="001256EC" w:rsidRPr="00B71ACF" w:rsidRDefault="001256EC" w:rsidP="001256EC"/>
    <w:p w14:paraId="2361E083" w14:textId="77777777" w:rsidR="001256EC" w:rsidRPr="00B71ACF" w:rsidRDefault="001256EC" w:rsidP="001256EC">
      <w:pPr>
        <w:pStyle w:val="Heading3"/>
        <w:ind w:left="1080"/>
      </w:pPr>
      <w:r w:rsidRPr="00B71ACF">
        <w:t>*If NO, SKIP to Section 15. (Click the arrow to the left of “*If NO” to temporarily collapse the ITSO questions).</w:t>
      </w:r>
    </w:p>
    <w:p w14:paraId="7CEEB8A9" w14:textId="77777777" w:rsidR="001256EC" w:rsidRPr="00B71ACF" w:rsidRDefault="001256EC" w:rsidP="001256EC"/>
    <w:p w14:paraId="6D2F18A3" w14:textId="77777777" w:rsidR="001256EC" w:rsidRPr="00B71ACF" w:rsidRDefault="001256EC" w:rsidP="001256EC">
      <w:pPr>
        <w:pStyle w:val="ListParagraph"/>
        <w:numPr>
          <w:ilvl w:val="0"/>
          <w:numId w:val="25"/>
        </w:numPr>
        <w:ind w:hanging="720"/>
      </w:pPr>
      <w:r w:rsidRPr="00665429">
        <w:rPr>
          <w:b/>
        </w:rPr>
        <w:t xml:space="preserve">Please </w:t>
      </w:r>
      <w:r>
        <w:rPr>
          <w:b/>
        </w:rPr>
        <w:t>describe the</w:t>
      </w:r>
      <w:r w:rsidRPr="00361E2B">
        <w:rPr>
          <w:b/>
        </w:rPr>
        <w:t xml:space="preserve"> devices (laptops, tablets, mobile phones, etc.) </w:t>
      </w:r>
      <w:r>
        <w:rPr>
          <w:b/>
        </w:rPr>
        <w:t xml:space="preserve">that </w:t>
      </w:r>
      <w:r w:rsidRPr="00361E2B">
        <w:rPr>
          <w:b/>
        </w:rPr>
        <w:t xml:space="preserve">will be </w:t>
      </w:r>
      <w:r w:rsidRPr="00665429">
        <w:rPr>
          <w:b/>
        </w:rPr>
        <w:t>used to collect, transfer, store, or analyze data, and how those devices will be protected</w:t>
      </w:r>
      <w:r>
        <w:rPr>
          <w:b/>
        </w:rPr>
        <w:t xml:space="preserve">. </w:t>
      </w:r>
      <w:r w:rsidRPr="00B71ACF">
        <w:t>Please note that security best practices include encryption of the mobile device or laptop, application of security patches, installation and regular updates of antivirus, and a password-protected screensaver.</w:t>
      </w:r>
    </w:p>
    <w:p w14:paraId="42D11F20" w14:textId="77777777" w:rsidR="001256EC" w:rsidRPr="00B71ACF" w:rsidRDefault="001256EC" w:rsidP="001256EC">
      <w:pPr>
        <w:pStyle w:val="ListParagraph"/>
        <w:ind w:left="360"/>
      </w:pPr>
    </w:p>
    <w:tbl>
      <w:tblPr>
        <w:tblStyle w:val="TableGrid"/>
        <w:tblW w:w="0" w:type="auto"/>
        <w:tblInd w:w="985" w:type="dxa"/>
        <w:tblLook w:val="04A0" w:firstRow="1" w:lastRow="0" w:firstColumn="1" w:lastColumn="0" w:noHBand="0" w:noVBand="1"/>
      </w:tblPr>
      <w:tblGrid>
        <w:gridCol w:w="8370"/>
      </w:tblGrid>
      <w:tr w:rsidR="001256EC" w:rsidRPr="00B71ACF" w14:paraId="07680DF2" w14:textId="77777777" w:rsidTr="000A54B1">
        <w:trPr>
          <w:trHeight w:val="1025"/>
        </w:trPr>
        <w:sdt>
          <w:sdtPr>
            <w:rPr>
              <w:b/>
            </w:rPr>
            <w:id w:val="1443494675"/>
            <w:placeholder>
              <w:docPart w:val="4F1556959BE52F41B17CA60B73823D23"/>
            </w:placeholder>
            <w:showingPlcHdr/>
          </w:sdtPr>
          <w:sdtContent>
            <w:tc>
              <w:tcPr>
                <w:tcW w:w="8370" w:type="dxa"/>
              </w:tcPr>
              <w:p w14:paraId="6BA3D67B" w14:textId="77777777" w:rsidR="001256EC" w:rsidRPr="00B71ACF" w:rsidRDefault="001256EC" w:rsidP="000A54B1">
                <w:pPr>
                  <w:rPr>
                    <w:b/>
                  </w:rPr>
                </w:pPr>
                <w:r w:rsidRPr="00B71ACF">
                  <w:rPr>
                    <w:rStyle w:val="PlaceholderText"/>
                  </w:rPr>
                  <w:t>Click or tap here to enter text.</w:t>
                </w:r>
              </w:p>
            </w:tc>
          </w:sdtContent>
        </w:sdt>
      </w:tr>
    </w:tbl>
    <w:p w14:paraId="3DEBA7B3" w14:textId="77777777" w:rsidR="001256EC" w:rsidRPr="00B71ACF" w:rsidRDefault="001256EC" w:rsidP="001256EC">
      <w:pPr>
        <w:ind w:left="360"/>
      </w:pPr>
    </w:p>
    <w:p w14:paraId="148D4D01" w14:textId="77777777" w:rsidR="001256EC" w:rsidRPr="00B71ACF" w:rsidRDefault="001256EC" w:rsidP="001256EC">
      <w:pPr>
        <w:pStyle w:val="question"/>
        <w:numPr>
          <w:ilvl w:val="0"/>
          <w:numId w:val="25"/>
        </w:numPr>
        <w:ind w:left="360"/>
        <w:rPr>
          <w:szCs w:val="24"/>
        </w:rPr>
      </w:pPr>
      <w:r w:rsidRPr="00B71ACF">
        <w:rPr>
          <w:szCs w:val="24"/>
        </w:rPr>
        <w:t>Who is your departmental or unit IT contact?</w:t>
      </w:r>
    </w:p>
    <w:p w14:paraId="0BCFE413"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640"/>
      </w:tblGrid>
      <w:tr w:rsidR="001256EC" w:rsidRPr="00B71ACF" w14:paraId="1F55F58A" w14:textId="77777777" w:rsidTr="000A54B1">
        <w:trPr>
          <w:trHeight w:val="386"/>
        </w:trPr>
        <w:sdt>
          <w:sdtPr>
            <w:rPr>
              <w:b/>
            </w:rPr>
            <w:id w:val="-682511316"/>
            <w:placeholder>
              <w:docPart w:val="E0301F3B05A0FF49BAFC068F1315C109"/>
            </w:placeholder>
            <w:showingPlcHdr/>
          </w:sdtPr>
          <w:sdtContent>
            <w:tc>
              <w:tcPr>
                <w:tcW w:w="8640" w:type="dxa"/>
              </w:tcPr>
              <w:p w14:paraId="416D7608" w14:textId="77777777" w:rsidR="001256EC" w:rsidRPr="00B71ACF" w:rsidRDefault="001256EC" w:rsidP="000A54B1">
                <w:pPr>
                  <w:rPr>
                    <w:b/>
                  </w:rPr>
                </w:pPr>
                <w:r w:rsidRPr="00B71ACF">
                  <w:rPr>
                    <w:rStyle w:val="PlaceholderText"/>
                  </w:rPr>
                  <w:t>Click or tap here to enter text.</w:t>
                </w:r>
              </w:p>
            </w:tc>
          </w:sdtContent>
        </w:sdt>
      </w:tr>
    </w:tbl>
    <w:p w14:paraId="3FB96070" w14:textId="77777777" w:rsidR="001256EC" w:rsidRPr="00B71ACF" w:rsidRDefault="001256EC" w:rsidP="001256EC">
      <w:pPr>
        <w:ind w:left="360"/>
      </w:pPr>
    </w:p>
    <w:p w14:paraId="45B57018" w14:textId="77777777" w:rsidR="001256EC" w:rsidRPr="00B71ACF" w:rsidRDefault="001256EC" w:rsidP="001256EC">
      <w:pPr>
        <w:pStyle w:val="question"/>
        <w:numPr>
          <w:ilvl w:val="0"/>
          <w:numId w:val="25"/>
        </w:numPr>
        <w:ind w:left="360"/>
        <w:rPr>
          <w:szCs w:val="24"/>
        </w:rPr>
      </w:pPr>
      <w:r w:rsidRPr="00B71ACF">
        <w:rPr>
          <w:szCs w:val="24"/>
        </w:rPr>
        <w:t>Who is responsible for data security, including upgrades?</w:t>
      </w:r>
    </w:p>
    <w:p w14:paraId="5C9A2687" w14:textId="77777777" w:rsidR="001256EC" w:rsidRPr="00B71ACF" w:rsidRDefault="001256EC" w:rsidP="001256EC">
      <w:pPr>
        <w:pStyle w:val="question"/>
        <w:ind w:left="360"/>
        <w:rPr>
          <w:b w:val="0"/>
          <w:szCs w:val="24"/>
        </w:rPr>
      </w:pPr>
    </w:p>
    <w:tbl>
      <w:tblPr>
        <w:tblStyle w:val="TableGrid"/>
        <w:tblW w:w="0" w:type="auto"/>
        <w:tblInd w:w="715" w:type="dxa"/>
        <w:tblLook w:val="04A0" w:firstRow="1" w:lastRow="0" w:firstColumn="1" w:lastColumn="0" w:noHBand="0" w:noVBand="1"/>
      </w:tblPr>
      <w:tblGrid>
        <w:gridCol w:w="8640"/>
      </w:tblGrid>
      <w:tr w:rsidR="001256EC" w:rsidRPr="00B71ACF" w14:paraId="3EA22E5B" w14:textId="77777777" w:rsidTr="000A54B1">
        <w:trPr>
          <w:trHeight w:val="350"/>
        </w:trPr>
        <w:sdt>
          <w:sdtPr>
            <w:rPr>
              <w:b/>
            </w:rPr>
            <w:id w:val="-357258"/>
            <w:placeholder>
              <w:docPart w:val="71F058596B050241894D402357ABE144"/>
            </w:placeholder>
            <w:showingPlcHdr/>
          </w:sdtPr>
          <w:sdtContent>
            <w:tc>
              <w:tcPr>
                <w:tcW w:w="8640" w:type="dxa"/>
              </w:tcPr>
              <w:p w14:paraId="20C4F2C5" w14:textId="77777777" w:rsidR="001256EC" w:rsidRPr="00B71ACF" w:rsidRDefault="001256EC" w:rsidP="000A54B1">
                <w:pPr>
                  <w:rPr>
                    <w:b/>
                  </w:rPr>
                </w:pPr>
                <w:r w:rsidRPr="00B71ACF">
                  <w:rPr>
                    <w:rStyle w:val="PlaceholderText"/>
                  </w:rPr>
                  <w:t>Click or tap here to enter text.</w:t>
                </w:r>
              </w:p>
            </w:tc>
          </w:sdtContent>
        </w:sdt>
      </w:tr>
    </w:tbl>
    <w:p w14:paraId="6ED93B23" w14:textId="77777777" w:rsidR="001256EC" w:rsidRPr="00B71ACF" w:rsidRDefault="001256EC" w:rsidP="001256EC">
      <w:pPr>
        <w:pStyle w:val="question"/>
        <w:ind w:left="360"/>
        <w:rPr>
          <w:b w:val="0"/>
          <w:szCs w:val="24"/>
        </w:rPr>
      </w:pPr>
    </w:p>
    <w:p w14:paraId="1EBEA501" w14:textId="77777777" w:rsidR="001256EC" w:rsidRPr="00B71ACF" w:rsidRDefault="001256EC" w:rsidP="001256EC">
      <w:pPr>
        <w:pStyle w:val="question"/>
        <w:numPr>
          <w:ilvl w:val="0"/>
          <w:numId w:val="25"/>
        </w:numPr>
        <w:ind w:hanging="720"/>
        <w:rPr>
          <w:szCs w:val="24"/>
        </w:rPr>
      </w:pPr>
      <w:r w:rsidRPr="00B71ACF">
        <w:rPr>
          <w:szCs w:val="24"/>
        </w:rPr>
        <w:t>Data need to be stored securely. Select the ITSO-approved environment where you will store and analyze the data.</w:t>
      </w:r>
    </w:p>
    <w:p w14:paraId="12CCD170" w14:textId="77777777" w:rsidR="001256EC" w:rsidRPr="00B71ACF" w:rsidRDefault="001256EC" w:rsidP="001256EC">
      <w:pPr>
        <w:pStyle w:val="question"/>
        <w:ind w:left="360"/>
        <w:rPr>
          <w:b w:val="0"/>
          <w:szCs w:val="24"/>
        </w:rPr>
      </w:pPr>
    </w:p>
    <w:p w14:paraId="568B6065" w14:textId="77777777" w:rsidR="001256EC" w:rsidRPr="00B71ACF" w:rsidRDefault="000A54B1" w:rsidP="001256EC">
      <w:pPr>
        <w:ind w:left="720"/>
      </w:pPr>
      <w:sdt>
        <w:sdtPr>
          <w:id w:val="-198916238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w:t>
      </w:r>
      <w:proofErr w:type="spellStart"/>
      <w:r w:rsidR="001256EC" w:rsidRPr="00B71ACF">
        <w:t>DukeBox</w:t>
      </w:r>
      <w:proofErr w:type="spellEnd"/>
    </w:p>
    <w:p w14:paraId="3BFDF110" w14:textId="77777777" w:rsidR="001256EC" w:rsidRPr="00B71ACF" w:rsidRDefault="000A54B1" w:rsidP="001256EC">
      <w:pPr>
        <w:ind w:left="720"/>
      </w:pPr>
      <w:sdt>
        <w:sdtPr>
          <w:id w:val="201596321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OIT Protected Network</w:t>
      </w:r>
    </w:p>
    <w:p w14:paraId="1815BBA5" w14:textId="77777777" w:rsidR="001256EC" w:rsidRPr="00B71ACF" w:rsidRDefault="000A54B1" w:rsidP="001256EC">
      <w:pPr>
        <w:tabs>
          <w:tab w:val="left" w:pos="990"/>
        </w:tabs>
        <w:ind w:left="990" w:hanging="270"/>
      </w:pPr>
      <w:sdt>
        <w:sdtPr>
          <w:id w:val="-132650838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Protected Research Data Network (PRDN)</w:t>
      </w:r>
    </w:p>
    <w:p w14:paraId="14CC71B3" w14:textId="77777777" w:rsidR="001256EC" w:rsidRPr="00B71ACF" w:rsidRDefault="000A54B1" w:rsidP="001256EC">
      <w:pPr>
        <w:ind w:left="720"/>
      </w:pPr>
      <w:sdt>
        <w:sdtPr>
          <w:id w:val="-2003580170"/>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Other (please specify: </w:t>
      </w:r>
      <w:sdt>
        <w:sdtPr>
          <w:id w:val="-1794040771"/>
          <w:placeholder>
            <w:docPart w:val="8C6BDCB3864EC44E836759225538F771"/>
          </w:placeholder>
          <w:showingPlcHdr/>
        </w:sdtPr>
        <w:sdtContent>
          <w:r w:rsidR="001256EC" w:rsidRPr="00B71ACF">
            <w:rPr>
              <w:rStyle w:val="PlaceholderText"/>
            </w:rPr>
            <w:t>Click or tap here to enter text.</w:t>
          </w:r>
        </w:sdtContent>
      </w:sdt>
      <w:r w:rsidR="001256EC" w:rsidRPr="00B71ACF">
        <w:t>)</w:t>
      </w:r>
    </w:p>
    <w:p w14:paraId="0232A1D2" w14:textId="77777777" w:rsidR="001256EC" w:rsidRPr="00B71ACF" w:rsidRDefault="001256EC" w:rsidP="001256EC">
      <w:pPr>
        <w:pStyle w:val="question"/>
        <w:ind w:left="720"/>
        <w:rPr>
          <w:b w:val="0"/>
          <w:szCs w:val="24"/>
        </w:rPr>
      </w:pPr>
    </w:p>
    <w:p w14:paraId="6B7694D5" w14:textId="77777777" w:rsidR="001256EC" w:rsidRPr="00B71ACF" w:rsidRDefault="001256EC" w:rsidP="001256EC">
      <w:pPr>
        <w:pStyle w:val="question"/>
        <w:numPr>
          <w:ilvl w:val="0"/>
          <w:numId w:val="25"/>
        </w:numPr>
        <w:ind w:hanging="720"/>
        <w:rPr>
          <w:b w:val="0"/>
          <w:szCs w:val="24"/>
        </w:rPr>
      </w:pPr>
      <w:r w:rsidRPr="00B71ACF">
        <w:rPr>
          <w:szCs w:val="24"/>
        </w:rPr>
        <w:t xml:space="preserve">If data will not be stored on an ITSO-approved server (listed above), where will they be stored? </w:t>
      </w:r>
      <w:r w:rsidRPr="00B71ACF">
        <w:rPr>
          <w:b w:val="0"/>
        </w:rPr>
        <w:t>Be specific.</w:t>
      </w:r>
    </w:p>
    <w:p w14:paraId="3F389B47" w14:textId="77777777" w:rsidR="001256EC" w:rsidRPr="00B71ACF" w:rsidRDefault="001256EC" w:rsidP="001256EC">
      <w:pPr>
        <w:pStyle w:val="question"/>
        <w:ind w:left="360"/>
        <w:rPr>
          <w:b w:val="0"/>
          <w:szCs w:val="24"/>
        </w:rPr>
      </w:pPr>
    </w:p>
    <w:tbl>
      <w:tblPr>
        <w:tblStyle w:val="TableGrid"/>
        <w:tblW w:w="0" w:type="auto"/>
        <w:tblInd w:w="715" w:type="dxa"/>
        <w:tblLook w:val="04A0" w:firstRow="1" w:lastRow="0" w:firstColumn="1" w:lastColumn="0" w:noHBand="0" w:noVBand="1"/>
      </w:tblPr>
      <w:tblGrid>
        <w:gridCol w:w="8640"/>
      </w:tblGrid>
      <w:tr w:rsidR="001256EC" w:rsidRPr="00B71ACF" w14:paraId="030DA9AA" w14:textId="77777777" w:rsidTr="000A54B1">
        <w:trPr>
          <w:trHeight w:val="1025"/>
        </w:trPr>
        <w:sdt>
          <w:sdtPr>
            <w:rPr>
              <w:b/>
            </w:rPr>
            <w:id w:val="-1617448251"/>
            <w:placeholder>
              <w:docPart w:val="782D527CAC32C8469F8CAB242A9D6759"/>
            </w:placeholder>
            <w:showingPlcHdr/>
          </w:sdtPr>
          <w:sdtContent>
            <w:tc>
              <w:tcPr>
                <w:tcW w:w="8640" w:type="dxa"/>
              </w:tcPr>
              <w:p w14:paraId="79A9D2EC" w14:textId="77777777" w:rsidR="001256EC" w:rsidRPr="00B71ACF" w:rsidRDefault="001256EC" w:rsidP="000A54B1">
                <w:pPr>
                  <w:rPr>
                    <w:b/>
                  </w:rPr>
                </w:pPr>
                <w:r w:rsidRPr="00B71ACF">
                  <w:rPr>
                    <w:rStyle w:val="PlaceholderText"/>
                  </w:rPr>
                  <w:t>Click or tap here to enter text.</w:t>
                </w:r>
              </w:p>
            </w:tc>
          </w:sdtContent>
        </w:sdt>
      </w:tr>
    </w:tbl>
    <w:p w14:paraId="3E329109" w14:textId="77777777" w:rsidR="001256EC" w:rsidRDefault="001256EC" w:rsidP="001256EC">
      <w:pPr>
        <w:ind w:left="720"/>
        <w:rPr>
          <w:i/>
        </w:rPr>
      </w:pPr>
    </w:p>
    <w:p w14:paraId="34F2DB8B" w14:textId="77777777" w:rsidR="001256EC" w:rsidRDefault="001256EC" w:rsidP="001256EC">
      <w:pPr>
        <w:ind w:left="720"/>
        <w:rPr>
          <w:i/>
        </w:rPr>
      </w:pPr>
      <w:r>
        <w:rPr>
          <w:i/>
        </w:rPr>
        <w:t xml:space="preserve">Note: ITSO has determined that </w:t>
      </w:r>
      <w:hyperlink r:id="rId45" w:history="1">
        <w:r>
          <w:rPr>
            <w:rStyle w:val="Hyperlink"/>
            <w:i/>
          </w:rPr>
          <w:t xml:space="preserve">the use of non-Duke cloud services, like Google Drive, Apple iCloud, and </w:t>
        </w:r>
        <w:proofErr w:type="spellStart"/>
        <w:r>
          <w:rPr>
            <w:rStyle w:val="Hyperlink"/>
            <w:i/>
          </w:rPr>
          <w:t>DropBox</w:t>
        </w:r>
        <w:proofErr w:type="spellEnd"/>
        <w:r>
          <w:rPr>
            <w:rStyle w:val="Hyperlink"/>
            <w:i/>
          </w:rPr>
          <w:t xml:space="preserve"> are not approved</w:t>
        </w:r>
      </w:hyperlink>
      <w:r>
        <w:rPr>
          <w:i/>
        </w:rPr>
        <w:t xml:space="preserve"> for official Duke use.</w:t>
      </w:r>
    </w:p>
    <w:p w14:paraId="63DD22BC" w14:textId="77777777" w:rsidR="001256EC" w:rsidRPr="00B71ACF" w:rsidRDefault="001256EC" w:rsidP="001256EC">
      <w:pPr>
        <w:ind w:left="360"/>
      </w:pPr>
    </w:p>
    <w:p w14:paraId="358A6BD3" w14:textId="77777777" w:rsidR="001256EC" w:rsidRPr="00B71ACF" w:rsidRDefault="001256EC" w:rsidP="001256EC">
      <w:pPr>
        <w:pStyle w:val="ListParagraph"/>
        <w:numPr>
          <w:ilvl w:val="0"/>
          <w:numId w:val="25"/>
        </w:numPr>
        <w:ind w:left="360"/>
        <w:rPr>
          <w:b/>
        </w:rPr>
      </w:pPr>
      <w:r w:rsidRPr="00B71ACF">
        <w:rPr>
          <w:b/>
        </w:rPr>
        <w:t>Will both direct and indirect identifiers be removed from the data</w:t>
      </w:r>
      <w:r w:rsidRPr="00B71ACF">
        <w:t>?</w:t>
      </w:r>
      <w:r w:rsidRPr="00B71ACF">
        <w:rPr>
          <w:b/>
        </w:rPr>
        <w:t xml:space="preserve">  </w:t>
      </w:r>
    </w:p>
    <w:p w14:paraId="1A575C37" w14:textId="77777777" w:rsidR="001256EC" w:rsidRPr="00B71ACF" w:rsidRDefault="001256EC" w:rsidP="001256EC">
      <w:pPr>
        <w:pStyle w:val="ListParagraph"/>
        <w:ind w:left="360"/>
      </w:pPr>
    </w:p>
    <w:p w14:paraId="2479664D" w14:textId="77777777" w:rsidR="001256EC" w:rsidRPr="00B71ACF" w:rsidRDefault="000A54B1" w:rsidP="001256EC">
      <w:pPr>
        <w:ind w:left="720"/>
      </w:pPr>
      <w:sdt>
        <w:sdtPr>
          <w:id w:val="189654016"/>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89964346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605653EA" w14:textId="77777777" w:rsidR="001256EC" w:rsidRPr="00B71ACF" w:rsidRDefault="001256EC" w:rsidP="001256EC">
      <w:pPr>
        <w:ind w:left="360"/>
      </w:pPr>
    </w:p>
    <w:p w14:paraId="6ADE1DD5" w14:textId="77777777" w:rsidR="001256EC" w:rsidRPr="00B71ACF" w:rsidRDefault="001256EC" w:rsidP="001256EC">
      <w:pPr>
        <w:ind w:left="990"/>
        <w:rPr>
          <w:b/>
        </w:rPr>
      </w:pPr>
      <w:r w:rsidRPr="00B71ACF">
        <w:rPr>
          <w:b/>
        </w:rPr>
        <w:t xml:space="preserve">If NO, explain why the identifiers will not be removed. </w:t>
      </w:r>
    </w:p>
    <w:p w14:paraId="662B6ECF" w14:textId="77777777" w:rsidR="001256EC" w:rsidRPr="00B71ACF" w:rsidRDefault="001256EC" w:rsidP="001256EC">
      <w:pPr>
        <w:ind w:left="360"/>
      </w:pPr>
    </w:p>
    <w:tbl>
      <w:tblPr>
        <w:tblStyle w:val="TableGrid"/>
        <w:tblW w:w="0" w:type="auto"/>
        <w:tblInd w:w="985" w:type="dxa"/>
        <w:tblLook w:val="04A0" w:firstRow="1" w:lastRow="0" w:firstColumn="1" w:lastColumn="0" w:noHBand="0" w:noVBand="1"/>
      </w:tblPr>
      <w:tblGrid>
        <w:gridCol w:w="8370"/>
      </w:tblGrid>
      <w:tr w:rsidR="001256EC" w:rsidRPr="00B71ACF" w14:paraId="5C07FD05" w14:textId="77777777" w:rsidTr="000A54B1">
        <w:trPr>
          <w:trHeight w:val="1025"/>
        </w:trPr>
        <w:sdt>
          <w:sdtPr>
            <w:rPr>
              <w:b/>
            </w:rPr>
            <w:id w:val="-1381399423"/>
            <w:placeholder>
              <w:docPart w:val="3B6526349745484C8EADB6EAB3CDA5C2"/>
            </w:placeholder>
            <w:showingPlcHdr/>
          </w:sdtPr>
          <w:sdtContent>
            <w:tc>
              <w:tcPr>
                <w:tcW w:w="8370" w:type="dxa"/>
              </w:tcPr>
              <w:p w14:paraId="2B46F3E9" w14:textId="77777777" w:rsidR="001256EC" w:rsidRPr="00B71ACF" w:rsidRDefault="001256EC" w:rsidP="000A54B1">
                <w:pPr>
                  <w:rPr>
                    <w:b/>
                  </w:rPr>
                </w:pPr>
                <w:r w:rsidRPr="00B71ACF">
                  <w:rPr>
                    <w:rStyle w:val="PlaceholderText"/>
                  </w:rPr>
                  <w:t>Click or tap here to enter text.</w:t>
                </w:r>
              </w:p>
            </w:tc>
          </w:sdtContent>
        </w:sdt>
      </w:tr>
    </w:tbl>
    <w:p w14:paraId="39829EAE" w14:textId="77777777" w:rsidR="001256EC" w:rsidRPr="00B71ACF" w:rsidRDefault="001256EC" w:rsidP="001256EC">
      <w:pPr>
        <w:ind w:left="720"/>
        <w:rPr>
          <w:b/>
        </w:rPr>
      </w:pPr>
    </w:p>
    <w:p w14:paraId="630E4855" w14:textId="77777777" w:rsidR="001256EC" w:rsidRPr="00B71ACF" w:rsidRDefault="001256EC" w:rsidP="001256EC">
      <w:pPr>
        <w:ind w:left="990"/>
      </w:pPr>
      <w:r w:rsidRPr="00B71ACF">
        <w:rPr>
          <w:b/>
        </w:rPr>
        <w:t>If YES, describe the process for removing the identifiers, including when they will be removed and by whom. In some cases, a third-party may be required to remove identifiers from the data.</w:t>
      </w:r>
    </w:p>
    <w:p w14:paraId="35F9DDE4" w14:textId="77777777" w:rsidR="001256EC" w:rsidRPr="00B71ACF" w:rsidRDefault="001256EC" w:rsidP="001256EC">
      <w:pPr>
        <w:ind w:left="720"/>
      </w:pPr>
    </w:p>
    <w:tbl>
      <w:tblPr>
        <w:tblStyle w:val="TableGrid"/>
        <w:tblW w:w="0" w:type="auto"/>
        <w:tblInd w:w="985" w:type="dxa"/>
        <w:tblLook w:val="04A0" w:firstRow="1" w:lastRow="0" w:firstColumn="1" w:lastColumn="0" w:noHBand="0" w:noVBand="1"/>
      </w:tblPr>
      <w:tblGrid>
        <w:gridCol w:w="8370"/>
      </w:tblGrid>
      <w:tr w:rsidR="001256EC" w:rsidRPr="00B71ACF" w14:paraId="2E6D35DC" w14:textId="77777777" w:rsidTr="000A54B1">
        <w:trPr>
          <w:trHeight w:val="1025"/>
        </w:trPr>
        <w:sdt>
          <w:sdtPr>
            <w:rPr>
              <w:b/>
            </w:rPr>
            <w:id w:val="1331328885"/>
            <w:placeholder>
              <w:docPart w:val="BBA8FD99AF4D544C87772DF69BAD862F"/>
            </w:placeholder>
            <w:showingPlcHdr/>
          </w:sdtPr>
          <w:sdtContent>
            <w:tc>
              <w:tcPr>
                <w:tcW w:w="8370" w:type="dxa"/>
              </w:tcPr>
              <w:p w14:paraId="4DC234B7" w14:textId="77777777" w:rsidR="001256EC" w:rsidRPr="00B71ACF" w:rsidRDefault="001256EC" w:rsidP="000A54B1">
                <w:pPr>
                  <w:rPr>
                    <w:b/>
                  </w:rPr>
                </w:pPr>
                <w:r w:rsidRPr="00B71ACF">
                  <w:rPr>
                    <w:rStyle w:val="PlaceholderText"/>
                  </w:rPr>
                  <w:t>Click or tap here to enter text.</w:t>
                </w:r>
              </w:p>
            </w:tc>
          </w:sdtContent>
        </w:sdt>
      </w:tr>
    </w:tbl>
    <w:p w14:paraId="2EB8098C" w14:textId="77777777" w:rsidR="001256EC" w:rsidRPr="00B71ACF" w:rsidRDefault="001256EC" w:rsidP="001256EC">
      <w:pPr>
        <w:ind w:left="360"/>
      </w:pPr>
    </w:p>
    <w:p w14:paraId="6553046B" w14:textId="77777777" w:rsidR="001256EC" w:rsidRPr="00B71ACF" w:rsidRDefault="001256EC" w:rsidP="001256EC">
      <w:pPr>
        <w:pStyle w:val="ListParagraph"/>
        <w:numPr>
          <w:ilvl w:val="0"/>
          <w:numId w:val="25"/>
        </w:numPr>
        <w:ind w:hanging="720"/>
        <w:rPr>
          <w:b/>
        </w:rPr>
      </w:pPr>
      <w:r w:rsidRPr="00B71ACF">
        <w:rPr>
          <w:b/>
        </w:rPr>
        <w:t xml:space="preserve">Please identify each individual (including non-Duke researchers) who will have access to the data and describe their role in the project. </w:t>
      </w:r>
    </w:p>
    <w:p w14:paraId="3CDD5E6E" w14:textId="77777777" w:rsidR="001256EC" w:rsidRPr="00B71ACF" w:rsidRDefault="001256EC" w:rsidP="001256EC">
      <w:pPr>
        <w:rPr>
          <w:b/>
        </w:rPr>
      </w:pPr>
    </w:p>
    <w:tbl>
      <w:tblPr>
        <w:tblStyle w:val="TableGrid"/>
        <w:tblW w:w="0" w:type="auto"/>
        <w:tblInd w:w="715" w:type="dxa"/>
        <w:tblLook w:val="04A0" w:firstRow="1" w:lastRow="0" w:firstColumn="1" w:lastColumn="0" w:noHBand="0" w:noVBand="1"/>
      </w:tblPr>
      <w:tblGrid>
        <w:gridCol w:w="8640"/>
      </w:tblGrid>
      <w:tr w:rsidR="001256EC" w:rsidRPr="00B71ACF" w14:paraId="26C09A83" w14:textId="77777777" w:rsidTr="000A54B1">
        <w:trPr>
          <w:trHeight w:val="1025"/>
        </w:trPr>
        <w:sdt>
          <w:sdtPr>
            <w:rPr>
              <w:b/>
            </w:rPr>
            <w:id w:val="-1616048698"/>
            <w:placeholder>
              <w:docPart w:val="E8A0DC07A88DB046BCD209AF57FD84A6"/>
            </w:placeholder>
            <w:showingPlcHdr/>
          </w:sdtPr>
          <w:sdtContent>
            <w:tc>
              <w:tcPr>
                <w:tcW w:w="8640" w:type="dxa"/>
              </w:tcPr>
              <w:p w14:paraId="137C6879" w14:textId="77777777" w:rsidR="001256EC" w:rsidRPr="00B71ACF" w:rsidRDefault="001256EC" w:rsidP="000A54B1">
                <w:pPr>
                  <w:rPr>
                    <w:b/>
                  </w:rPr>
                </w:pPr>
                <w:r w:rsidRPr="00B71ACF">
                  <w:rPr>
                    <w:rStyle w:val="PlaceholderText"/>
                  </w:rPr>
                  <w:t>Click or tap here to enter text.</w:t>
                </w:r>
              </w:p>
            </w:tc>
          </w:sdtContent>
        </w:sdt>
      </w:tr>
    </w:tbl>
    <w:p w14:paraId="45F4620A" w14:textId="77777777" w:rsidR="001256EC" w:rsidRPr="00B71ACF" w:rsidRDefault="001256EC" w:rsidP="001256EC">
      <w:pPr>
        <w:rPr>
          <w:b/>
        </w:rPr>
      </w:pPr>
    </w:p>
    <w:p w14:paraId="4B61FA4A" w14:textId="77777777" w:rsidR="001256EC" w:rsidRPr="00B71ACF" w:rsidRDefault="001256EC" w:rsidP="001256EC">
      <w:pPr>
        <w:pStyle w:val="ListParagraph"/>
        <w:numPr>
          <w:ilvl w:val="0"/>
          <w:numId w:val="25"/>
        </w:numPr>
        <w:ind w:hanging="720"/>
        <w:rPr>
          <w:b/>
        </w:rPr>
      </w:pPr>
      <w:r w:rsidRPr="00B71ACF">
        <w:rPr>
          <w:b/>
        </w:rPr>
        <w:t>How will access to the identifying information be controlled and who will authorize access to the identifiable data?</w:t>
      </w:r>
    </w:p>
    <w:p w14:paraId="08CBCEDD" w14:textId="77777777" w:rsidR="001256EC" w:rsidRPr="00B71ACF" w:rsidRDefault="001256EC" w:rsidP="001256EC"/>
    <w:tbl>
      <w:tblPr>
        <w:tblStyle w:val="TableGrid"/>
        <w:tblW w:w="0" w:type="auto"/>
        <w:tblInd w:w="715" w:type="dxa"/>
        <w:tblLook w:val="04A0" w:firstRow="1" w:lastRow="0" w:firstColumn="1" w:lastColumn="0" w:noHBand="0" w:noVBand="1"/>
      </w:tblPr>
      <w:tblGrid>
        <w:gridCol w:w="8550"/>
      </w:tblGrid>
      <w:tr w:rsidR="001256EC" w:rsidRPr="00B71ACF" w14:paraId="5A29076A" w14:textId="77777777" w:rsidTr="000A54B1">
        <w:trPr>
          <w:trHeight w:val="1025"/>
        </w:trPr>
        <w:sdt>
          <w:sdtPr>
            <w:rPr>
              <w:b/>
            </w:rPr>
            <w:id w:val="-1403142719"/>
            <w:placeholder>
              <w:docPart w:val="EFD79D7309E07542AB16EA7D2A95CEBA"/>
            </w:placeholder>
            <w:showingPlcHdr/>
          </w:sdtPr>
          <w:sdtContent>
            <w:tc>
              <w:tcPr>
                <w:tcW w:w="8550" w:type="dxa"/>
              </w:tcPr>
              <w:p w14:paraId="0DCBAFEE" w14:textId="77777777" w:rsidR="001256EC" w:rsidRPr="00B71ACF" w:rsidRDefault="001256EC" w:rsidP="000A54B1">
                <w:pPr>
                  <w:ind w:right="-297"/>
                  <w:rPr>
                    <w:b/>
                  </w:rPr>
                </w:pPr>
                <w:r w:rsidRPr="00B71ACF">
                  <w:t>Click or tap here to enter text.</w:t>
                </w:r>
              </w:p>
            </w:tc>
          </w:sdtContent>
        </w:sdt>
      </w:tr>
    </w:tbl>
    <w:p w14:paraId="730E520F" w14:textId="77777777" w:rsidR="001256EC" w:rsidRPr="00B71ACF" w:rsidRDefault="001256EC" w:rsidP="001256EC"/>
    <w:p w14:paraId="076F0084" w14:textId="77777777" w:rsidR="001256EC" w:rsidRPr="00B71ACF" w:rsidRDefault="001256EC" w:rsidP="001256EC">
      <w:pPr>
        <w:pStyle w:val="ListParagraph"/>
        <w:numPr>
          <w:ilvl w:val="0"/>
          <w:numId w:val="25"/>
        </w:numPr>
        <w:ind w:left="360"/>
        <w:rPr>
          <w:b/>
        </w:rPr>
      </w:pPr>
      <w:r w:rsidRPr="00B71ACF">
        <w:rPr>
          <w:b/>
        </w:rPr>
        <w:t>Will data be transferred for analysis?</w:t>
      </w:r>
    </w:p>
    <w:p w14:paraId="48736D31" w14:textId="77777777" w:rsidR="001256EC" w:rsidRPr="00B71ACF" w:rsidRDefault="001256EC" w:rsidP="001256EC">
      <w:pPr>
        <w:ind w:left="360"/>
      </w:pPr>
    </w:p>
    <w:p w14:paraId="0F30D535" w14:textId="77777777" w:rsidR="001256EC" w:rsidRPr="00B71ACF" w:rsidRDefault="000A54B1" w:rsidP="001256EC">
      <w:pPr>
        <w:ind w:left="720"/>
      </w:pPr>
      <w:sdt>
        <w:sdtPr>
          <w:id w:val="-20926897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030571017"/>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5F701503" w14:textId="77777777" w:rsidR="001256EC" w:rsidRPr="00B71ACF" w:rsidRDefault="001256EC" w:rsidP="001256EC">
      <w:pPr>
        <w:ind w:left="360"/>
      </w:pPr>
    </w:p>
    <w:p w14:paraId="69E30E39" w14:textId="77777777" w:rsidR="001256EC" w:rsidRPr="00B71ACF" w:rsidRDefault="001256EC" w:rsidP="001256EC">
      <w:pPr>
        <w:pStyle w:val="ListParagraph"/>
        <w:numPr>
          <w:ilvl w:val="0"/>
          <w:numId w:val="25"/>
        </w:numPr>
        <w:ind w:left="360"/>
        <w:rPr>
          <w:b/>
        </w:rPr>
      </w:pPr>
      <w:r w:rsidRPr="00B71ACF">
        <w:rPr>
          <w:b/>
        </w:rPr>
        <w:t>How will data be transferred and where will they be analyzed?</w:t>
      </w:r>
    </w:p>
    <w:p w14:paraId="46A57D65" w14:textId="77777777" w:rsidR="001256EC" w:rsidRPr="00B71ACF" w:rsidRDefault="001256EC" w:rsidP="001256EC">
      <w:pPr>
        <w:ind w:left="360"/>
      </w:pPr>
    </w:p>
    <w:tbl>
      <w:tblPr>
        <w:tblStyle w:val="TableGrid"/>
        <w:tblW w:w="0" w:type="auto"/>
        <w:tblInd w:w="715" w:type="dxa"/>
        <w:tblLook w:val="04A0" w:firstRow="1" w:lastRow="0" w:firstColumn="1" w:lastColumn="0" w:noHBand="0" w:noVBand="1"/>
      </w:tblPr>
      <w:tblGrid>
        <w:gridCol w:w="8550"/>
      </w:tblGrid>
      <w:tr w:rsidR="001256EC" w:rsidRPr="00B71ACF" w14:paraId="0222D8A5" w14:textId="77777777" w:rsidTr="000A54B1">
        <w:trPr>
          <w:trHeight w:val="1025"/>
        </w:trPr>
        <w:sdt>
          <w:sdtPr>
            <w:rPr>
              <w:b/>
            </w:rPr>
            <w:id w:val="-1903054204"/>
            <w:placeholder>
              <w:docPart w:val="92A8C5B9C6C54E4180AB4911A0076C53"/>
            </w:placeholder>
            <w:showingPlcHdr/>
          </w:sdtPr>
          <w:sdtContent>
            <w:tc>
              <w:tcPr>
                <w:tcW w:w="8550" w:type="dxa"/>
              </w:tcPr>
              <w:p w14:paraId="55C8599E" w14:textId="77777777" w:rsidR="001256EC" w:rsidRPr="00B71ACF" w:rsidRDefault="001256EC" w:rsidP="000A54B1">
                <w:pPr>
                  <w:rPr>
                    <w:b/>
                  </w:rPr>
                </w:pPr>
                <w:r w:rsidRPr="00B71ACF">
                  <w:rPr>
                    <w:rStyle w:val="PlaceholderText"/>
                  </w:rPr>
                  <w:t>Click or tap here to enter text.</w:t>
                </w:r>
              </w:p>
            </w:tc>
          </w:sdtContent>
        </w:sdt>
      </w:tr>
    </w:tbl>
    <w:p w14:paraId="0DDDE80B" w14:textId="77777777" w:rsidR="001256EC" w:rsidRPr="00B71ACF" w:rsidRDefault="001256EC" w:rsidP="001256EC"/>
    <w:p w14:paraId="151BA706" w14:textId="77777777" w:rsidR="001256EC" w:rsidRPr="00B71ACF" w:rsidRDefault="001256EC" w:rsidP="001256EC"/>
    <w:p w14:paraId="60E33E0F" w14:textId="77777777" w:rsidR="001256EC" w:rsidRPr="00B71ACF" w:rsidRDefault="001256EC" w:rsidP="001256EC">
      <w:pPr>
        <w:sectPr w:rsidR="001256EC" w:rsidRPr="00B71ACF" w:rsidSect="000A54B1">
          <w:type w:val="continuous"/>
          <w:pgSz w:w="12240" w:h="15840"/>
          <w:pgMar w:top="1440" w:right="1440" w:bottom="1440" w:left="1170" w:header="720" w:footer="720" w:gutter="0"/>
          <w:cols w:space="720"/>
          <w:docGrid w:linePitch="360"/>
        </w:sectPr>
      </w:pPr>
    </w:p>
    <w:p w14:paraId="08D0BE16" w14:textId="77777777" w:rsidR="001256EC" w:rsidRPr="00B71ACF" w:rsidRDefault="001256EC" w:rsidP="001256EC"/>
    <w:tbl>
      <w:tblPr>
        <w:tblStyle w:val="TableGrid"/>
        <w:tblW w:w="9468" w:type="dxa"/>
        <w:tblInd w:w="-113" w:type="dxa"/>
        <w:tblLook w:val="04A0" w:firstRow="1" w:lastRow="0" w:firstColumn="1" w:lastColumn="0" w:noHBand="0" w:noVBand="1"/>
      </w:tblPr>
      <w:tblGrid>
        <w:gridCol w:w="9468"/>
      </w:tblGrid>
      <w:tr w:rsidR="001256EC" w:rsidRPr="00B71ACF" w14:paraId="1C7D410A" w14:textId="77777777" w:rsidTr="000A54B1">
        <w:tc>
          <w:tcPr>
            <w:tcW w:w="9468" w:type="dxa"/>
          </w:tcPr>
          <w:p w14:paraId="4B191667" w14:textId="77777777" w:rsidR="001256EC" w:rsidRPr="00B71ACF" w:rsidRDefault="001256EC" w:rsidP="000A54B1">
            <w:pPr>
              <w:rPr>
                <w:sz w:val="32"/>
              </w:rPr>
            </w:pPr>
            <w:r w:rsidRPr="00B71ACF">
              <w:rPr>
                <w:sz w:val="32"/>
              </w:rPr>
              <w:t>Section 15: Informed Consent Process</w:t>
            </w:r>
          </w:p>
        </w:tc>
      </w:tr>
    </w:tbl>
    <w:p w14:paraId="0C34EB63" w14:textId="77777777" w:rsidR="001256EC" w:rsidRPr="00B71ACF" w:rsidRDefault="001256EC" w:rsidP="001256EC"/>
    <w:p w14:paraId="6536E4C4" w14:textId="77777777" w:rsidR="001256EC" w:rsidRPr="00B71ACF" w:rsidRDefault="001256EC" w:rsidP="001256EC">
      <w:r w:rsidRPr="00B71ACF">
        <w:t>Here you will answer questions about your informed consent process. You will be asked to upload your consent language in the Appendices.</w:t>
      </w:r>
    </w:p>
    <w:p w14:paraId="05F32F10" w14:textId="77777777" w:rsidR="001256EC" w:rsidRPr="00B71ACF" w:rsidRDefault="001256EC" w:rsidP="001256EC"/>
    <w:p w14:paraId="5D6135F4" w14:textId="77777777" w:rsidR="001256EC" w:rsidRPr="00B71ACF" w:rsidRDefault="001256EC" w:rsidP="001256EC">
      <w:r w:rsidRPr="00B71ACF">
        <w:t xml:space="preserve">See our </w:t>
      </w:r>
      <w:hyperlink r:id="rId46" w:history="1">
        <w:r w:rsidRPr="00B71ACF">
          <w:rPr>
            <w:rStyle w:val="Hyperlink"/>
          </w:rPr>
          <w:t>Informed Consent Guide</w:t>
        </w:r>
      </w:hyperlink>
      <w:r w:rsidRPr="00B71ACF">
        <w:t>.</w:t>
      </w:r>
    </w:p>
    <w:p w14:paraId="755FB3DE" w14:textId="77777777" w:rsidR="001256EC" w:rsidRPr="00B71ACF" w:rsidRDefault="001256EC" w:rsidP="001256EC"/>
    <w:p w14:paraId="738450DE" w14:textId="77777777" w:rsidR="001256EC" w:rsidRPr="00B71ACF" w:rsidRDefault="001256EC" w:rsidP="001256EC">
      <w:pPr>
        <w:pStyle w:val="ListParagraph"/>
        <w:numPr>
          <w:ilvl w:val="0"/>
          <w:numId w:val="23"/>
        </w:numPr>
        <w:ind w:hanging="720"/>
        <w:rPr>
          <w:b/>
        </w:rPr>
      </w:pPr>
      <w:r w:rsidRPr="00B71ACF">
        <w:rPr>
          <w:b/>
        </w:rPr>
        <w:t xml:space="preserve">Describe how and where the consent process will take place. </w:t>
      </w:r>
      <w:r w:rsidRPr="00B71ACF">
        <w:t xml:space="preserve">If someone is expected to provide consent or permission for your participants, please explain. For example, parents are expected to provide permission for their child to participate; legally authorized representatives (LAR) provide consent for those with diminished capacity. </w:t>
      </w:r>
    </w:p>
    <w:p w14:paraId="361F535A" w14:textId="77777777" w:rsidR="001256EC" w:rsidRPr="00B71ACF" w:rsidRDefault="001256EC" w:rsidP="001256EC">
      <w:pPr>
        <w:ind w:left="360"/>
      </w:pPr>
    </w:p>
    <w:tbl>
      <w:tblPr>
        <w:tblStyle w:val="TableGrid"/>
        <w:tblW w:w="17280" w:type="dxa"/>
        <w:tblInd w:w="715" w:type="dxa"/>
        <w:tblLook w:val="04A0" w:firstRow="1" w:lastRow="0" w:firstColumn="1" w:lastColumn="0" w:noHBand="0" w:noVBand="1"/>
      </w:tblPr>
      <w:tblGrid>
        <w:gridCol w:w="8640"/>
        <w:gridCol w:w="8640"/>
      </w:tblGrid>
      <w:tr w:rsidR="001256EC" w:rsidRPr="00B71ACF" w14:paraId="331259D8" w14:textId="77777777" w:rsidTr="000A54B1">
        <w:trPr>
          <w:trHeight w:val="1025"/>
        </w:trPr>
        <w:sdt>
          <w:sdtPr>
            <w:id w:val="-1169103178"/>
            <w:placeholder>
              <w:docPart w:val="E89BEDDBE2CCB6408D53FC46EE5A5C3C"/>
            </w:placeholder>
          </w:sdtPr>
          <w:sdtContent>
            <w:tc>
              <w:tcPr>
                <w:tcW w:w="8640" w:type="dxa"/>
              </w:tcPr>
              <w:p w14:paraId="6ACD8387" w14:textId="77777777" w:rsidR="001256EC" w:rsidRPr="008D57C4" w:rsidRDefault="001256EC" w:rsidP="000A54B1">
                <w:r w:rsidRPr="008D57C4">
                  <w:t xml:space="preserve">Prior to the </w:t>
                </w:r>
                <w:r>
                  <w:t>interview</w:t>
                </w:r>
                <w:r w:rsidRPr="008D57C4">
                  <w:t xml:space="preserve"> group, we will have participants read and sign a digital consent form delivered via Qualtrics in order to participate in the study.</w:t>
                </w:r>
              </w:p>
            </w:tc>
          </w:sdtContent>
        </w:sdt>
        <w:sdt>
          <w:sdtPr>
            <w:rPr>
              <w:b/>
            </w:rPr>
            <w:id w:val="-1236009588"/>
            <w:placeholder>
              <w:docPart w:val="1F4E3F8228863F439377B6604357CCEB"/>
            </w:placeholder>
            <w:showingPlcHdr/>
          </w:sdtPr>
          <w:sdtContent>
            <w:tc>
              <w:tcPr>
                <w:tcW w:w="8640" w:type="dxa"/>
              </w:tcPr>
              <w:p w14:paraId="693BB818" w14:textId="77777777" w:rsidR="001256EC" w:rsidRPr="00B71ACF" w:rsidRDefault="001256EC" w:rsidP="000A54B1">
                <w:pPr>
                  <w:rPr>
                    <w:b/>
                  </w:rPr>
                </w:pPr>
                <w:r w:rsidRPr="00B71ACF">
                  <w:rPr>
                    <w:rStyle w:val="PlaceholderText"/>
                  </w:rPr>
                  <w:t>Click or tap here to enter text.</w:t>
                </w:r>
              </w:p>
            </w:tc>
          </w:sdtContent>
        </w:sdt>
      </w:tr>
    </w:tbl>
    <w:p w14:paraId="620D873D" w14:textId="77777777" w:rsidR="001256EC" w:rsidRPr="00B71ACF" w:rsidRDefault="001256EC" w:rsidP="001256EC">
      <w:pPr>
        <w:ind w:left="360"/>
      </w:pPr>
    </w:p>
    <w:p w14:paraId="3C0A0BD9" w14:textId="77777777" w:rsidR="001256EC" w:rsidRPr="00B71ACF" w:rsidRDefault="001256EC" w:rsidP="001256EC">
      <w:pPr>
        <w:ind w:left="360"/>
        <w:rPr>
          <w:i/>
        </w:rPr>
      </w:pPr>
      <w:r w:rsidRPr="00B71ACF">
        <w:rPr>
          <w:i/>
        </w:rPr>
        <w:t>Note: Please include your protocol ID number within your consent process.</w:t>
      </w:r>
    </w:p>
    <w:p w14:paraId="687551C1" w14:textId="77777777" w:rsidR="001256EC" w:rsidRPr="00B71ACF" w:rsidRDefault="001256EC" w:rsidP="001256EC">
      <w:pPr>
        <w:ind w:left="360"/>
      </w:pPr>
    </w:p>
    <w:p w14:paraId="77CE55B7" w14:textId="77777777" w:rsidR="001256EC" w:rsidRPr="00B71ACF" w:rsidRDefault="001256EC" w:rsidP="001256EC">
      <w:pPr>
        <w:pStyle w:val="ListParagraph"/>
        <w:numPr>
          <w:ilvl w:val="0"/>
          <w:numId w:val="23"/>
        </w:numPr>
        <w:ind w:hanging="720"/>
        <w:rPr>
          <w:b/>
        </w:rPr>
      </w:pPr>
      <w:r w:rsidRPr="00B71ACF">
        <w:rPr>
          <w:b/>
        </w:rPr>
        <w:t xml:space="preserve">Are you requesting a waiver of the requirement that participants physically </w:t>
      </w:r>
      <w:r w:rsidRPr="00B71ACF">
        <w:rPr>
          <w:b/>
          <w:u w:val="single"/>
        </w:rPr>
        <w:t>sign</w:t>
      </w:r>
      <w:r w:rsidRPr="00B71ACF">
        <w:rPr>
          <w:b/>
        </w:rPr>
        <w:t xml:space="preserve"> the consent process (i.e. a waiver of documentation of consent)?</w:t>
      </w:r>
    </w:p>
    <w:p w14:paraId="41BB504E" w14:textId="77777777" w:rsidR="001256EC" w:rsidRPr="00B71ACF" w:rsidRDefault="001256EC" w:rsidP="001256EC">
      <w:pPr>
        <w:ind w:left="360"/>
      </w:pPr>
    </w:p>
    <w:p w14:paraId="4A049FDF" w14:textId="77777777" w:rsidR="001256EC" w:rsidRPr="00B71ACF" w:rsidRDefault="000A54B1" w:rsidP="001256EC">
      <w:pPr>
        <w:ind w:left="720"/>
      </w:pPr>
      <w:sdt>
        <w:sdtPr>
          <w:id w:val="-1115744859"/>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Yes</w:t>
      </w:r>
      <w:r w:rsidR="001256EC" w:rsidRPr="00B71ACF">
        <w:tab/>
      </w:r>
      <w:r w:rsidR="001256EC" w:rsidRPr="00B71ACF">
        <w:tab/>
      </w:r>
      <w:sdt>
        <w:sdtPr>
          <w:id w:val="-117680150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p>
    <w:p w14:paraId="2E75F831" w14:textId="77777777" w:rsidR="001256EC" w:rsidRPr="00B71ACF" w:rsidRDefault="001256EC" w:rsidP="001256EC">
      <w:pPr>
        <w:ind w:left="360"/>
      </w:pPr>
    </w:p>
    <w:p w14:paraId="7EBF42E5" w14:textId="77777777" w:rsidR="001256EC" w:rsidRPr="00B71ACF" w:rsidRDefault="001256EC" w:rsidP="001256EC">
      <w:pPr>
        <w:ind w:left="1080"/>
        <w:rPr>
          <w:b/>
        </w:rPr>
      </w:pPr>
      <w:r w:rsidRPr="00B71ACF">
        <w:rPr>
          <w:b/>
        </w:rPr>
        <w:t>If YES, please select all that apply.</w:t>
      </w:r>
    </w:p>
    <w:p w14:paraId="0A7635E5" w14:textId="77777777" w:rsidR="001256EC" w:rsidRPr="00B71ACF" w:rsidRDefault="001256EC" w:rsidP="001256EC">
      <w:pPr>
        <w:ind w:left="360"/>
      </w:pPr>
    </w:p>
    <w:p w14:paraId="73FE387A" w14:textId="77777777" w:rsidR="001256EC" w:rsidRPr="00B71ACF" w:rsidRDefault="000A54B1" w:rsidP="001256EC">
      <w:pPr>
        <w:ind w:left="1440"/>
      </w:pPr>
      <w:sdt>
        <w:sdtPr>
          <w:id w:val="92832188"/>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Participants do not read and write. (If there is a risk of harm, a third-party witness will be present.)</w:t>
      </w:r>
    </w:p>
    <w:p w14:paraId="7AC9998D" w14:textId="77777777" w:rsidR="001256EC" w:rsidRPr="00B71ACF" w:rsidRDefault="001256EC" w:rsidP="001256EC">
      <w:pPr>
        <w:ind w:left="1440"/>
      </w:pPr>
    </w:p>
    <w:p w14:paraId="2314B288" w14:textId="77777777" w:rsidR="001256EC" w:rsidRPr="00B71ACF" w:rsidRDefault="000A54B1" w:rsidP="001256EC">
      <w:pPr>
        <w:ind w:left="1440"/>
      </w:pPr>
      <w:sdt>
        <w:sdtPr>
          <w:id w:val="-2055769460"/>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Data will be collected on-line. Participants will have the option to “click” to the survey if they would like to take part in the study. </w:t>
      </w:r>
    </w:p>
    <w:p w14:paraId="6C11CC11" w14:textId="77777777" w:rsidR="001256EC" w:rsidRPr="00B71ACF" w:rsidRDefault="001256EC" w:rsidP="001256EC">
      <w:pPr>
        <w:ind w:left="1440"/>
      </w:pPr>
    </w:p>
    <w:p w14:paraId="01CE9F04" w14:textId="77777777" w:rsidR="001256EC" w:rsidRPr="00B71ACF" w:rsidRDefault="000A54B1" w:rsidP="001256EC">
      <w:pPr>
        <w:ind w:left="1440"/>
      </w:pPr>
      <w:sdt>
        <w:sdtPr>
          <w:id w:val="-393821659"/>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The study data will be collected through a telephone or online/virtual interview. If appropriate, provide a copy of the consent process for the participant’s reference.</w:t>
      </w:r>
    </w:p>
    <w:p w14:paraId="6EB71339" w14:textId="77777777" w:rsidR="001256EC" w:rsidRPr="00B71ACF" w:rsidRDefault="001256EC" w:rsidP="001256EC">
      <w:pPr>
        <w:ind w:left="1440"/>
      </w:pPr>
    </w:p>
    <w:p w14:paraId="00696973" w14:textId="77777777" w:rsidR="001256EC" w:rsidRPr="00B71ACF" w:rsidRDefault="000A54B1" w:rsidP="001256EC">
      <w:pPr>
        <w:ind w:left="1440"/>
      </w:pPr>
      <w:sdt>
        <w:sdtPr>
          <w:id w:val="1539928725"/>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Participants will complete a mailed survey. Prepare a cover letter that includes all the elements of informed consent. People who wish to take part will return the survey; thereby, demonstrating their consent. They do not need to sign a consent form.</w:t>
      </w:r>
    </w:p>
    <w:p w14:paraId="66FF0F02" w14:textId="77777777" w:rsidR="001256EC" w:rsidRPr="00B71ACF" w:rsidRDefault="001256EC" w:rsidP="001256EC">
      <w:pPr>
        <w:ind w:left="1440"/>
      </w:pPr>
    </w:p>
    <w:p w14:paraId="61EF9C56" w14:textId="77777777" w:rsidR="001256EC" w:rsidRPr="00B71ACF" w:rsidRDefault="000A54B1" w:rsidP="001256EC">
      <w:pPr>
        <w:ind w:left="1440"/>
      </w:pPr>
      <w:sdt>
        <w:sdtPr>
          <w:id w:val="-1727590203"/>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The research will take place in settings where written consent is considered disrespectful or in settings in which asking people to sign a document would cause distress.</w:t>
      </w:r>
    </w:p>
    <w:p w14:paraId="404D8AF3" w14:textId="77777777" w:rsidR="001256EC" w:rsidRPr="00B71ACF" w:rsidRDefault="001256EC" w:rsidP="001256EC">
      <w:pPr>
        <w:ind w:left="1440"/>
      </w:pPr>
    </w:p>
    <w:p w14:paraId="79D861D8" w14:textId="77777777" w:rsidR="001256EC" w:rsidRPr="00B71ACF" w:rsidRDefault="000A54B1" w:rsidP="001256EC">
      <w:pPr>
        <w:ind w:left="1440"/>
      </w:pPr>
      <w:sdt>
        <w:sdtPr>
          <w:id w:val="1114796941"/>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The primary risk to participants is a breach of confidentiality and a signed consent form or audio-recorded statement would be the only documented link between individuals and their participation in the study. (Example: a study about people engaged in illegal behaviors.)</w:t>
      </w:r>
    </w:p>
    <w:p w14:paraId="7D2E85F0" w14:textId="77777777" w:rsidR="001256EC" w:rsidRPr="00B71ACF" w:rsidRDefault="001256EC" w:rsidP="001256EC">
      <w:pPr>
        <w:ind w:left="360"/>
      </w:pPr>
    </w:p>
    <w:p w14:paraId="7CD54CBB" w14:textId="77777777" w:rsidR="001256EC" w:rsidRPr="00B71ACF" w:rsidRDefault="001256EC" w:rsidP="001256EC">
      <w:pPr>
        <w:ind w:left="720"/>
        <w:rPr>
          <w:i/>
        </w:rPr>
      </w:pPr>
      <w:r w:rsidRPr="00B71ACF">
        <w:rPr>
          <w:i/>
        </w:rPr>
        <w:t>Note: In most cases, other than telephone interviews, where the consent process is oral, researchers should give participants contact information in case the participants have any questions later. It may be appropriate to give them a copy of the oral script for reference.</w:t>
      </w:r>
    </w:p>
    <w:p w14:paraId="1DEDAE94" w14:textId="77777777" w:rsidR="001256EC" w:rsidRPr="00B71ACF" w:rsidRDefault="001256EC" w:rsidP="001256EC">
      <w:pPr>
        <w:ind w:left="360"/>
      </w:pPr>
    </w:p>
    <w:p w14:paraId="424F14FE" w14:textId="77777777" w:rsidR="001256EC" w:rsidRPr="00B71ACF" w:rsidRDefault="001256EC" w:rsidP="001256EC">
      <w:pPr>
        <w:pStyle w:val="ListParagraph"/>
        <w:numPr>
          <w:ilvl w:val="0"/>
          <w:numId w:val="23"/>
        </w:numPr>
        <w:ind w:left="360"/>
        <w:rPr>
          <w:b/>
        </w:rPr>
      </w:pPr>
      <w:r w:rsidRPr="00B71ACF">
        <w:rPr>
          <w:b/>
        </w:rPr>
        <w:t xml:space="preserve">Are you requesting that one or more </w:t>
      </w:r>
      <w:hyperlink r:id="rId47" w:history="1">
        <w:r w:rsidRPr="00B71ACF">
          <w:rPr>
            <w:rStyle w:val="Hyperlink"/>
            <w:b/>
          </w:rPr>
          <w:t>elements of informed consent</w:t>
        </w:r>
      </w:hyperlink>
      <w:r w:rsidRPr="00B71ACF">
        <w:rPr>
          <w:b/>
        </w:rPr>
        <w:t xml:space="preserve"> be </w:t>
      </w:r>
      <w:r w:rsidRPr="00B71ACF">
        <w:rPr>
          <w:b/>
          <w:u w:val="single"/>
        </w:rPr>
        <w:t>altered or waived</w:t>
      </w:r>
      <w:r w:rsidRPr="00B71ACF">
        <w:rPr>
          <w:b/>
        </w:rPr>
        <w:t>?</w:t>
      </w:r>
    </w:p>
    <w:p w14:paraId="6EE53B13" w14:textId="77777777" w:rsidR="001256EC" w:rsidRPr="00B71ACF" w:rsidRDefault="001256EC" w:rsidP="001256EC">
      <w:pPr>
        <w:ind w:left="360"/>
      </w:pPr>
    </w:p>
    <w:p w14:paraId="6B1829D5" w14:textId="77777777" w:rsidR="001256EC" w:rsidRPr="00B71ACF" w:rsidRDefault="001256EC" w:rsidP="001256EC">
      <w:pPr>
        <w:ind w:left="720"/>
      </w:pPr>
      <w:r w:rsidRPr="00B71ACF">
        <w:t>There should always be a process for sharing information about the research study with prospective participants. However, a consent procedure does not have to include all of the required elements of informed consent. For example, the IRB can waive the inclusion of the purpose statement if there is valid justification that it might affect how participants respond.</w:t>
      </w:r>
    </w:p>
    <w:p w14:paraId="1909B9CE" w14:textId="77777777" w:rsidR="001256EC" w:rsidRPr="00B71ACF" w:rsidRDefault="001256EC" w:rsidP="001256EC">
      <w:pPr>
        <w:ind w:left="360"/>
      </w:pPr>
    </w:p>
    <w:p w14:paraId="2529DD31" w14:textId="77777777" w:rsidR="001256EC" w:rsidRPr="00B71ACF" w:rsidRDefault="000A54B1" w:rsidP="001256EC">
      <w:pPr>
        <w:ind w:left="720"/>
      </w:pPr>
      <w:sdt>
        <w:sdtPr>
          <w:id w:val="-66663586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w:t>
      </w:r>
      <w:r w:rsidR="001256EC" w:rsidRPr="00B71ACF">
        <w:tab/>
      </w:r>
      <w:r w:rsidR="001256EC" w:rsidRPr="00B71ACF">
        <w:tab/>
      </w:r>
      <w:sdt>
        <w:sdtPr>
          <w:id w:val="716781696"/>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No</w:t>
      </w:r>
    </w:p>
    <w:p w14:paraId="521773F8" w14:textId="77777777" w:rsidR="001256EC" w:rsidRPr="00B71ACF" w:rsidRDefault="001256EC" w:rsidP="001256EC">
      <w:pPr>
        <w:ind w:left="360"/>
      </w:pPr>
    </w:p>
    <w:p w14:paraId="68C8E2C2" w14:textId="77777777" w:rsidR="001256EC" w:rsidRPr="00B71ACF" w:rsidRDefault="001256EC" w:rsidP="001256EC">
      <w:pPr>
        <w:ind w:left="1080"/>
        <w:rPr>
          <w:b/>
        </w:rPr>
      </w:pPr>
      <w:r w:rsidRPr="00B71ACF">
        <w:rPr>
          <w:b/>
        </w:rPr>
        <w:t xml:space="preserve">If YES, please describe what element(s) you are asking to waive or specify that you are asking to waive consent entirely, and complete Question 15.5. </w:t>
      </w:r>
    </w:p>
    <w:p w14:paraId="7DB01B5E" w14:textId="77777777" w:rsidR="001256EC" w:rsidRPr="00B71ACF" w:rsidRDefault="001256EC" w:rsidP="001256EC">
      <w:pPr>
        <w:ind w:left="360"/>
        <w:rPr>
          <w:b/>
        </w:rPr>
      </w:pPr>
    </w:p>
    <w:tbl>
      <w:tblPr>
        <w:tblStyle w:val="TableGrid"/>
        <w:tblW w:w="0" w:type="auto"/>
        <w:tblInd w:w="1075" w:type="dxa"/>
        <w:tblLook w:val="04A0" w:firstRow="1" w:lastRow="0" w:firstColumn="1" w:lastColumn="0" w:noHBand="0" w:noVBand="1"/>
      </w:tblPr>
      <w:tblGrid>
        <w:gridCol w:w="8275"/>
      </w:tblGrid>
      <w:tr w:rsidR="001256EC" w:rsidRPr="00B71ACF" w14:paraId="506C8AD2" w14:textId="77777777" w:rsidTr="000A54B1">
        <w:trPr>
          <w:trHeight w:val="1025"/>
        </w:trPr>
        <w:sdt>
          <w:sdtPr>
            <w:rPr>
              <w:b/>
            </w:rPr>
            <w:id w:val="-870919885"/>
            <w:placeholder>
              <w:docPart w:val="E8DEC7DCECB2674984489904022AB148"/>
            </w:placeholder>
            <w:showingPlcHdr/>
          </w:sdtPr>
          <w:sdtContent>
            <w:tc>
              <w:tcPr>
                <w:tcW w:w="8275" w:type="dxa"/>
              </w:tcPr>
              <w:p w14:paraId="6816DEC1" w14:textId="77777777" w:rsidR="001256EC" w:rsidRPr="00B71ACF" w:rsidRDefault="001256EC" w:rsidP="000A54B1">
                <w:pPr>
                  <w:rPr>
                    <w:b/>
                  </w:rPr>
                </w:pPr>
                <w:r w:rsidRPr="00B71ACF">
                  <w:rPr>
                    <w:rStyle w:val="PlaceholderText"/>
                  </w:rPr>
                  <w:t>Click or tap here to enter text.</w:t>
                </w:r>
              </w:p>
            </w:tc>
          </w:sdtContent>
        </w:sdt>
      </w:tr>
    </w:tbl>
    <w:p w14:paraId="6F168C07" w14:textId="77777777" w:rsidR="001256EC" w:rsidRPr="00B71ACF" w:rsidRDefault="001256EC" w:rsidP="001256EC"/>
    <w:p w14:paraId="4F06DE68" w14:textId="77777777" w:rsidR="001256EC" w:rsidRPr="00B71ACF" w:rsidRDefault="001256EC" w:rsidP="001256EC">
      <w:pPr>
        <w:pStyle w:val="ListParagraph"/>
        <w:numPr>
          <w:ilvl w:val="0"/>
          <w:numId w:val="23"/>
        </w:numPr>
        <w:ind w:left="360"/>
        <w:rPr>
          <w:b/>
        </w:rPr>
      </w:pPr>
      <w:r w:rsidRPr="00B71ACF">
        <w:rPr>
          <w:b/>
        </w:rPr>
        <w:lastRenderedPageBreak/>
        <w:t>Are you asking to waive parental permission and/or child assent?</w:t>
      </w:r>
    </w:p>
    <w:p w14:paraId="558F0AFB" w14:textId="77777777" w:rsidR="001256EC" w:rsidRPr="00B71ACF" w:rsidRDefault="001256EC" w:rsidP="001256EC">
      <w:pPr>
        <w:ind w:left="360"/>
      </w:pPr>
    </w:p>
    <w:p w14:paraId="6BA518CC" w14:textId="77777777" w:rsidR="001256EC" w:rsidRPr="00B71ACF" w:rsidRDefault="000A54B1" w:rsidP="001256EC">
      <w:pPr>
        <w:ind w:left="720"/>
      </w:pPr>
      <w:sdt>
        <w:sdtPr>
          <w:id w:val="-1954392764"/>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Yes </w:t>
      </w:r>
      <w:r w:rsidR="001256EC" w:rsidRPr="00B71ACF">
        <w:tab/>
      </w:r>
      <w:r w:rsidR="001256EC" w:rsidRPr="00B71ACF">
        <w:tab/>
      </w:r>
      <w:sdt>
        <w:sdtPr>
          <w:id w:val="1653866042"/>
          <w14:checkbox>
            <w14:checked w14:val="0"/>
            <w14:checkedState w14:val="2612" w14:font="MS Gothic"/>
            <w14:uncheckedState w14:val="2610" w14:font="MS Gothic"/>
          </w14:checkbox>
        </w:sdtPr>
        <w:sdtContent>
          <w:r w:rsidR="001256EC" w:rsidRPr="00B71ACF">
            <w:rPr>
              <w:rFonts w:ascii="MS Gothic" w:eastAsia="MS Gothic" w:hAnsi="MS Gothic" w:hint="eastAsia"/>
            </w:rPr>
            <w:t>☐</w:t>
          </w:r>
        </w:sdtContent>
      </w:sdt>
      <w:r w:rsidR="001256EC" w:rsidRPr="00B71ACF">
        <w:t xml:space="preserve"> No</w:t>
      </w:r>
      <w:r w:rsidR="001256EC" w:rsidRPr="00B71ACF">
        <w:tab/>
      </w:r>
      <w:r w:rsidR="001256EC" w:rsidRPr="00B71ACF">
        <w:tab/>
      </w:r>
      <w:sdt>
        <w:sdtPr>
          <w:id w:val="-888404553"/>
          <w14:checkbox>
            <w14:checked w14:val="1"/>
            <w14:checkedState w14:val="2612" w14:font="MS Gothic"/>
            <w14:uncheckedState w14:val="2610" w14:font="MS Gothic"/>
          </w14:checkbox>
        </w:sdtPr>
        <w:sdtContent>
          <w:r w:rsidR="001256EC">
            <w:rPr>
              <w:rFonts w:ascii="MS Gothic" w:eastAsia="MS Gothic" w:hAnsi="MS Gothic" w:hint="eastAsia"/>
            </w:rPr>
            <w:t>☒</w:t>
          </w:r>
        </w:sdtContent>
      </w:sdt>
      <w:r w:rsidR="001256EC" w:rsidRPr="00B71ACF">
        <w:t xml:space="preserve"> N/A</w:t>
      </w:r>
    </w:p>
    <w:p w14:paraId="37B52D3E" w14:textId="77777777" w:rsidR="001256EC" w:rsidRPr="00B71ACF" w:rsidRDefault="001256EC" w:rsidP="001256EC">
      <w:pPr>
        <w:ind w:left="360"/>
      </w:pPr>
    </w:p>
    <w:p w14:paraId="3C9562FD" w14:textId="77777777" w:rsidR="001256EC" w:rsidRPr="00B71ACF" w:rsidRDefault="001256EC" w:rsidP="001256EC">
      <w:pPr>
        <w:ind w:left="1080"/>
      </w:pPr>
      <w:r w:rsidRPr="00B71ACF">
        <w:t>If YES, please complete Question 15.5.</w:t>
      </w:r>
    </w:p>
    <w:p w14:paraId="4A0357FB" w14:textId="77777777" w:rsidR="001256EC" w:rsidRPr="00B71ACF" w:rsidRDefault="001256EC" w:rsidP="001256EC">
      <w:pPr>
        <w:ind w:left="360"/>
      </w:pPr>
    </w:p>
    <w:p w14:paraId="7D530A60" w14:textId="77777777" w:rsidR="001256EC" w:rsidRPr="00B71ACF" w:rsidRDefault="001256EC" w:rsidP="001256EC">
      <w:pPr>
        <w:pStyle w:val="ListParagraph"/>
        <w:numPr>
          <w:ilvl w:val="0"/>
          <w:numId w:val="23"/>
        </w:numPr>
        <w:ind w:hanging="720"/>
      </w:pPr>
      <w:r w:rsidRPr="00B71ACF">
        <w:rPr>
          <w:b/>
        </w:rPr>
        <w:t xml:space="preserve">The IRB may approve your request to waive element(s) of informed consent if your research meets the following criteria. </w:t>
      </w:r>
      <w:r w:rsidRPr="00B71ACF">
        <w:t xml:space="preserve">Please address each criterion to </w:t>
      </w:r>
      <w:r w:rsidRPr="00B71ACF">
        <w:rPr>
          <w:u w:val="single"/>
        </w:rPr>
        <w:t>explain</w:t>
      </w:r>
      <w:r w:rsidRPr="00B71ACF">
        <w:t xml:space="preserve"> why a wavier is necessary for your study (do </w:t>
      </w:r>
      <w:r w:rsidRPr="00B71ACF">
        <w:rPr>
          <w:u w:val="single"/>
        </w:rPr>
        <w:t>not</w:t>
      </w:r>
      <w:r w:rsidRPr="00B71ACF">
        <w:t xml:space="preserve"> just copy and paste the criteria into the responses).</w:t>
      </w:r>
    </w:p>
    <w:p w14:paraId="75C20F0A" w14:textId="77777777" w:rsidR="001256EC" w:rsidRPr="00B71ACF" w:rsidRDefault="001256EC" w:rsidP="001256EC">
      <w:pPr>
        <w:ind w:left="360"/>
      </w:pPr>
    </w:p>
    <w:p w14:paraId="30C7F0BD" w14:textId="77777777" w:rsidR="001256EC" w:rsidRPr="00B71ACF" w:rsidRDefault="001256EC" w:rsidP="001256EC">
      <w:pPr>
        <w:ind w:left="720"/>
      </w:pPr>
      <w:r w:rsidRPr="00B71ACF">
        <w:rPr>
          <w:b/>
        </w:rPr>
        <w:t>Criterion 1</w:t>
      </w:r>
      <w:r w:rsidRPr="00B71ACF">
        <w:t>: The research involves no more than minimal risk to the subjects.</w:t>
      </w:r>
    </w:p>
    <w:p w14:paraId="016B511D" w14:textId="77777777" w:rsidR="001256EC" w:rsidRPr="00B71ACF" w:rsidRDefault="001256EC" w:rsidP="001256EC">
      <w:pPr>
        <w:pStyle w:val="ListParagraph"/>
      </w:pPr>
    </w:p>
    <w:tbl>
      <w:tblPr>
        <w:tblStyle w:val="TableGrid"/>
        <w:tblW w:w="0" w:type="auto"/>
        <w:tblInd w:w="715" w:type="dxa"/>
        <w:tblLook w:val="04A0" w:firstRow="1" w:lastRow="0" w:firstColumn="1" w:lastColumn="0" w:noHBand="0" w:noVBand="1"/>
      </w:tblPr>
      <w:tblGrid>
        <w:gridCol w:w="8635"/>
      </w:tblGrid>
      <w:tr w:rsidR="001256EC" w:rsidRPr="00B71ACF" w14:paraId="401BCDFF" w14:textId="77777777" w:rsidTr="000A54B1">
        <w:trPr>
          <w:trHeight w:val="1025"/>
        </w:trPr>
        <w:sdt>
          <w:sdtPr>
            <w:rPr>
              <w:b/>
            </w:rPr>
            <w:id w:val="524990684"/>
            <w:placeholder>
              <w:docPart w:val="50EE6988A8E2FA49BBF013B0B524F513"/>
            </w:placeholder>
            <w:showingPlcHdr/>
          </w:sdtPr>
          <w:sdtContent>
            <w:tc>
              <w:tcPr>
                <w:tcW w:w="8635" w:type="dxa"/>
              </w:tcPr>
              <w:p w14:paraId="0D137FD5" w14:textId="77777777" w:rsidR="001256EC" w:rsidRPr="00B71ACF" w:rsidRDefault="001256EC" w:rsidP="000A54B1">
                <w:pPr>
                  <w:rPr>
                    <w:b/>
                  </w:rPr>
                </w:pPr>
                <w:r w:rsidRPr="00B71ACF">
                  <w:rPr>
                    <w:rStyle w:val="PlaceholderText"/>
                  </w:rPr>
                  <w:t>Click or tap here to enter text.</w:t>
                </w:r>
              </w:p>
            </w:tc>
          </w:sdtContent>
        </w:sdt>
      </w:tr>
    </w:tbl>
    <w:p w14:paraId="05BA76C9" w14:textId="77777777" w:rsidR="001256EC" w:rsidRPr="00B71ACF" w:rsidRDefault="001256EC" w:rsidP="001256EC">
      <w:pPr>
        <w:pStyle w:val="ListParagraph"/>
      </w:pPr>
    </w:p>
    <w:p w14:paraId="5D6BAF38" w14:textId="77777777" w:rsidR="001256EC" w:rsidRPr="00B71ACF" w:rsidRDefault="001256EC" w:rsidP="001256EC">
      <w:pPr>
        <w:ind w:left="720"/>
      </w:pPr>
      <w:r w:rsidRPr="00B71ACF">
        <w:rPr>
          <w:b/>
        </w:rPr>
        <w:t>Criterion 2</w:t>
      </w:r>
      <w:r w:rsidRPr="00B71ACF">
        <w:t>: The waiver or alteration will not adversely affect the rights and welfare of the subjects.</w:t>
      </w:r>
    </w:p>
    <w:p w14:paraId="072DEC03" w14:textId="77777777" w:rsidR="001256EC" w:rsidRPr="00B71ACF" w:rsidRDefault="001256EC" w:rsidP="001256EC">
      <w:pPr>
        <w:pStyle w:val="ListParagraph"/>
      </w:pPr>
    </w:p>
    <w:tbl>
      <w:tblPr>
        <w:tblStyle w:val="TableGrid"/>
        <w:tblW w:w="0" w:type="auto"/>
        <w:tblInd w:w="715" w:type="dxa"/>
        <w:tblLook w:val="04A0" w:firstRow="1" w:lastRow="0" w:firstColumn="1" w:lastColumn="0" w:noHBand="0" w:noVBand="1"/>
      </w:tblPr>
      <w:tblGrid>
        <w:gridCol w:w="8635"/>
      </w:tblGrid>
      <w:tr w:rsidR="001256EC" w:rsidRPr="00B71ACF" w14:paraId="7FC692A1" w14:textId="77777777" w:rsidTr="000A54B1">
        <w:trPr>
          <w:trHeight w:val="1025"/>
        </w:trPr>
        <w:sdt>
          <w:sdtPr>
            <w:rPr>
              <w:b/>
            </w:rPr>
            <w:id w:val="2058360604"/>
            <w:placeholder>
              <w:docPart w:val="90D4EFE0643B304C8E6B90B51D487CD8"/>
            </w:placeholder>
            <w:showingPlcHdr/>
          </w:sdtPr>
          <w:sdtContent>
            <w:tc>
              <w:tcPr>
                <w:tcW w:w="8635" w:type="dxa"/>
              </w:tcPr>
              <w:p w14:paraId="07C3DB73" w14:textId="77777777" w:rsidR="001256EC" w:rsidRPr="00B71ACF" w:rsidRDefault="001256EC" w:rsidP="000A54B1">
                <w:pPr>
                  <w:rPr>
                    <w:b/>
                  </w:rPr>
                </w:pPr>
                <w:r w:rsidRPr="00B71ACF">
                  <w:rPr>
                    <w:rStyle w:val="PlaceholderText"/>
                  </w:rPr>
                  <w:t>Click or tap here to enter text.</w:t>
                </w:r>
              </w:p>
            </w:tc>
          </w:sdtContent>
        </w:sdt>
      </w:tr>
    </w:tbl>
    <w:p w14:paraId="7FF4321B" w14:textId="77777777" w:rsidR="001256EC" w:rsidRPr="00B71ACF" w:rsidRDefault="001256EC" w:rsidP="001256EC">
      <w:pPr>
        <w:pStyle w:val="ListParagraph"/>
      </w:pPr>
    </w:p>
    <w:p w14:paraId="56332D51" w14:textId="77777777" w:rsidR="001256EC" w:rsidRPr="00B71ACF" w:rsidRDefault="001256EC" w:rsidP="001256EC">
      <w:pPr>
        <w:ind w:left="720"/>
      </w:pPr>
      <w:r w:rsidRPr="00B71ACF">
        <w:rPr>
          <w:b/>
        </w:rPr>
        <w:t>Criterion 3</w:t>
      </w:r>
      <w:r w:rsidRPr="00B71ACF">
        <w:t>: The research could not practicably be carried out without the waiver or alteration.</w:t>
      </w:r>
    </w:p>
    <w:p w14:paraId="045E71D8" w14:textId="77777777" w:rsidR="001256EC" w:rsidRPr="00B71ACF" w:rsidRDefault="001256EC" w:rsidP="001256EC">
      <w:pPr>
        <w:pStyle w:val="ListParagraph"/>
      </w:pPr>
    </w:p>
    <w:tbl>
      <w:tblPr>
        <w:tblStyle w:val="TableGrid"/>
        <w:tblW w:w="0" w:type="auto"/>
        <w:tblInd w:w="715" w:type="dxa"/>
        <w:tblLook w:val="04A0" w:firstRow="1" w:lastRow="0" w:firstColumn="1" w:lastColumn="0" w:noHBand="0" w:noVBand="1"/>
      </w:tblPr>
      <w:tblGrid>
        <w:gridCol w:w="8635"/>
      </w:tblGrid>
      <w:tr w:rsidR="001256EC" w:rsidRPr="00B71ACF" w14:paraId="1F8AB408" w14:textId="77777777" w:rsidTr="000A54B1">
        <w:trPr>
          <w:trHeight w:val="1025"/>
        </w:trPr>
        <w:tc>
          <w:tcPr>
            <w:tcW w:w="8635" w:type="dxa"/>
          </w:tcPr>
          <w:p w14:paraId="364210C9" w14:textId="77777777" w:rsidR="001256EC" w:rsidRPr="00B71ACF" w:rsidRDefault="001256EC" w:rsidP="000A54B1">
            <w:pPr>
              <w:rPr>
                <w:b/>
              </w:rPr>
            </w:pPr>
            <w:r w:rsidRPr="00B71ACF">
              <w:br w:type="page"/>
            </w:r>
            <w:sdt>
              <w:sdtPr>
                <w:rPr>
                  <w:b/>
                </w:rPr>
                <w:id w:val="614567657"/>
                <w:placeholder>
                  <w:docPart w:val="88D36C4CADB37D469D669DCA5F652CAB"/>
                </w:placeholder>
                <w:showingPlcHdr/>
              </w:sdtPr>
              <w:sdtContent>
                <w:r w:rsidRPr="00B71ACF">
                  <w:rPr>
                    <w:rStyle w:val="PlaceholderText"/>
                  </w:rPr>
                  <w:t>Click or tap here to enter text.</w:t>
                </w:r>
              </w:sdtContent>
            </w:sdt>
          </w:p>
        </w:tc>
      </w:tr>
    </w:tbl>
    <w:p w14:paraId="2729558C" w14:textId="77777777" w:rsidR="001256EC" w:rsidRPr="00B71ACF" w:rsidRDefault="001256EC" w:rsidP="001256EC">
      <w:pPr>
        <w:pStyle w:val="ListParagraph"/>
      </w:pPr>
    </w:p>
    <w:p w14:paraId="77C3B000" w14:textId="77777777" w:rsidR="001256EC" w:rsidRPr="00B71ACF" w:rsidRDefault="001256EC" w:rsidP="001256EC">
      <w:pPr>
        <w:ind w:left="720"/>
      </w:pPr>
      <w:r w:rsidRPr="00B71ACF">
        <w:rPr>
          <w:b/>
        </w:rPr>
        <w:t>Criterion 4</w:t>
      </w:r>
      <w:r w:rsidRPr="00B71ACF">
        <w:t>: Whenever appropriate, the subjects will be provided with additional pertinent information after participation.</w:t>
      </w:r>
    </w:p>
    <w:p w14:paraId="2943EF88" w14:textId="77777777" w:rsidR="001256EC" w:rsidRPr="00B71ACF" w:rsidRDefault="001256EC" w:rsidP="001256EC"/>
    <w:tbl>
      <w:tblPr>
        <w:tblStyle w:val="TableGrid"/>
        <w:tblW w:w="0" w:type="auto"/>
        <w:tblInd w:w="715" w:type="dxa"/>
        <w:tblLook w:val="04A0" w:firstRow="1" w:lastRow="0" w:firstColumn="1" w:lastColumn="0" w:noHBand="0" w:noVBand="1"/>
      </w:tblPr>
      <w:tblGrid>
        <w:gridCol w:w="8635"/>
      </w:tblGrid>
      <w:tr w:rsidR="001256EC" w:rsidRPr="00B71ACF" w14:paraId="3EDA906D" w14:textId="77777777" w:rsidTr="000A54B1">
        <w:trPr>
          <w:trHeight w:val="1025"/>
        </w:trPr>
        <w:sdt>
          <w:sdtPr>
            <w:rPr>
              <w:b/>
            </w:rPr>
            <w:id w:val="-650746430"/>
            <w:placeholder>
              <w:docPart w:val="506EB6D32B59124FA2C5BEC5B4A9904B"/>
            </w:placeholder>
            <w:showingPlcHdr/>
          </w:sdtPr>
          <w:sdtContent>
            <w:tc>
              <w:tcPr>
                <w:tcW w:w="8640" w:type="dxa"/>
              </w:tcPr>
              <w:p w14:paraId="2E48EDE1" w14:textId="77777777" w:rsidR="001256EC" w:rsidRPr="00B71ACF" w:rsidRDefault="001256EC" w:rsidP="000A54B1">
                <w:pPr>
                  <w:rPr>
                    <w:b/>
                  </w:rPr>
                </w:pPr>
                <w:r w:rsidRPr="00B71ACF">
                  <w:rPr>
                    <w:rStyle w:val="PlaceholderText"/>
                  </w:rPr>
                  <w:t>Click or tap here to enter text.</w:t>
                </w:r>
              </w:p>
            </w:tc>
          </w:sdtContent>
        </w:sdt>
      </w:tr>
    </w:tbl>
    <w:p w14:paraId="61E38E92" w14:textId="77777777" w:rsidR="001256EC" w:rsidRPr="00B71ACF" w:rsidRDefault="001256EC" w:rsidP="001256EC"/>
    <w:p w14:paraId="71E1633C" w14:textId="77777777" w:rsidR="001256EC" w:rsidRPr="00B71ACF" w:rsidRDefault="001256EC" w:rsidP="001256EC">
      <w:pPr>
        <w:spacing w:after="160" w:line="259" w:lineRule="auto"/>
      </w:pPr>
      <w:r w:rsidRPr="00B71ACF">
        <w:br w:type="page"/>
      </w:r>
    </w:p>
    <w:tbl>
      <w:tblPr>
        <w:tblStyle w:val="TableGrid"/>
        <w:tblW w:w="9468" w:type="dxa"/>
        <w:tblInd w:w="-113" w:type="dxa"/>
        <w:tblLook w:val="04A0" w:firstRow="1" w:lastRow="0" w:firstColumn="1" w:lastColumn="0" w:noHBand="0" w:noVBand="1"/>
      </w:tblPr>
      <w:tblGrid>
        <w:gridCol w:w="9468"/>
      </w:tblGrid>
      <w:tr w:rsidR="001256EC" w:rsidRPr="00B71ACF" w14:paraId="5EB581D2" w14:textId="77777777" w:rsidTr="000A54B1">
        <w:tc>
          <w:tcPr>
            <w:tcW w:w="9468" w:type="dxa"/>
          </w:tcPr>
          <w:p w14:paraId="6EA8D9B9" w14:textId="77777777" w:rsidR="001256EC" w:rsidRPr="00B71ACF" w:rsidRDefault="001256EC" w:rsidP="000A54B1">
            <w:pPr>
              <w:rPr>
                <w:sz w:val="32"/>
              </w:rPr>
            </w:pPr>
            <w:r w:rsidRPr="00B71ACF">
              <w:rPr>
                <w:sz w:val="32"/>
              </w:rPr>
              <w:lastRenderedPageBreak/>
              <w:t>Appendices: Study Documents and Consent Processes</w:t>
            </w:r>
          </w:p>
        </w:tc>
      </w:tr>
    </w:tbl>
    <w:p w14:paraId="7442399D" w14:textId="77777777" w:rsidR="001256EC" w:rsidRPr="00B71ACF" w:rsidRDefault="001256EC" w:rsidP="001256EC">
      <w:pPr>
        <w:spacing w:line="259" w:lineRule="auto"/>
      </w:pPr>
    </w:p>
    <w:p w14:paraId="2BA9448E" w14:textId="77777777" w:rsidR="001256EC" w:rsidRDefault="001256EC" w:rsidP="001256EC">
      <w:pPr>
        <w:spacing w:line="256" w:lineRule="auto"/>
      </w:pPr>
      <w:r w:rsidRPr="00B71ACF">
        <w:t>In this section, please include any study documents (e.g. recruitment materials, survey/interview questions, measures and instruments, DUAs, etc.) and consent processes that you will use in your study.</w:t>
      </w:r>
      <w:r>
        <w:t xml:space="preserve"> </w:t>
      </w:r>
    </w:p>
    <w:p w14:paraId="17B7D3A1" w14:textId="77777777" w:rsidR="001256EC" w:rsidRDefault="001256EC" w:rsidP="001256EC">
      <w:pPr>
        <w:spacing w:line="256" w:lineRule="auto"/>
      </w:pPr>
    </w:p>
    <w:p w14:paraId="023E8B61" w14:textId="77777777" w:rsidR="001256EC" w:rsidRPr="00A73563" w:rsidRDefault="001256EC" w:rsidP="001256EC">
      <w:pPr>
        <w:spacing w:line="256" w:lineRule="auto"/>
        <w:rPr>
          <w:b/>
          <w:sz w:val="32"/>
          <w:szCs w:val="32"/>
        </w:rPr>
      </w:pPr>
      <w:r w:rsidRPr="00A73563">
        <w:rPr>
          <w:b/>
          <w:sz w:val="32"/>
          <w:szCs w:val="32"/>
        </w:rPr>
        <w:t>Recruitment email:</w:t>
      </w:r>
    </w:p>
    <w:p w14:paraId="3475AB15" w14:textId="77777777" w:rsidR="001256EC" w:rsidRDefault="001256EC" w:rsidP="001256EC">
      <w:pPr>
        <w:spacing w:line="256" w:lineRule="auto"/>
      </w:pPr>
    </w:p>
    <w:p w14:paraId="213109DE" w14:textId="77777777" w:rsidR="001256EC" w:rsidRDefault="001256EC" w:rsidP="001256EC">
      <w:pPr>
        <w:pStyle w:val="NormalWeb"/>
        <w:spacing w:before="0" w:beforeAutospacing="0" w:after="315" w:afterAutospacing="0"/>
        <w:rPr>
          <w:color w:val="000000"/>
        </w:rPr>
      </w:pPr>
      <w:r>
        <w:rPr>
          <w:color w:val="000000"/>
        </w:rPr>
        <w:t>Hello, my</w:t>
      </w:r>
      <w:r w:rsidRPr="00FE1800">
        <w:rPr>
          <w:color w:val="000000"/>
        </w:rPr>
        <w:t xml:space="preserve"> name is Evan Dragich</w:t>
      </w:r>
      <w:r>
        <w:rPr>
          <w:color w:val="000000"/>
        </w:rPr>
        <w:t xml:space="preserve"> and</w:t>
      </w:r>
      <w:r w:rsidRPr="00FE1800">
        <w:rPr>
          <w:color w:val="000000"/>
        </w:rPr>
        <w:t xml:space="preserve"> I’m an undergraduate </w:t>
      </w:r>
      <w:r>
        <w:rPr>
          <w:color w:val="000000"/>
        </w:rPr>
        <w:t xml:space="preserve">Statistical Science </w:t>
      </w:r>
      <w:r w:rsidRPr="00FE1800">
        <w:rPr>
          <w:color w:val="000000"/>
        </w:rPr>
        <w:t>student at Duke</w:t>
      </w:r>
      <w:r>
        <w:rPr>
          <w:color w:val="000000"/>
        </w:rPr>
        <w:t xml:space="preserve"> University</w:t>
      </w:r>
      <w:r w:rsidRPr="00FE1800">
        <w:rPr>
          <w:color w:val="000000"/>
        </w:rPr>
        <w:t xml:space="preserve"> conducting research for my Honors Thesis</w:t>
      </w:r>
      <w:r>
        <w:rPr>
          <w:color w:val="000000"/>
        </w:rPr>
        <w:t>, working with Dr. Mine Çetinkaya-Rundel and Dr. Maria Tackett</w:t>
      </w:r>
      <w:r w:rsidRPr="00FE1800">
        <w:rPr>
          <w:color w:val="000000"/>
        </w:rPr>
        <w:t>. I am working with an interinstitutional team of researchers</w:t>
      </w:r>
      <w:r>
        <w:rPr>
          <w:color w:val="000000"/>
        </w:rPr>
        <w:t xml:space="preserve">, including Dr. Andy </w:t>
      </w:r>
      <w:proofErr w:type="spellStart"/>
      <w:r>
        <w:rPr>
          <w:color w:val="000000"/>
        </w:rPr>
        <w:t>Zieffler</w:t>
      </w:r>
      <w:proofErr w:type="spellEnd"/>
      <w:r>
        <w:rPr>
          <w:color w:val="000000"/>
        </w:rPr>
        <w:t xml:space="preserve"> and Chelsey Legacy (University of Minnesota), Dr. Mine </w:t>
      </w:r>
      <w:proofErr w:type="spellStart"/>
      <w:r>
        <w:rPr>
          <w:color w:val="000000"/>
        </w:rPr>
        <w:t>Dogucu</w:t>
      </w:r>
      <w:proofErr w:type="spellEnd"/>
      <w:r>
        <w:rPr>
          <w:color w:val="000000"/>
        </w:rPr>
        <w:t xml:space="preserve"> (UC Irvine) and Dr. Matt Beckman (Penn State University)</w:t>
      </w:r>
      <w:r w:rsidRPr="00FE1800">
        <w:rPr>
          <w:color w:val="000000"/>
        </w:rPr>
        <w:t xml:space="preserve"> </w:t>
      </w:r>
      <w:r>
        <w:rPr>
          <w:color w:val="000000"/>
        </w:rPr>
        <w:t>on</w:t>
      </w:r>
      <w:r w:rsidRPr="00FE1800">
        <w:rPr>
          <w:color w:val="000000"/>
        </w:rPr>
        <w:t xml:space="preserve"> develop</w:t>
      </w:r>
      <w:r>
        <w:rPr>
          <w:color w:val="000000"/>
        </w:rPr>
        <w:t>ing</w:t>
      </w:r>
      <w:r w:rsidRPr="00FE1800">
        <w:rPr>
          <w:color w:val="000000"/>
        </w:rPr>
        <w:t xml:space="preserve"> a standardized data science assessment, to accurately measure introductory data science students’ learning outcomes. </w:t>
      </w:r>
    </w:p>
    <w:p w14:paraId="71544DD5" w14:textId="77777777" w:rsidR="001256EC" w:rsidRDefault="001256EC" w:rsidP="001256EC">
      <w:pPr>
        <w:pStyle w:val="NormalWeb"/>
        <w:spacing w:before="240" w:beforeAutospacing="0" w:after="315" w:afterAutospacing="0"/>
        <w:rPr>
          <w:color w:val="000000"/>
        </w:rPr>
      </w:pPr>
      <w:r>
        <w:rPr>
          <w:color w:val="000000"/>
        </w:rPr>
        <w:t xml:space="preserve">We have a draft assessment ready and, at this stage, we’re hoping to get feedback from faculty teaching data science and related fields on our draft and we’d love to have your feedback! </w:t>
      </w:r>
      <w:r w:rsidRPr="00FE1800">
        <w:rPr>
          <w:color w:val="000000"/>
        </w:rPr>
        <w:t xml:space="preserve">If you agree to participate, we will ask you to join a Zoom call with </w:t>
      </w:r>
      <w:r>
        <w:rPr>
          <w:color w:val="000000"/>
        </w:rPr>
        <w:t xml:space="preserve">a few of the </w:t>
      </w:r>
      <w:r w:rsidRPr="00FE1800">
        <w:rPr>
          <w:color w:val="000000"/>
        </w:rPr>
        <w:t xml:space="preserve">research team members (no more than 5). </w:t>
      </w:r>
      <w:r>
        <w:rPr>
          <w:color w:val="000000"/>
        </w:rPr>
        <w:t>During the call, w</w:t>
      </w:r>
      <w:r w:rsidRPr="00FE1800">
        <w:rPr>
          <w:color w:val="000000"/>
        </w:rPr>
        <w:t xml:space="preserve">e will ask you to reason through a current prototype of the data science assessment, thinking out loud to provide maximal insight on potential student thought processes and inform potential modifications. We anticipate this process taking </w:t>
      </w:r>
      <w:r>
        <w:rPr>
          <w:color w:val="000000"/>
        </w:rPr>
        <w:t>no more than two hours</w:t>
      </w:r>
      <w:r w:rsidRPr="00FE1800">
        <w:rPr>
          <w:color w:val="000000"/>
        </w:rPr>
        <w:t xml:space="preserve"> 2 hours total. </w:t>
      </w:r>
    </w:p>
    <w:p w14:paraId="4A3AC975" w14:textId="77777777" w:rsidR="001256EC" w:rsidRDefault="001256EC" w:rsidP="001256EC">
      <w:pPr>
        <w:pStyle w:val="NormalWeb"/>
        <w:spacing w:before="240" w:beforeAutospacing="0" w:after="315" w:afterAutospacing="0"/>
        <w:rPr>
          <w:color w:val="000000"/>
        </w:rPr>
      </w:pPr>
      <w:r w:rsidRPr="00FE1800">
        <w:rPr>
          <w:color w:val="000000"/>
        </w:rPr>
        <w:t xml:space="preserve">Only the </w:t>
      </w:r>
      <w:r w:rsidRPr="00FE1800">
        <w:rPr>
          <w:b/>
          <w:bCs/>
          <w:color w:val="000000"/>
        </w:rPr>
        <w:t>audio</w:t>
      </w:r>
      <w:r w:rsidRPr="00FE1800">
        <w:rPr>
          <w:color w:val="000000"/>
        </w:rPr>
        <w:t xml:space="preserve"> of the session will be recorded; cameras will </w:t>
      </w:r>
      <w:r w:rsidRPr="00FE1800">
        <w:rPr>
          <w:b/>
          <w:bCs/>
          <w:color w:val="000000"/>
        </w:rPr>
        <w:t>not</w:t>
      </w:r>
      <w:r w:rsidRPr="00FE1800">
        <w:rPr>
          <w:color w:val="000000"/>
        </w:rPr>
        <w:t xml:space="preserve"> be used by any participants, including yourself. </w:t>
      </w:r>
      <w:r>
        <w:rPr>
          <w:color w:val="000000"/>
        </w:rPr>
        <w:t>There are no foreseeable risks or discomforts anticipated with your participation in this study.</w:t>
      </w:r>
    </w:p>
    <w:p w14:paraId="4C4F68B1" w14:textId="77777777" w:rsidR="001256EC" w:rsidRDefault="001256EC" w:rsidP="001256EC">
      <w:pPr>
        <w:pStyle w:val="NormalWeb"/>
        <w:spacing w:before="240" w:beforeAutospacing="0" w:after="315" w:afterAutospacing="0"/>
        <w:rPr>
          <w:color w:val="000000"/>
        </w:rPr>
      </w:pPr>
      <w:r>
        <w:rPr>
          <w:color w:val="000000"/>
        </w:rPr>
        <w:t>If you are interested in participating, please let me know by responding to this email. I will then reply with details on scheduling the call at a time that works best for you.</w:t>
      </w:r>
    </w:p>
    <w:p w14:paraId="1D702A51" w14:textId="77777777" w:rsidR="001256EC" w:rsidRPr="008C4D1E" w:rsidRDefault="001256EC" w:rsidP="001256EC">
      <w:r w:rsidRPr="00FE1800">
        <w:rPr>
          <w:color w:val="000000"/>
        </w:rPr>
        <w:t xml:space="preserve">If you have any questions about this research, please contact me at </w:t>
      </w:r>
      <w:hyperlink r:id="rId48" w:history="1">
        <w:r w:rsidRPr="00FE1800">
          <w:rPr>
            <w:rStyle w:val="Hyperlink"/>
          </w:rPr>
          <w:t>emd48@duke.edu</w:t>
        </w:r>
      </w:hyperlink>
      <w:r w:rsidRPr="00FE1800">
        <w:rPr>
          <w:color w:val="000000"/>
        </w:rPr>
        <w:t>. You can also contact my faculty advisor, Dr. Mine Çetinkaya-Rundel</w:t>
      </w:r>
      <w:r>
        <w:rPr>
          <w:color w:val="000000"/>
        </w:rPr>
        <w:t>.</w:t>
      </w:r>
      <w:r w:rsidRPr="00FE1800">
        <w:rPr>
          <w:color w:val="000000"/>
        </w:rPr>
        <w:t xml:space="preserve">, at </w:t>
      </w:r>
      <w:hyperlink r:id="rId49" w:history="1">
        <w:r w:rsidRPr="00FE1800">
          <w:rPr>
            <w:rStyle w:val="Hyperlink"/>
          </w:rPr>
          <w:t>mc301@duke.edu</w:t>
        </w:r>
      </w:hyperlink>
      <w:r w:rsidRPr="00FE1800">
        <w:rPr>
          <w:color w:val="000000"/>
        </w:rPr>
        <w:t>.</w:t>
      </w:r>
    </w:p>
    <w:p w14:paraId="73141AFF" w14:textId="77777777" w:rsidR="001256EC" w:rsidRDefault="001256EC" w:rsidP="001256EC">
      <w:pPr>
        <w:spacing w:line="256" w:lineRule="auto"/>
      </w:pPr>
    </w:p>
    <w:p w14:paraId="655CA3F7" w14:textId="77777777" w:rsidR="001256EC" w:rsidRDefault="001256EC" w:rsidP="001256EC">
      <w:pPr>
        <w:spacing w:line="256" w:lineRule="auto"/>
      </w:pPr>
    </w:p>
    <w:p w14:paraId="2E0B3A56" w14:textId="77777777" w:rsidR="001256EC" w:rsidRPr="00A73563" w:rsidRDefault="001256EC" w:rsidP="001256EC">
      <w:pPr>
        <w:spacing w:line="256" w:lineRule="auto"/>
        <w:rPr>
          <w:b/>
          <w:sz w:val="32"/>
          <w:szCs w:val="32"/>
        </w:rPr>
      </w:pPr>
      <w:r>
        <w:rPr>
          <w:b/>
          <w:sz w:val="32"/>
          <w:szCs w:val="32"/>
        </w:rPr>
        <w:t xml:space="preserve">Undergraduate Student </w:t>
      </w:r>
      <w:r w:rsidRPr="00A73563">
        <w:rPr>
          <w:b/>
          <w:sz w:val="32"/>
          <w:szCs w:val="32"/>
        </w:rPr>
        <w:t>Recruitment email:</w:t>
      </w:r>
    </w:p>
    <w:p w14:paraId="7FC9B587" w14:textId="77777777" w:rsidR="001256EC" w:rsidRDefault="001256EC" w:rsidP="001256EC">
      <w:pPr>
        <w:spacing w:line="256" w:lineRule="auto"/>
      </w:pPr>
    </w:p>
    <w:p w14:paraId="7845F666" w14:textId="77777777" w:rsidR="001256EC" w:rsidRDefault="001256EC" w:rsidP="001256EC">
      <w:pPr>
        <w:pStyle w:val="NormalWeb"/>
        <w:spacing w:before="0" w:beforeAutospacing="0" w:after="315" w:afterAutospacing="0"/>
        <w:rPr>
          <w:color w:val="000000"/>
        </w:rPr>
      </w:pPr>
      <w:r>
        <w:rPr>
          <w:color w:val="000000"/>
        </w:rPr>
        <w:t>Hello, my</w:t>
      </w:r>
      <w:r w:rsidRPr="00FE1800">
        <w:rPr>
          <w:color w:val="000000"/>
        </w:rPr>
        <w:t xml:space="preserve"> name is Evan Dragich</w:t>
      </w:r>
      <w:r>
        <w:rPr>
          <w:color w:val="000000"/>
        </w:rPr>
        <w:t xml:space="preserve"> and</w:t>
      </w:r>
      <w:r w:rsidRPr="00FE1800">
        <w:rPr>
          <w:color w:val="000000"/>
        </w:rPr>
        <w:t xml:space="preserve"> I’m an undergraduate </w:t>
      </w:r>
      <w:r>
        <w:rPr>
          <w:color w:val="000000"/>
        </w:rPr>
        <w:t xml:space="preserve">Statistical Science </w:t>
      </w:r>
      <w:r w:rsidRPr="00FE1800">
        <w:rPr>
          <w:color w:val="000000"/>
        </w:rPr>
        <w:t>student at Duke</w:t>
      </w:r>
      <w:r>
        <w:rPr>
          <w:color w:val="000000"/>
        </w:rPr>
        <w:t xml:space="preserve"> University</w:t>
      </w:r>
      <w:r w:rsidRPr="00FE1800">
        <w:rPr>
          <w:color w:val="000000"/>
        </w:rPr>
        <w:t xml:space="preserve"> conducting research for my Honors Thesis</w:t>
      </w:r>
      <w:r>
        <w:rPr>
          <w:color w:val="000000"/>
        </w:rPr>
        <w:t>, working with Dr. Mine Çetinkaya-Rundel and Dr. Maria Tackett</w:t>
      </w:r>
      <w:r w:rsidRPr="00FE1800">
        <w:rPr>
          <w:color w:val="000000"/>
        </w:rPr>
        <w:t>. I am working with an interinstitutional team of researchers</w:t>
      </w:r>
      <w:r>
        <w:rPr>
          <w:color w:val="000000"/>
        </w:rPr>
        <w:t xml:space="preserve">, including Dr. Andy </w:t>
      </w:r>
      <w:proofErr w:type="spellStart"/>
      <w:r>
        <w:rPr>
          <w:color w:val="000000"/>
        </w:rPr>
        <w:t>Zieffler</w:t>
      </w:r>
      <w:proofErr w:type="spellEnd"/>
      <w:r>
        <w:rPr>
          <w:color w:val="000000"/>
        </w:rPr>
        <w:t xml:space="preserve"> and Chelsey Legacy (University of Minnesota), Dr. Mine </w:t>
      </w:r>
      <w:proofErr w:type="spellStart"/>
      <w:r>
        <w:rPr>
          <w:color w:val="000000"/>
        </w:rPr>
        <w:t>Dogucu</w:t>
      </w:r>
      <w:proofErr w:type="spellEnd"/>
      <w:r>
        <w:rPr>
          <w:color w:val="000000"/>
        </w:rPr>
        <w:t xml:space="preserve"> (UC Irvine) and Dr. Matt Beckman (Penn State University)</w:t>
      </w:r>
      <w:r w:rsidRPr="00FE1800">
        <w:rPr>
          <w:color w:val="000000"/>
        </w:rPr>
        <w:t xml:space="preserve"> </w:t>
      </w:r>
      <w:r>
        <w:rPr>
          <w:color w:val="000000"/>
        </w:rPr>
        <w:t>on</w:t>
      </w:r>
      <w:r w:rsidRPr="00FE1800">
        <w:rPr>
          <w:color w:val="000000"/>
        </w:rPr>
        <w:t xml:space="preserve"> develop</w:t>
      </w:r>
      <w:r>
        <w:rPr>
          <w:color w:val="000000"/>
        </w:rPr>
        <w:t>ing</w:t>
      </w:r>
      <w:r w:rsidRPr="00FE1800">
        <w:rPr>
          <w:color w:val="000000"/>
        </w:rPr>
        <w:t xml:space="preserve"> a standardized data science assessment, to accurately measure introductory data science students’ learning outcomes. </w:t>
      </w:r>
    </w:p>
    <w:p w14:paraId="2F0A98B9" w14:textId="77777777" w:rsidR="001256EC" w:rsidRDefault="001256EC" w:rsidP="001256EC">
      <w:pPr>
        <w:pStyle w:val="NormalWeb"/>
        <w:spacing w:before="240" w:beforeAutospacing="0" w:after="315" w:afterAutospacing="0"/>
        <w:rPr>
          <w:color w:val="000000"/>
        </w:rPr>
      </w:pPr>
      <w:r>
        <w:rPr>
          <w:color w:val="000000"/>
        </w:rPr>
        <w:lastRenderedPageBreak/>
        <w:t xml:space="preserve">We have a draft assessment ready and, at this stage, we’re hoping to get feedback from students who have taken STA199 on our draft and we’d love to have your feedback! </w:t>
      </w:r>
      <w:r w:rsidRPr="00FE1800">
        <w:rPr>
          <w:color w:val="000000"/>
        </w:rPr>
        <w:t xml:space="preserve">If you agree to participate, we will ask you to join a Zoom call with </w:t>
      </w:r>
      <w:r>
        <w:rPr>
          <w:color w:val="000000"/>
        </w:rPr>
        <w:t xml:space="preserve">a few of the </w:t>
      </w:r>
      <w:r w:rsidRPr="00FE1800">
        <w:rPr>
          <w:color w:val="000000"/>
        </w:rPr>
        <w:t xml:space="preserve">research team members (no more than 5). </w:t>
      </w:r>
      <w:r>
        <w:rPr>
          <w:color w:val="000000"/>
        </w:rPr>
        <w:t>During the call, w</w:t>
      </w:r>
      <w:r w:rsidRPr="00FE1800">
        <w:rPr>
          <w:color w:val="000000"/>
        </w:rPr>
        <w:t xml:space="preserve">e will ask you to reason through a current prototype of the data science assessment, thinking out loud to provide maximal insight on potential student thought processes and inform potential modifications. We anticipate this process taking </w:t>
      </w:r>
      <w:r>
        <w:rPr>
          <w:color w:val="000000"/>
        </w:rPr>
        <w:t xml:space="preserve">no more than one (1) hour </w:t>
      </w:r>
      <w:r w:rsidRPr="00FE1800">
        <w:rPr>
          <w:color w:val="000000"/>
        </w:rPr>
        <w:t xml:space="preserve">total. </w:t>
      </w:r>
    </w:p>
    <w:p w14:paraId="4491B9D0" w14:textId="7A1C47FA" w:rsidR="001256EC" w:rsidRDefault="001256EC" w:rsidP="001256EC">
      <w:pPr>
        <w:pStyle w:val="NormalWeb"/>
        <w:spacing w:before="240" w:beforeAutospacing="0" w:after="315" w:afterAutospacing="0"/>
        <w:rPr>
          <w:ins w:id="52" w:author="Evan Dragich" w:date="2022-12-12T21:07:00Z"/>
          <w:color w:val="000000"/>
        </w:rPr>
      </w:pPr>
      <w:r w:rsidRPr="00FE1800">
        <w:rPr>
          <w:color w:val="000000"/>
        </w:rPr>
        <w:t xml:space="preserve">Only the </w:t>
      </w:r>
      <w:r w:rsidRPr="00FE1800">
        <w:rPr>
          <w:b/>
          <w:bCs/>
          <w:color w:val="000000"/>
        </w:rPr>
        <w:t>audio</w:t>
      </w:r>
      <w:r w:rsidRPr="00FE1800">
        <w:rPr>
          <w:color w:val="000000"/>
        </w:rPr>
        <w:t xml:space="preserve"> of the session will be recorded; cameras will </w:t>
      </w:r>
      <w:r w:rsidRPr="00FE1800">
        <w:rPr>
          <w:b/>
          <w:bCs/>
          <w:color w:val="000000"/>
        </w:rPr>
        <w:t>not</w:t>
      </w:r>
      <w:r w:rsidRPr="00FE1800">
        <w:rPr>
          <w:color w:val="000000"/>
        </w:rPr>
        <w:t xml:space="preserve"> be used by any participants, including yourself.</w:t>
      </w:r>
      <w:r>
        <w:rPr>
          <w:color w:val="000000"/>
        </w:rPr>
        <w:t xml:space="preserve"> Throughout the recruitment and interview process, you will only interact with me until the recording is transcribed; none of the Duke professors involved will know your identity or hear your voice at any point of this study. There are no foreseeable risks or discomforts anticipated with your participation in this study.</w:t>
      </w:r>
    </w:p>
    <w:p w14:paraId="2A024476" w14:textId="523B1769" w:rsidR="001256EC" w:rsidRDefault="001256EC" w:rsidP="001256EC">
      <w:pPr>
        <w:pStyle w:val="NormalWeb"/>
        <w:spacing w:before="240" w:after="315"/>
        <w:rPr>
          <w:color w:val="000000"/>
        </w:rPr>
      </w:pPr>
      <w:ins w:id="53" w:author="Evan Dragich" w:date="2022-12-12T21:07:00Z">
        <w:r>
          <w:rPr>
            <w:color w:val="000000"/>
          </w:rPr>
          <w:t>I</w:t>
        </w:r>
        <w:r w:rsidRPr="0055054B">
          <w:rPr>
            <w:color w:val="000000"/>
          </w:rPr>
          <w:t>f you choose to participate, you can count the hour you spend on this project towards your TA work for that week and log it on your timecard.</w:t>
        </w:r>
      </w:ins>
    </w:p>
    <w:p w14:paraId="25923AC7" w14:textId="77777777" w:rsidR="001256EC" w:rsidRDefault="001256EC" w:rsidP="001256EC">
      <w:pPr>
        <w:pStyle w:val="NormalWeb"/>
        <w:spacing w:before="240" w:beforeAutospacing="0" w:after="315" w:afterAutospacing="0"/>
        <w:rPr>
          <w:color w:val="000000"/>
        </w:rPr>
      </w:pPr>
      <w:r>
        <w:rPr>
          <w:color w:val="000000"/>
        </w:rPr>
        <w:t>If you are interested in participating, please let me know by responding to this email. I will then reply with details on scheduling the call at a time that works best for you.</w:t>
      </w:r>
    </w:p>
    <w:p w14:paraId="75E5B271" w14:textId="77777777" w:rsidR="001256EC" w:rsidRPr="008C4D1E" w:rsidRDefault="001256EC" w:rsidP="001256EC">
      <w:r w:rsidRPr="00FE1800">
        <w:rPr>
          <w:color w:val="000000"/>
        </w:rPr>
        <w:t xml:space="preserve">If you have any questions about this research, please contact me at </w:t>
      </w:r>
      <w:hyperlink r:id="rId50" w:history="1">
        <w:r w:rsidRPr="00FE1800">
          <w:rPr>
            <w:rStyle w:val="Hyperlink"/>
          </w:rPr>
          <w:t>emd48@duke.edu</w:t>
        </w:r>
      </w:hyperlink>
      <w:r w:rsidRPr="00FE1800">
        <w:rPr>
          <w:color w:val="000000"/>
        </w:rPr>
        <w:t xml:space="preserve">. can also contact </w:t>
      </w:r>
      <w:r>
        <w:rPr>
          <w:color w:val="000000"/>
        </w:rPr>
        <w:t xml:space="preserve">Duke Campus IRB at </w:t>
      </w:r>
      <w:hyperlink r:id="rId51" w:history="1">
        <w:r w:rsidRPr="00FF1B7E">
          <w:rPr>
            <w:rStyle w:val="Hyperlink"/>
          </w:rPr>
          <w:t>campusirb@duke.edu</w:t>
        </w:r>
      </w:hyperlink>
      <w:r>
        <w:rPr>
          <w:color w:val="000000"/>
        </w:rPr>
        <w:t xml:space="preserve">. I would also be happy to anonymously pass on any questions regarding your involvement to </w:t>
      </w:r>
      <w:r w:rsidRPr="00FE1800">
        <w:rPr>
          <w:color w:val="000000"/>
        </w:rPr>
        <w:t>my faculty advisor, Dr. Mine Çetinkaya-Rundel</w:t>
      </w:r>
      <w:r>
        <w:rPr>
          <w:color w:val="000000"/>
        </w:rPr>
        <w:t>.</w:t>
      </w:r>
    </w:p>
    <w:p w14:paraId="07FB8434" w14:textId="77777777" w:rsidR="001256EC" w:rsidRDefault="001256EC" w:rsidP="001256EC">
      <w:pPr>
        <w:spacing w:line="256" w:lineRule="auto"/>
      </w:pPr>
    </w:p>
    <w:p w14:paraId="570B68C6" w14:textId="77777777" w:rsidR="001256EC" w:rsidRDefault="001256EC" w:rsidP="001256EC"/>
    <w:p w14:paraId="6BBF625F" w14:textId="77777777" w:rsidR="001256EC" w:rsidRDefault="001256EC" w:rsidP="001256EC">
      <w:pPr>
        <w:spacing w:after="160" w:line="259" w:lineRule="auto"/>
        <w:rPr>
          <w:b/>
          <w:bCs/>
          <w:sz w:val="32"/>
          <w:szCs w:val="32"/>
        </w:rPr>
      </w:pPr>
      <w:r>
        <w:rPr>
          <w:b/>
          <w:bCs/>
          <w:sz w:val="32"/>
          <w:szCs w:val="32"/>
        </w:rPr>
        <w:br w:type="page"/>
      </w:r>
    </w:p>
    <w:p w14:paraId="282DCCAD" w14:textId="77777777" w:rsidR="001256EC" w:rsidRPr="00A73563" w:rsidRDefault="001256EC" w:rsidP="001256EC">
      <w:pPr>
        <w:rPr>
          <w:b/>
          <w:bCs/>
          <w:sz w:val="32"/>
          <w:szCs w:val="32"/>
        </w:rPr>
      </w:pPr>
      <w:r w:rsidRPr="00A73563">
        <w:rPr>
          <w:b/>
          <w:bCs/>
          <w:sz w:val="32"/>
          <w:szCs w:val="32"/>
        </w:rPr>
        <w:lastRenderedPageBreak/>
        <w:t>Pre-interview information and consent email:</w:t>
      </w:r>
    </w:p>
    <w:p w14:paraId="0011CD90" w14:textId="77777777" w:rsidR="001256EC" w:rsidRDefault="001256EC" w:rsidP="001256EC"/>
    <w:p w14:paraId="4607B014" w14:textId="77777777" w:rsidR="001256EC" w:rsidRPr="008C4D1E" w:rsidRDefault="001256EC" w:rsidP="001256EC">
      <w:pPr>
        <w:pStyle w:val="NormalWeb"/>
        <w:spacing w:before="0" w:beforeAutospacing="0" w:after="0" w:afterAutospacing="0"/>
      </w:pPr>
      <w:r w:rsidRPr="00A73563">
        <w:rPr>
          <w:color w:val="000000"/>
        </w:rPr>
        <w:t>Thank you for your interest in participating in our project for developing an assessment to measure data science learning outcomes for introductory data science students. We are scheduled to meet on Zoom for your interview on _______ (date) at ______ (time). The Zoom link is ______ (Zoom link).</w:t>
      </w:r>
    </w:p>
    <w:p w14:paraId="2FFAD3E6" w14:textId="77777777" w:rsidR="001256EC" w:rsidRPr="00A73563" w:rsidRDefault="001256EC" w:rsidP="001256EC"/>
    <w:p w14:paraId="449FDD7F" w14:textId="77777777" w:rsidR="001256EC" w:rsidRPr="00A73563" w:rsidRDefault="001256EC" w:rsidP="001256EC">
      <w:pPr>
        <w:pStyle w:val="NormalWeb"/>
        <w:spacing w:before="0" w:beforeAutospacing="0" w:after="0" w:afterAutospacing="0"/>
      </w:pPr>
      <w:r w:rsidRPr="00A73563">
        <w:rPr>
          <w:color w:val="000000"/>
        </w:rPr>
        <w:t>In this email we describe details of informed consent, compensation for participation in the study, and the structure of the interview.</w:t>
      </w:r>
    </w:p>
    <w:p w14:paraId="44011ACB" w14:textId="77777777" w:rsidR="001256EC" w:rsidRPr="008C4D1E" w:rsidRDefault="001256EC" w:rsidP="001256EC">
      <w:pPr>
        <w:pStyle w:val="NormalWeb"/>
        <w:spacing w:before="0" w:beforeAutospacing="0" w:after="0" w:afterAutospacing="0"/>
      </w:pPr>
    </w:p>
    <w:p w14:paraId="796DA66C" w14:textId="77777777" w:rsidR="001256EC" w:rsidRPr="00A73563" w:rsidRDefault="001256EC" w:rsidP="001256EC">
      <w:pPr>
        <w:pStyle w:val="NormalWeb"/>
        <w:spacing w:before="0" w:beforeAutospacing="0" w:after="0" w:afterAutospacing="0"/>
      </w:pPr>
      <w:r w:rsidRPr="00A73563">
        <w:rPr>
          <w:b/>
          <w:bCs/>
          <w:color w:val="000000"/>
        </w:rPr>
        <w:t>Informed consent: </w:t>
      </w:r>
    </w:p>
    <w:p w14:paraId="7E9684C7" w14:textId="77777777" w:rsidR="001256EC" w:rsidRPr="00A73563" w:rsidRDefault="001256EC" w:rsidP="001256EC"/>
    <w:p w14:paraId="6F70B6C2" w14:textId="77777777" w:rsidR="001256EC" w:rsidRDefault="001256EC" w:rsidP="001256EC">
      <w:pPr>
        <w:pStyle w:val="NormalWeb"/>
        <w:spacing w:before="0" w:beforeAutospacing="0" w:after="0" w:afterAutospacing="0"/>
        <w:rPr>
          <w:color w:val="000000"/>
        </w:rPr>
      </w:pPr>
      <w:r>
        <w:rPr>
          <w:color w:val="000000"/>
        </w:rPr>
        <w:t>Key Information</w:t>
      </w:r>
    </w:p>
    <w:p w14:paraId="5220230B" w14:textId="77777777" w:rsidR="001256EC" w:rsidRPr="00A73563" w:rsidRDefault="001256EC" w:rsidP="001256EC">
      <w:pPr>
        <w:pStyle w:val="NormalWeb"/>
        <w:spacing w:before="0" w:beforeAutospacing="0" w:after="0" w:afterAutospacing="0"/>
      </w:pPr>
      <w:r w:rsidRPr="008C4D1E">
        <w:rPr>
          <w:color w:val="000000"/>
        </w:rPr>
        <w:t xml:space="preserve">If you agree </w:t>
      </w:r>
      <w:r w:rsidRPr="00A73563">
        <w:rPr>
          <w:color w:val="000000"/>
        </w:rPr>
        <w:t>to participate, we will ask you to join a Zoom call with a few of the research team members (no more than 5). During the call, we will introduce the data science assessment we have designed and ask you to share feedback on the assessment as a whole as well as each question in the assessment to help us improve the coverage and wording of items. We anticipate this process taking no more than two hours.</w:t>
      </w:r>
    </w:p>
    <w:p w14:paraId="35ED2C7F" w14:textId="77777777" w:rsidR="001256EC" w:rsidRPr="00A73563" w:rsidRDefault="001256EC" w:rsidP="001256EC"/>
    <w:p w14:paraId="66D0D342" w14:textId="77777777" w:rsidR="001256EC" w:rsidRPr="00A73563" w:rsidRDefault="001256EC" w:rsidP="001256EC">
      <w:pPr>
        <w:pStyle w:val="NormalWeb"/>
        <w:spacing w:before="0" w:beforeAutospacing="0" w:after="0" w:afterAutospacing="0"/>
      </w:pPr>
      <w:r w:rsidRPr="00A73563">
        <w:rPr>
          <w:color w:val="000000"/>
        </w:rPr>
        <w:t>We will have the option to keep cameras on during the interview however only audio will be recorded and retained for a short period of time for transcription. Once transcribed, the audio recordings will be deleted.</w:t>
      </w:r>
      <w:r>
        <w:rPr>
          <w:color w:val="000000"/>
        </w:rPr>
        <w:t xml:space="preserve"> </w:t>
      </w:r>
      <w:r w:rsidRPr="00855148">
        <w:rPr>
          <w:color w:val="000000"/>
          <w:highlight w:val="yellow"/>
        </w:rPr>
        <w:t>The transcripts will only be shared with other researchers on the research team and will not be made public and they will only be used to improve the assessment, not as part of future research.</w:t>
      </w:r>
      <w:r w:rsidRPr="00A73563">
        <w:rPr>
          <w:color w:val="000000"/>
        </w:rPr>
        <w:t xml:space="preserve"> No information on individuals will be collected, aside from your faculty affiliation. No individuals will be directly identified and all findings will be reported in aggregate, except for shorter, specific quotes which will not be attributed to any identifying information.</w:t>
      </w:r>
    </w:p>
    <w:p w14:paraId="744583FC" w14:textId="77777777" w:rsidR="001256EC" w:rsidRPr="00A73563" w:rsidRDefault="001256EC" w:rsidP="001256EC"/>
    <w:p w14:paraId="29E541CD" w14:textId="77777777" w:rsidR="001256EC" w:rsidRPr="00A73563" w:rsidRDefault="001256EC" w:rsidP="001256EC">
      <w:pPr>
        <w:pStyle w:val="NormalWeb"/>
        <w:spacing w:before="0" w:beforeAutospacing="0" w:after="0" w:afterAutospacing="0"/>
      </w:pPr>
      <w:r w:rsidRPr="00A73563">
        <w:rPr>
          <w:color w:val="000000"/>
        </w:rPr>
        <w:t xml:space="preserve">There are no foreseeable risks or discomforts anticipated with your participation in this study. It is completely up to you whether to participate. You may skip questions or withdraw at any time for any reason. As a professor in / in a field closely related to data science, there is direct benefit to you as a </w:t>
      </w:r>
      <w:proofErr w:type="gramStart"/>
      <w:r w:rsidRPr="00A73563">
        <w:rPr>
          <w:color w:val="000000"/>
        </w:rPr>
        <w:t>participant  as</w:t>
      </w:r>
      <w:proofErr w:type="gramEnd"/>
      <w:r w:rsidRPr="00A73563">
        <w:rPr>
          <w:color w:val="000000"/>
        </w:rPr>
        <w:t xml:space="preserve"> you will be able to directly provide feedback for and shape an assessment which may end up being of use to you in your duties as an instructor.</w:t>
      </w:r>
    </w:p>
    <w:p w14:paraId="5B1A14A3" w14:textId="77777777" w:rsidR="001256EC" w:rsidRPr="00A73563" w:rsidRDefault="001256EC" w:rsidP="001256EC"/>
    <w:p w14:paraId="12968FC7" w14:textId="77777777" w:rsidR="001256EC" w:rsidRPr="00A73563" w:rsidRDefault="001256EC" w:rsidP="001256EC">
      <w:pPr>
        <w:pStyle w:val="NormalWeb"/>
        <w:spacing w:before="0" w:beforeAutospacing="0" w:after="0" w:afterAutospacing="0"/>
      </w:pPr>
      <w:r w:rsidRPr="00A73563">
        <w:rPr>
          <w:color w:val="000000"/>
        </w:rPr>
        <w:t>At the beginning of the interview we will ask you if you consent to being recorded and whether you have any questions about the informed consent process. You can let us know of any questions then</w:t>
      </w:r>
      <w:r>
        <w:rPr>
          <w:color w:val="000000"/>
        </w:rPr>
        <w:t>, at any time during the interview,</w:t>
      </w:r>
      <w:r w:rsidRPr="00A73563">
        <w:rPr>
          <w:color w:val="000000"/>
        </w:rPr>
        <w:t xml:space="preserve"> or prior to the interview via email.</w:t>
      </w:r>
    </w:p>
    <w:p w14:paraId="3516819C" w14:textId="77777777" w:rsidR="001256EC" w:rsidRPr="00A73563" w:rsidRDefault="001256EC" w:rsidP="001256EC"/>
    <w:p w14:paraId="3B771FFA" w14:textId="77777777" w:rsidR="001256EC" w:rsidRPr="00A73563" w:rsidRDefault="001256EC" w:rsidP="001256EC">
      <w:pPr>
        <w:pStyle w:val="NormalWeb"/>
        <w:spacing w:before="0" w:beforeAutospacing="0" w:after="0" w:afterAutospacing="0"/>
      </w:pPr>
      <w:r w:rsidRPr="00F4202A">
        <w:rPr>
          <w:b/>
          <w:bCs/>
          <w:color w:val="000000"/>
        </w:rPr>
        <w:t>Compensation:</w:t>
      </w:r>
    </w:p>
    <w:p w14:paraId="64129FA5" w14:textId="77777777" w:rsidR="001256EC" w:rsidRPr="00A73563" w:rsidRDefault="001256EC" w:rsidP="001256EC"/>
    <w:p w14:paraId="39837760" w14:textId="77777777" w:rsidR="001256EC" w:rsidRPr="00A73563" w:rsidRDefault="001256EC" w:rsidP="001256EC">
      <w:pPr>
        <w:pStyle w:val="NormalWeb"/>
        <w:spacing w:before="0" w:beforeAutospacing="0" w:after="0" w:afterAutospacing="0"/>
      </w:pPr>
      <w:r w:rsidRPr="00A73563">
        <w:rPr>
          <w:color w:val="000000"/>
        </w:rPr>
        <w:t xml:space="preserve">You will be eligible to receive a $100 Amazon e-gift card for your participation. You may choose to take this compensation or decline it. In order to receive payment for your participation in this study, you will be asked to fill out a Research Participant Payment Form. For Duke faculty, this form will ask for your Duke Unique ID number. For non-Duke faculty, the form will ask for your Social Security number for tax purposes. This form will be collected separately from your consent form, will not be linked to any </w:t>
      </w:r>
      <w:r>
        <w:rPr>
          <w:color w:val="000000"/>
        </w:rPr>
        <w:t xml:space="preserve">other </w:t>
      </w:r>
      <w:r w:rsidRPr="00A73563">
        <w:rPr>
          <w:color w:val="000000"/>
        </w:rPr>
        <w:t xml:space="preserve">information you provide, and will be stored for </w:t>
      </w:r>
      <w:r w:rsidRPr="00A73563">
        <w:rPr>
          <w:color w:val="000000"/>
        </w:rPr>
        <w:lastRenderedPageBreak/>
        <w:t xml:space="preserve">up to 45 days in a secure Duke </w:t>
      </w:r>
      <w:proofErr w:type="spellStart"/>
      <w:r w:rsidRPr="00A73563">
        <w:rPr>
          <w:color w:val="000000"/>
        </w:rPr>
        <w:t>StrongBox</w:t>
      </w:r>
      <w:proofErr w:type="spellEnd"/>
      <w:r w:rsidRPr="00A73563">
        <w:rPr>
          <w:color w:val="000000"/>
        </w:rPr>
        <w:t xml:space="preserve"> folder. You will be able to directly upload this form to the secure folder or give us your Social Security Number at the end of the interview on Zoom. If you do not want to provide your Social Security number you can still be in the study but you cannot receive payment.</w:t>
      </w:r>
    </w:p>
    <w:p w14:paraId="03877013" w14:textId="77777777" w:rsidR="001256EC" w:rsidRPr="00A73563" w:rsidRDefault="001256EC" w:rsidP="001256EC"/>
    <w:p w14:paraId="7DE34657" w14:textId="77777777" w:rsidR="001256EC" w:rsidRPr="00A73563" w:rsidRDefault="001256EC" w:rsidP="001256EC">
      <w:pPr>
        <w:pStyle w:val="NormalWeb"/>
        <w:spacing w:before="0" w:beforeAutospacing="0" w:after="0" w:afterAutospacing="0"/>
      </w:pPr>
      <w:r w:rsidRPr="00A73563">
        <w:rPr>
          <w:b/>
          <w:bCs/>
          <w:color w:val="000000"/>
        </w:rPr>
        <w:t>Interview structure:</w:t>
      </w:r>
    </w:p>
    <w:p w14:paraId="130E75B6" w14:textId="77777777" w:rsidR="001256EC" w:rsidRPr="00A73563" w:rsidRDefault="001256EC" w:rsidP="001256EC"/>
    <w:p w14:paraId="2CC69592" w14:textId="77777777" w:rsidR="001256EC" w:rsidRPr="00A73563" w:rsidRDefault="001256EC" w:rsidP="001256EC">
      <w:pPr>
        <w:pStyle w:val="NormalWeb"/>
        <w:spacing w:before="0" w:beforeAutospacing="0" w:after="0" w:afterAutospacing="0"/>
      </w:pPr>
      <w:r w:rsidRPr="00A73563">
        <w:rPr>
          <w:color w:val="000000"/>
        </w:rPr>
        <w:t>We will start the interview with an overview of the assessment</w:t>
      </w:r>
      <w:r>
        <w:rPr>
          <w:color w:val="000000"/>
        </w:rPr>
        <w:t>.</w:t>
      </w:r>
      <w:r w:rsidRPr="00A73563">
        <w:rPr>
          <w:color w:val="000000"/>
        </w:rPr>
        <w:t xml:space="preserve"> and two big picture questions:</w:t>
      </w:r>
      <w:r w:rsidRPr="00A73563">
        <w:br/>
      </w:r>
    </w:p>
    <w:p w14:paraId="5964BC55" w14:textId="77777777" w:rsidR="001256EC" w:rsidRPr="00A73563" w:rsidRDefault="001256EC" w:rsidP="001256EC">
      <w:pPr>
        <w:pStyle w:val="NormalWeb"/>
        <w:numPr>
          <w:ilvl w:val="0"/>
          <w:numId w:val="28"/>
        </w:numPr>
        <w:textAlignment w:val="baseline"/>
        <w:rPr>
          <w:color w:val="000000"/>
        </w:rPr>
      </w:pPr>
      <w:r w:rsidRPr="00A73563">
        <w:rPr>
          <w:color w:val="000000"/>
        </w:rPr>
        <w:t>What topics must be in an introductory data science course?</w:t>
      </w:r>
    </w:p>
    <w:p w14:paraId="0899EEDC" w14:textId="77777777" w:rsidR="001256EC" w:rsidRPr="00A73563" w:rsidRDefault="001256EC" w:rsidP="001256EC">
      <w:pPr>
        <w:pStyle w:val="NormalWeb"/>
        <w:numPr>
          <w:ilvl w:val="0"/>
          <w:numId w:val="28"/>
        </w:numPr>
        <w:textAlignment w:val="baseline"/>
        <w:rPr>
          <w:color w:val="000000"/>
        </w:rPr>
      </w:pPr>
      <w:r w:rsidRPr="00A73563">
        <w:rPr>
          <w:color w:val="000000"/>
        </w:rPr>
        <w:t>What topics are nice to have in an introductory data science course?</w:t>
      </w:r>
    </w:p>
    <w:p w14:paraId="146D2991" w14:textId="77777777" w:rsidR="001256EC" w:rsidRPr="00A73563" w:rsidRDefault="001256EC" w:rsidP="001256EC"/>
    <w:p w14:paraId="3AE069A1" w14:textId="77777777" w:rsidR="001256EC" w:rsidRPr="008C4D1E" w:rsidRDefault="001256EC" w:rsidP="001256EC">
      <w:pPr>
        <w:pStyle w:val="NormalWeb"/>
        <w:spacing w:before="0" w:beforeAutospacing="0" w:after="0" w:afterAutospacing="0"/>
      </w:pPr>
      <w:r w:rsidRPr="00A73563">
        <w:rPr>
          <w:color w:val="000000"/>
        </w:rPr>
        <w:t>Then, we will move on to individual assessment items and for each item we will ask you the following three questions:</w:t>
      </w:r>
      <w:r w:rsidRPr="00A73563">
        <w:br/>
      </w:r>
    </w:p>
    <w:p w14:paraId="4E412A0B"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sidRPr="00F4202A">
        <w:rPr>
          <w:color w:val="000000"/>
        </w:rPr>
        <w:t>Do you think this item addresses a topic that should be covered in an intro data science curriculum?</w:t>
      </w:r>
    </w:p>
    <w:p w14:paraId="34F6B8B2"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sidRPr="00F4202A">
        <w:rPr>
          <w:color w:val="000000"/>
        </w:rPr>
        <w:t>If no, why? And are there ways we can modify it to address an introductory data science topic?</w:t>
      </w:r>
    </w:p>
    <w:p w14:paraId="78185030"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sidRPr="00F4202A">
        <w:rPr>
          <w:color w:val="000000"/>
        </w:rPr>
        <w:t>If yes, do you suggest any improvements?</w:t>
      </w:r>
    </w:p>
    <w:p w14:paraId="57C9453C"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sidRPr="00F4202A">
        <w:rPr>
          <w:color w:val="000000"/>
        </w:rPr>
        <w:t>What introductory data science topics would you “tag” this passage/item with?</w:t>
      </w:r>
    </w:p>
    <w:p w14:paraId="5F71FC1E"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sidRPr="00F4202A">
        <w:rPr>
          <w:color w:val="000000"/>
        </w:rPr>
        <w:t>Any other reactions, comments, or suggestions on this item?</w:t>
      </w:r>
    </w:p>
    <w:p w14:paraId="32E1E543" w14:textId="77777777" w:rsidR="001256EC" w:rsidRPr="008C4D1E" w:rsidRDefault="001256EC" w:rsidP="001256EC"/>
    <w:p w14:paraId="1F25176E" w14:textId="77777777" w:rsidR="001256EC" w:rsidRPr="00A73563" w:rsidRDefault="001256EC" w:rsidP="001256EC">
      <w:pPr>
        <w:pStyle w:val="NormalWeb"/>
        <w:spacing w:before="0" w:beforeAutospacing="0" w:after="0" w:afterAutospacing="0"/>
      </w:pPr>
      <w:r w:rsidRPr="008C4D1E">
        <w:rPr>
          <w:color w:val="000000"/>
        </w:rPr>
        <w:t xml:space="preserve">We will take a </w:t>
      </w:r>
      <w:r w:rsidRPr="00A73563">
        <w:rPr>
          <w:color w:val="000000"/>
        </w:rPr>
        <w:t>10-minute</w:t>
      </w:r>
      <w:r w:rsidRPr="00F4202A">
        <w:rPr>
          <w:color w:val="000000"/>
        </w:rPr>
        <w:t xml:space="preserve"> break roughly one hour into the interview. Once we complete your review of the individual items, we will close with three more big picture questions:</w:t>
      </w:r>
      <w:r w:rsidRPr="008C4D1E">
        <w:br/>
      </w:r>
    </w:p>
    <w:p w14:paraId="6D009380" w14:textId="77777777" w:rsidR="001256EC" w:rsidRPr="00F4202A" w:rsidRDefault="001256EC" w:rsidP="001256EC">
      <w:pPr>
        <w:pStyle w:val="NormalWeb"/>
        <w:numPr>
          <w:ilvl w:val="0"/>
          <w:numId w:val="34"/>
        </w:numPr>
        <w:spacing w:before="0" w:beforeAutospacing="0" w:after="0" w:afterAutospacing="0"/>
        <w:textAlignment w:val="baseline"/>
        <w:rPr>
          <w:color w:val="000000"/>
        </w:rPr>
      </w:pPr>
      <w:r w:rsidRPr="00F4202A">
        <w:rPr>
          <w:color w:val="000000"/>
        </w:rPr>
        <w:t>What are the strengths of the current assessment?</w:t>
      </w:r>
    </w:p>
    <w:p w14:paraId="4A278CB6" w14:textId="77777777" w:rsidR="001256EC" w:rsidRPr="00F4202A" w:rsidRDefault="001256EC" w:rsidP="001256EC">
      <w:pPr>
        <w:pStyle w:val="NormalWeb"/>
        <w:numPr>
          <w:ilvl w:val="0"/>
          <w:numId w:val="34"/>
        </w:numPr>
        <w:spacing w:before="0" w:beforeAutospacing="0" w:after="0" w:afterAutospacing="0"/>
        <w:textAlignment w:val="baseline"/>
        <w:rPr>
          <w:color w:val="000000"/>
        </w:rPr>
      </w:pPr>
      <w:r w:rsidRPr="00F4202A">
        <w:rPr>
          <w:color w:val="000000"/>
        </w:rPr>
        <w:t>What topics are missing from the current assessment?</w:t>
      </w:r>
    </w:p>
    <w:p w14:paraId="6A4DFBA7" w14:textId="77777777" w:rsidR="001256EC" w:rsidRPr="00F4202A" w:rsidRDefault="001256EC" w:rsidP="001256EC">
      <w:pPr>
        <w:pStyle w:val="NormalWeb"/>
        <w:numPr>
          <w:ilvl w:val="0"/>
          <w:numId w:val="34"/>
        </w:numPr>
        <w:spacing w:before="0" w:beforeAutospacing="0" w:after="0" w:afterAutospacing="0"/>
        <w:textAlignment w:val="baseline"/>
        <w:rPr>
          <w:color w:val="000000"/>
        </w:rPr>
      </w:pPr>
      <w:r w:rsidRPr="00F4202A">
        <w:rPr>
          <w:color w:val="000000"/>
        </w:rPr>
        <w:t>What is in the current assessment, but doesn’t belong?</w:t>
      </w:r>
    </w:p>
    <w:p w14:paraId="4CBC3831" w14:textId="77777777" w:rsidR="001256EC" w:rsidRPr="00A73563" w:rsidRDefault="001256EC" w:rsidP="001256EC"/>
    <w:p w14:paraId="6BC499AC" w14:textId="77777777" w:rsidR="001256EC" w:rsidRDefault="001256EC" w:rsidP="001256EC">
      <w:pPr>
        <w:pStyle w:val="NormalWeb"/>
        <w:spacing w:before="0" w:beforeAutospacing="0" w:after="0" w:afterAutospacing="0"/>
        <w:rPr>
          <w:color w:val="000000"/>
        </w:rPr>
      </w:pPr>
      <w:r w:rsidRPr="00F4202A">
        <w:rPr>
          <w:color w:val="000000"/>
        </w:rPr>
        <w:t xml:space="preserve">If you have any questions about this research, please contact me at emd48@duke.edu. You can also contact my faculty advisor, Dr. Mine Çetinkaya-Rundel, at mc301@duke.edu. For questions about your rights, contact the Duke University Institutional Review Board at 919-684-3030 or </w:t>
      </w:r>
      <w:hyperlink r:id="rId52" w:history="1">
        <w:r w:rsidRPr="00F4202A">
          <w:rPr>
            <w:rStyle w:val="Hyperlink"/>
          </w:rPr>
          <w:t>campusirb@duke.edu</w:t>
        </w:r>
      </w:hyperlink>
      <w:r w:rsidRPr="00F4202A">
        <w:rPr>
          <w:color w:val="000000"/>
        </w:rPr>
        <w:t>.</w:t>
      </w:r>
      <w:r w:rsidDel="008C4D1E">
        <w:rPr>
          <w:color w:val="000000"/>
        </w:rPr>
        <w:t xml:space="preserve"> </w:t>
      </w:r>
      <w:r>
        <w:rPr>
          <w:color w:val="000000"/>
        </w:rPr>
        <w:t>Please refer to protocol number 2022-0399 if you contact the IRB.</w:t>
      </w:r>
    </w:p>
    <w:p w14:paraId="70484E92" w14:textId="77777777" w:rsidR="001256EC" w:rsidRDefault="001256EC" w:rsidP="001256EC">
      <w:pPr>
        <w:pStyle w:val="NormalWeb"/>
        <w:spacing w:before="0" w:beforeAutospacing="0" w:after="0" w:afterAutospacing="0"/>
        <w:rPr>
          <w:color w:val="000000"/>
        </w:rPr>
      </w:pPr>
    </w:p>
    <w:p w14:paraId="20FB373E" w14:textId="77777777" w:rsidR="001256EC" w:rsidRPr="00A73563" w:rsidRDefault="001256EC" w:rsidP="001256EC">
      <w:pPr>
        <w:rPr>
          <w:b/>
          <w:bCs/>
          <w:sz w:val="32"/>
          <w:szCs w:val="32"/>
        </w:rPr>
      </w:pPr>
      <w:r>
        <w:rPr>
          <w:b/>
          <w:bCs/>
          <w:sz w:val="32"/>
          <w:szCs w:val="32"/>
        </w:rPr>
        <w:t xml:space="preserve">Undergraduate Student </w:t>
      </w:r>
      <w:r w:rsidRPr="00A73563">
        <w:rPr>
          <w:b/>
          <w:bCs/>
          <w:sz w:val="32"/>
          <w:szCs w:val="32"/>
        </w:rPr>
        <w:t>Pre-interview information and consent email:</w:t>
      </w:r>
    </w:p>
    <w:p w14:paraId="60831745" w14:textId="77777777" w:rsidR="001256EC" w:rsidRDefault="001256EC" w:rsidP="001256EC"/>
    <w:p w14:paraId="2020926D" w14:textId="77777777" w:rsidR="001256EC" w:rsidRPr="008C4D1E" w:rsidRDefault="001256EC" w:rsidP="001256EC">
      <w:pPr>
        <w:pStyle w:val="NormalWeb"/>
        <w:spacing w:before="0" w:beforeAutospacing="0" w:after="0" w:afterAutospacing="0"/>
      </w:pPr>
      <w:r w:rsidRPr="00A73563">
        <w:rPr>
          <w:color w:val="000000"/>
        </w:rPr>
        <w:t>Thank you for your interest in participating in our project for developing an assessment to measure data science learning outcomes for introductory data science students. We are scheduled to meet on Zoom for your interview on _______ (date) at ______ (time). The Zoom link is ______ (Zoom link).</w:t>
      </w:r>
    </w:p>
    <w:p w14:paraId="1C9E29B4" w14:textId="77777777" w:rsidR="001256EC" w:rsidRPr="00A73563" w:rsidRDefault="001256EC" w:rsidP="001256EC"/>
    <w:p w14:paraId="7AB2AA84" w14:textId="77777777" w:rsidR="001256EC" w:rsidRPr="00A73563" w:rsidRDefault="001256EC" w:rsidP="001256EC">
      <w:pPr>
        <w:pStyle w:val="NormalWeb"/>
        <w:spacing w:before="0" w:beforeAutospacing="0" w:after="0" w:afterAutospacing="0"/>
      </w:pPr>
      <w:r w:rsidRPr="00A73563">
        <w:rPr>
          <w:color w:val="000000"/>
        </w:rPr>
        <w:t xml:space="preserve">In this email we describe details of informed </w:t>
      </w:r>
      <w:proofErr w:type="spellStart"/>
      <w:r w:rsidRPr="00A73563">
        <w:rPr>
          <w:color w:val="000000"/>
        </w:rPr>
        <w:t>consentand</w:t>
      </w:r>
      <w:proofErr w:type="spellEnd"/>
      <w:r w:rsidRPr="00A73563">
        <w:rPr>
          <w:color w:val="000000"/>
        </w:rPr>
        <w:t xml:space="preserve"> the structure of the interview.</w:t>
      </w:r>
    </w:p>
    <w:p w14:paraId="334478C6" w14:textId="77777777" w:rsidR="001256EC" w:rsidRPr="008C4D1E" w:rsidRDefault="001256EC" w:rsidP="001256EC">
      <w:pPr>
        <w:pStyle w:val="NormalWeb"/>
        <w:spacing w:before="0" w:beforeAutospacing="0" w:after="0" w:afterAutospacing="0"/>
      </w:pPr>
    </w:p>
    <w:p w14:paraId="64DA1048" w14:textId="77777777" w:rsidR="001256EC" w:rsidRPr="00A73563" w:rsidRDefault="001256EC" w:rsidP="001256EC">
      <w:pPr>
        <w:pStyle w:val="NormalWeb"/>
        <w:spacing w:before="0" w:beforeAutospacing="0" w:after="0" w:afterAutospacing="0"/>
      </w:pPr>
      <w:r w:rsidRPr="00A73563">
        <w:rPr>
          <w:b/>
          <w:bCs/>
          <w:color w:val="000000"/>
        </w:rPr>
        <w:t>Informed consent: </w:t>
      </w:r>
    </w:p>
    <w:p w14:paraId="1CAF7785" w14:textId="77777777" w:rsidR="001256EC" w:rsidRPr="00A73563" w:rsidRDefault="001256EC" w:rsidP="001256EC"/>
    <w:p w14:paraId="1288E93C" w14:textId="77777777" w:rsidR="001256EC" w:rsidRDefault="001256EC" w:rsidP="001256EC">
      <w:pPr>
        <w:pStyle w:val="NormalWeb"/>
        <w:spacing w:before="0" w:beforeAutospacing="0" w:after="0" w:afterAutospacing="0"/>
        <w:rPr>
          <w:color w:val="000000"/>
        </w:rPr>
      </w:pPr>
      <w:r>
        <w:rPr>
          <w:color w:val="000000"/>
        </w:rPr>
        <w:t>Key Information</w:t>
      </w:r>
    </w:p>
    <w:p w14:paraId="296853F4" w14:textId="77777777" w:rsidR="001256EC" w:rsidRPr="00A73563" w:rsidRDefault="001256EC" w:rsidP="001256EC">
      <w:pPr>
        <w:pStyle w:val="NormalWeb"/>
        <w:spacing w:before="0" w:beforeAutospacing="0" w:after="0" w:afterAutospacing="0"/>
      </w:pPr>
      <w:r w:rsidRPr="008C4D1E">
        <w:rPr>
          <w:color w:val="000000"/>
        </w:rPr>
        <w:t xml:space="preserve">If you agree </w:t>
      </w:r>
      <w:r w:rsidRPr="00A73563">
        <w:rPr>
          <w:color w:val="000000"/>
        </w:rPr>
        <w:t xml:space="preserve">to participate, we will ask you to join a Zoom call with a few of the research team members (no more than 5). During the call, we will introduce the data science assessment we have designed and ask you to share feedback on the assessment as well as each question in the assessment to help us improve the coverage and wording of items. We anticipate this process taking no more than </w:t>
      </w:r>
      <w:r>
        <w:rPr>
          <w:color w:val="000000"/>
        </w:rPr>
        <w:t>one</w:t>
      </w:r>
      <w:r w:rsidRPr="00A73563">
        <w:rPr>
          <w:color w:val="000000"/>
        </w:rPr>
        <w:t xml:space="preserve"> hour.</w:t>
      </w:r>
    </w:p>
    <w:p w14:paraId="2269711D" w14:textId="77777777" w:rsidR="001256EC" w:rsidRPr="00A73563" w:rsidRDefault="001256EC" w:rsidP="001256EC"/>
    <w:p w14:paraId="42252539" w14:textId="77777777" w:rsidR="001256EC" w:rsidRPr="00A73563" w:rsidRDefault="001256EC" w:rsidP="001256EC">
      <w:pPr>
        <w:pStyle w:val="NormalWeb"/>
        <w:spacing w:before="0" w:beforeAutospacing="0" w:after="0" w:afterAutospacing="0"/>
      </w:pPr>
      <w:r w:rsidRPr="00A73563">
        <w:rPr>
          <w:color w:val="000000"/>
        </w:rPr>
        <w:t>We will have the option to keep cameras on during the interview however only audio will be recorded and retained for a short period of time for transcription. Once transcribed, the audio recordings will be deleted.</w:t>
      </w:r>
      <w:r>
        <w:rPr>
          <w:color w:val="000000"/>
        </w:rPr>
        <w:t xml:space="preserve"> </w:t>
      </w:r>
      <w:r w:rsidRPr="00855148">
        <w:rPr>
          <w:color w:val="000000"/>
          <w:highlight w:val="yellow"/>
        </w:rPr>
        <w:t>The transcripts will only be shared with other researchers on the research team and will not be made public and they will only be used to improve the assessment, not as part of future research.</w:t>
      </w:r>
      <w:r w:rsidRPr="00A73563">
        <w:rPr>
          <w:color w:val="000000"/>
        </w:rPr>
        <w:t xml:space="preserve"> No information on individuals will be collected, aside from your </w:t>
      </w:r>
      <w:r>
        <w:rPr>
          <w:color w:val="000000"/>
        </w:rPr>
        <w:t>status as a former STA199 student</w:t>
      </w:r>
      <w:r w:rsidRPr="00A73563">
        <w:rPr>
          <w:color w:val="000000"/>
        </w:rPr>
        <w:t xml:space="preserve">. </w:t>
      </w:r>
      <w:r>
        <w:rPr>
          <w:color w:val="000000"/>
        </w:rPr>
        <w:t xml:space="preserve">Your decision to participate (or not) will have no bearing whatsoever on your current or future standing in any courses at Duke. </w:t>
      </w:r>
      <w:r w:rsidRPr="00A73563">
        <w:rPr>
          <w:color w:val="000000"/>
        </w:rPr>
        <w:t>No individuals will be directly identified, and all findings will be reported in aggregate, except for shorter, specific quotes which will not be attributed to any identifying information.</w:t>
      </w:r>
    </w:p>
    <w:p w14:paraId="2611E4AF" w14:textId="77777777" w:rsidR="001256EC" w:rsidRPr="00A73563" w:rsidRDefault="001256EC" w:rsidP="001256EC"/>
    <w:p w14:paraId="177ED369" w14:textId="77777777" w:rsidR="001256EC" w:rsidRPr="00A73563" w:rsidRDefault="001256EC" w:rsidP="001256EC">
      <w:pPr>
        <w:pStyle w:val="NormalWeb"/>
        <w:spacing w:before="0" w:beforeAutospacing="0" w:after="0" w:afterAutospacing="0"/>
      </w:pPr>
      <w:r w:rsidRPr="00A73563">
        <w:rPr>
          <w:color w:val="000000"/>
        </w:rPr>
        <w:t xml:space="preserve">There are no foreseeable risks or discomforts anticipated with your participation in this study. It is completely up to you whether to participate. You may skip questions or withdraw at any time for any reason. </w:t>
      </w:r>
    </w:p>
    <w:p w14:paraId="778121B5" w14:textId="77777777" w:rsidR="001256EC" w:rsidRPr="00A73563" w:rsidRDefault="001256EC" w:rsidP="001256EC"/>
    <w:p w14:paraId="2FF7104B" w14:textId="77777777" w:rsidR="001256EC" w:rsidRPr="00A73563" w:rsidRDefault="001256EC" w:rsidP="001256EC">
      <w:pPr>
        <w:pStyle w:val="NormalWeb"/>
        <w:spacing w:before="0" w:beforeAutospacing="0" w:after="0" w:afterAutospacing="0"/>
      </w:pPr>
      <w:r w:rsidRPr="00A73563">
        <w:rPr>
          <w:color w:val="000000"/>
        </w:rPr>
        <w:t>At the beginning of the interview, we will ask you if you consent to being recorded and whether you have any questions about the informed consent process. You can let us know of any questions then</w:t>
      </w:r>
      <w:r>
        <w:rPr>
          <w:color w:val="000000"/>
        </w:rPr>
        <w:t>, at any time during the interview,</w:t>
      </w:r>
      <w:r w:rsidRPr="00A73563">
        <w:rPr>
          <w:color w:val="000000"/>
        </w:rPr>
        <w:t xml:space="preserve"> or prior to the interview via email.</w:t>
      </w:r>
    </w:p>
    <w:p w14:paraId="3438EAAF" w14:textId="77777777" w:rsidR="001256EC" w:rsidRPr="00A73563" w:rsidRDefault="001256EC" w:rsidP="001256EC"/>
    <w:p w14:paraId="06900276" w14:textId="77777777" w:rsidR="001256EC" w:rsidRPr="00A73563" w:rsidRDefault="001256EC" w:rsidP="001256EC"/>
    <w:p w14:paraId="5DBB15E6" w14:textId="77777777" w:rsidR="001256EC" w:rsidRPr="00A73563" w:rsidRDefault="001256EC" w:rsidP="001256EC">
      <w:pPr>
        <w:pStyle w:val="NormalWeb"/>
        <w:spacing w:before="0" w:beforeAutospacing="0" w:after="0" w:afterAutospacing="0"/>
      </w:pPr>
      <w:r w:rsidRPr="00A73563">
        <w:rPr>
          <w:b/>
          <w:bCs/>
          <w:color w:val="000000"/>
        </w:rPr>
        <w:t>Interview structure:</w:t>
      </w:r>
    </w:p>
    <w:p w14:paraId="6D43F8C3" w14:textId="77777777" w:rsidR="001256EC" w:rsidRPr="00A73563" w:rsidRDefault="001256EC" w:rsidP="001256EC"/>
    <w:p w14:paraId="63AB335E" w14:textId="77777777" w:rsidR="001256EC" w:rsidRPr="00A73563" w:rsidRDefault="001256EC" w:rsidP="001256EC">
      <w:pPr>
        <w:pStyle w:val="NormalWeb"/>
        <w:rPr>
          <w:color w:val="000000"/>
        </w:rPr>
      </w:pPr>
      <w:r w:rsidRPr="00A73563">
        <w:rPr>
          <w:color w:val="000000"/>
        </w:rPr>
        <w:t>We will start the interview with an overview of the assessment</w:t>
      </w:r>
      <w:r>
        <w:rPr>
          <w:color w:val="000000"/>
        </w:rPr>
        <w:t>.</w:t>
      </w:r>
    </w:p>
    <w:p w14:paraId="39DE97F5" w14:textId="77777777" w:rsidR="001256EC" w:rsidRPr="00A73563" w:rsidRDefault="001256EC" w:rsidP="001256EC"/>
    <w:p w14:paraId="2B7860AE" w14:textId="77777777" w:rsidR="001256EC" w:rsidRPr="008C4D1E" w:rsidRDefault="001256EC" w:rsidP="001256EC">
      <w:pPr>
        <w:pStyle w:val="NormalWeb"/>
        <w:spacing w:before="0" w:beforeAutospacing="0" w:after="0" w:afterAutospacing="0"/>
      </w:pPr>
      <w:r w:rsidRPr="00A73563">
        <w:rPr>
          <w:color w:val="000000"/>
        </w:rPr>
        <w:t xml:space="preserve">Then, we will move on to individual assessment items and for each item we will ask you the following </w:t>
      </w:r>
      <w:r>
        <w:rPr>
          <w:color w:val="000000"/>
        </w:rPr>
        <w:t>two</w:t>
      </w:r>
      <w:r w:rsidRPr="00A73563">
        <w:rPr>
          <w:color w:val="000000"/>
        </w:rPr>
        <w:t xml:space="preserve"> questions:</w:t>
      </w:r>
      <w:r w:rsidRPr="00A73563">
        <w:br/>
      </w:r>
    </w:p>
    <w:p w14:paraId="4421C269"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Pr>
          <w:color w:val="000000"/>
        </w:rPr>
        <w:t>What is your thought process to answer this question, and which answer would you select?</w:t>
      </w:r>
    </w:p>
    <w:p w14:paraId="5E2C0FC2"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Pr>
          <w:color w:val="000000"/>
        </w:rPr>
        <w:t>Is the formatting and wording clear?</w:t>
      </w:r>
    </w:p>
    <w:p w14:paraId="5B65689B" w14:textId="77777777" w:rsidR="001256EC" w:rsidRPr="008C4D1E" w:rsidRDefault="001256EC" w:rsidP="001256EC"/>
    <w:p w14:paraId="5C6AE80F" w14:textId="77777777" w:rsidR="001256EC" w:rsidRPr="00A73563" w:rsidRDefault="001256EC" w:rsidP="001256EC">
      <w:pPr>
        <w:pStyle w:val="NormalWeb"/>
        <w:spacing w:before="0" w:beforeAutospacing="0" w:after="0" w:afterAutospacing="0"/>
      </w:pPr>
      <w:r w:rsidRPr="008C4D1E">
        <w:rPr>
          <w:color w:val="000000"/>
        </w:rPr>
        <w:t xml:space="preserve">We will take a </w:t>
      </w:r>
      <w:r>
        <w:rPr>
          <w:color w:val="000000"/>
        </w:rPr>
        <w:t>5</w:t>
      </w:r>
      <w:r w:rsidRPr="00A73563">
        <w:rPr>
          <w:color w:val="000000"/>
        </w:rPr>
        <w:t>-minute</w:t>
      </w:r>
      <w:r w:rsidRPr="00F4202A">
        <w:rPr>
          <w:color w:val="000000"/>
        </w:rPr>
        <w:t xml:space="preserve"> break roughly </w:t>
      </w:r>
      <w:r>
        <w:rPr>
          <w:color w:val="000000"/>
        </w:rPr>
        <w:t xml:space="preserve">thirty minutes </w:t>
      </w:r>
      <w:r w:rsidRPr="00F4202A">
        <w:rPr>
          <w:color w:val="000000"/>
        </w:rPr>
        <w:t>into the interview. Once we complete your review of the individual items, we will close with three more big picture questions:</w:t>
      </w:r>
      <w:r w:rsidRPr="008C4D1E">
        <w:br/>
      </w:r>
    </w:p>
    <w:p w14:paraId="0C557AEB" w14:textId="77777777" w:rsidR="001256EC" w:rsidRPr="00F4202A" w:rsidRDefault="001256EC" w:rsidP="001256EC">
      <w:pPr>
        <w:pStyle w:val="NormalWeb"/>
        <w:numPr>
          <w:ilvl w:val="0"/>
          <w:numId w:val="34"/>
        </w:numPr>
        <w:spacing w:before="0" w:beforeAutospacing="0" w:after="0" w:afterAutospacing="0"/>
        <w:textAlignment w:val="baseline"/>
        <w:rPr>
          <w:color w:val="000000"/>
        </w:rPr>
      </w:pPr>
      <w:r>
        <w:rPr>
          <w:color w:val="000000"/>
        </w:rPr>
        <w:t>Are the pacing and length appropriate?</w:t>
      </w:r>
    </w:p>
    <w:p w14:paraId="46593953" w14:textId="77777777" w:rsidR="001256EC" w:rsidRPr="00F4202A" w:rsidRDefault="001256EC" w:rsidP="001256EC">
      <w:pPr>
        <w:pStyle w:val="NormalWeb"/>
        <w:numPr>
          <w:ilvl w:val="0"/>
          <w:numId w:val="34"/>
        </w:numPr>
        <w:spacing w:before="0" w:beforeAutospacing="0" w:after="0" w:afterAutospacing="0"/>
        <w:textAlignment w:val="baseline"/>
        <w:rPr>
          <w:color w:val="000000"/>
        </w:rPr>
      </w:pPr>
      <w:r>
        <w:rPr>
          <w:color w:val="000000"/>
        </w:rPr>
        <w:lastRenderedPageBreak/>
        <w:t>Based on what you remember learning in intro data science, w</w:t>
      </w:r>
      <w:r w:rsidRPr="00F4202A">
        <w:rPr>
          <w:color w:val="000000"/>
        </w:rPr>
        <w:t>hat topics are missing from the current assessment?</w:t>
      </w:r>
    </w:p>
    <w:p w14:paraId="67F90894" w14:textId="77777777" w:rsidR="001256EC" w:rsidRPr="00F4202A" w:rsidRDefault="001256EC" w:rsidP="001256EC">
      <w:pPr>
        <w:pStyle w:val="NormalWeb"/>
        <w:numPr>
          <w:ilvl w:val="0"/>
          <w:numId w:val="34"/>
        </w:numPr>
        <w:spacing w:before="0" w:beforeAutospacing="0" w:after="0" w:afterAutospacing="0"/>
        <w:textAlignment w:val="baseline"/>
        <w:rPr>
          <w:color w:val="000000"/>
        </w:rPr>
      </w:pPr>
      <w:r>
        <w:rPr>
          <w:color w:val="000000"/>
        </w:rPr>
        <w:t>Based on what you remember learning in intro data science, w</w:t>
      </w:r>
      <w:r w:rsidRPr="00F4202A">
        <w:rPr>
          <w:color w:val="000000"/>
        </w:rPr>
        <w:t>hat is in the current assessment, but doesn’t belong?</w:t>
      </w:r>
    </w:p>
    <w:p w14:paraId="57CB1764" w14:textId="77777777" w:rsidR="001256EC" w:rsidRPr="00A73563" w:rsidRDefault="001256EC" w:rsidP="001256EC"/>
    <w:p w14:paraId="254D3A4F" w14:textId="77777777" w:rsidR="001256EC" w:rsidRDefault="001256EC" w:rsidP="001256EC">
      <w:pPr>
        <w:pStyle w:val="NormalWeb"/>
        <w:spacing w:before="0" w:beforeAutospacing="0" w:after="0" w:afterAutospacing="0"/>
      </w:pPr>
      <w:r w:rsidRPr="00F4202A">
        <w:rPr>
          <w:color w:val="000000"/>
        </w:rPr>
        <w:t xml:space="preserve">If you have any questions about this research, please contact me at emd48@duke.edu. You can also </w:t>
      </w:r>
      <w:r>
        <w:rPr>
          <w:color w:val="000000"/>
        </w:rPr>
        <w:t xml:space="preserve">ask me to anonymously pass on questions to </w:t>
      </w:r>
      <w:r w:rsidRPr="00F4202A">
        <w:rPr>
          <w:color w:val="000000"/>
        </w:rPr>
        <w:t xml:space="preserve">my faculty advisor, Dr. Mine Çetinkaya-Rundel. For questions about your rights, contact the Duke University Institutional Review Board at 919-684-3030 or </w:t>
      </w:r>
      <w:hyperlink r:id="rId53" w:history="1">
        <w:r w:rsidRPr="00F4202A">
          <w:rPr>
            <w:rStyle w:val="Hyperlink"/>
          </w:rPr>
          <w:t>campusirb@duke.edu</w:t>
        </w:r>
      </w:hyperlink>
      <w:r w:rsidRPr="00F4202A">
        <w:rPr>
          <w:color w:val="000000"/>
        </w:rPr>
        <w:t>.</w:t>
      </w:r>
      <w:r w:rsidDel="008C4D1E">
        <w:rPr>
          <w:color w:val="000000"/>
        </w:rPr>
        <w:t xml:space="preserve"> </w:t>
      </w:r>
      <w:r>
        <w:rPr>
          <w:color w:val="000000"/>
        </w:rPr>
        <w:t>Please refer to protocol number 2022-0399 if you contact the IRB.</w:t>
      </w:r>
    </w:p>
    <w:p w14:paraId="1EC2C084" w14:textId="77777777" w:rsidR="001256EC" w:rsidRDefault="001256EC" w:rsidP="001256EC">
      <w:pPr>
        <w:pStyle w:val="NormalWeb"/>
        <w:spacing w:before="0" w:beforeAutospacing="0" w:after="0" w:afterAutospacing="0"/>
      </w:pPr>
    </w:p>
    <w:p w14:paraId="30605D4C" w14:textId="77777777" w:rsidR="001256EC" w:rsidRDefault="001256EC" w:rsidP="001256EC">
      <w:pPr>
        <w:pStyle w:val="NormalWeb"/>
        <w:spacing w:before="0" w:beforeAutospacing="0" w:after="0" w:afterAutospacing="0"/>
        <w:rPr>
          <w:b/>
          <w:sz w:val="36"/>
          <w:szCs w:val="36"/>
        </w:rPr>
      </w:pPr>
      <w:r>
        <w:rPr>
          <w:b/>
          <w:sz w:val="36"/>
          <w:szCs w:val="36"/>
        </w:rPr>
        <w:br w:type="page"/>
      </w:r>
    </w:p>
    <w:p w14:paraId="7BE8022D" w14:textId="77777777" w:rsidR="001256EC" w:rsidRPr="008C4D1E" w:rsidRDefault="001256EC" w:rsidP="001256EC">
      <w:pPr>
        <w:pStyle w:val="NormalWeb"/>
        <w:spacing w:before="0" w:beforeAutospacing="0" w:after="0" w:afterAutospacing="0"/>
        <w:rPr>
          <w:b/>
          <w:sz w:val="36"/>
          <w:szCs w:val="36"/>
        </w:rPr>
      </w:pPr>
      <w:r w:rsidRPr="008C4D1E">
        <w:rPr>
          <w:b/>
          <w:sz w:val="36"/>
          <w:szCs w:val="36"/>
        </w:rPr>
        <w:lastRenderedPageBreak/>
        <w:t>Interview script</w:t>
      </w:r>
    </w:p>
    <w:p w14:paraId="0EA862D3" w14:textId="77777777" w:rsidR="001256EC" w:rsidRPr="008C4D1E" w:rsidRDefault="001256EC" w:rsidP="001256EC">
      <w:pPr>
        <w:pStyle w:val="NormalWeb"/>
        <w:spacing w:before="0" w:beforeAutospacing="0" w:after="0" w:afterAutospacing="0"/>
      </w:pPr>
    </w:p>
    <w:p w14:paraId="6CE3F079" w14:textId="77777777" w:rsidR="001256EC" w:rsidRPr="008C4D1E" w:rsidRDefault="001256EC" w:rsidP="001256EC">
      <w:r w:rsidRPr="008C4D1E">
        <w:rPr>
          <w:color w:val="000000"/>
        </w:rPr>
        <w:t>Thank you so much for joining me today! My name is Evan Dragich and I’m an undergraduate Statistical Science student at Duke University conducting research for my Honors Thesis. I am working with a multi-institutional team of researchers to develop an assessment to measure data science learning outcomes for introductory data science students.</w:t>
      </w:r>
    </w:p>
    <w:p w14:paraId="7F8D3828" w14:textId="77777777" w:rsidR="001256EC" w:rsidRPr="008C4D1E" w:rsidRDefault="001256EC" w:rsidP="001256EC"/>
    <w:p w14:paraId="67B04D71" w14:textId="77777777" w:rsidR="001256EC" w:rsidRPr="008C4D1E" w:rsidRDefault="001256EC" w:rsidP="001256EC">
      <w:r w:rsidRPr="00F4202A">
        <w:rPr>
          <w:i/>
          <w:iCs/>
          <w:color w:val="000000"/>
        </w:rPr>
        <w:t>*interviewee introduction*</w:t>
      </w:r>
    </w:p>
    <w:p w14:paraId="7197CC14" w14:textId="77777777" w:rsidR="001256EC" w:rsidRPr="008C4D1E" w:rsidRDefault="001256EC" w:rsidP="001256EC"/>
    <w:p w14:paraId="677D07E9" w14:textId="77777777" w:rsidR="001256EC" w:rsidRPr="008C4D1E" w:rsidRDefault="001256EC" w:rsidP="001256EC">
      <w:r w:rsidRPr="000D5D59">
        <w:rPr>
          <w:color w:val="000000"/>
        </w:rPr>
        <w:t>You have already received the informed consent information in your email. Do you have any questions related to that? If not, do you consent to us recording and transcribing your audio?</w:t>
      </w:r>
    </w:p>
    <w:p w14:paraId="42A55E2B" w14:textId="77777777" w:rsidR="001256EC" w:rsidRPr="000D5D59" w:rsidRDefault="001256EC" w:rsidP="001256EC"/>
    <w:p w14:paraId="5D1A805F" w14:textId="77777777" w:rsidR="001256EC" w:rsidRPr="008C4D1E" w:rsidRDefault="001256EC" w:rsidP="001256EC">
      <w:r w:rsidRPr="00F4202A">
        <w:rPr>
          <w:color w:val="000000"/>
        </w:rPr>
        <w:t>Before we begin the recording, let’s conduct a quick audio/visual screensharing check.</w:t>
      </w:r>
    </w:p>
    <w:p w14:paraId="5CBB93CD" w14:textId="77777777" w:rsidR="001256EC" w:rsidRPr="008C4D1E" w:rsidRDefault="001256EC" w:rsidP="001256EC"/>
    <w:p w14:paraId="232210C4" w14:textId="77777777" w:rsidR="001256EC" w:rsidRPr="008C4D1E" w:rsidRDefault="001256EC" w:rsidP="001256EC">
      <w:r w:rsidRPr="00F4202A">
        <w:rPr>
          <w:color w:val="000000"/>
        </w:rPr>
        <w:t>*check technology*</w:t>
      </w:r>
    </w:p>
    <w:p w14:paraId="6CE9FB41" w14:textId="77777777" w:rsidR="001256EC" w:rsidRPr="008C4D1E" w:rsidRDefault="001256EC" w:rsidP="001256EC"/>
    <w:p w14:paraId="6758D476" w14:textId="77777777" w:rsidR="001256EC" w:rsidRPr="008C4D1E" w:rsidRDefault="001256EC" w:rsidP="001256EC">
      <w:r w:rsidRPr="00F4202A">
        <w:rPr>
          <w:color w:val="000000"/>
        </w:rPr>
        <w:t>Alright, are you ready to begin the interview?</w:t>
      </w:r>
    </w:p>
    <w:p w14:paraId="55DBA9C7" w14:textId="77777777" w:rsidR="001256EC" w:rsidRPr="008C4D1E" w:rsidRDefault="001256EC" w:rsidP="001256EC"/>
    <w:p w14:paraId="670D1B3F" w14:textId="77777777" w:rsidR="001256EC" w:rsidRPr="008C4D1E" w:rsidRDefault="001256EC" w:rsidP="001256EC">
      <w:r w:rsidRPr="00F4202A">
        <w:rPr>
          <w:color w:val="000000"/>
        </w:rPr>
        <w:t>*yes*</w:t>
      </w:r>
    </w:p>
    <w:p w14:paraId="7CDB2590" w14:textId="77777777" w:rsidR="001256EC" w:rsidRPr="008C4D1E" w:rsidRDefault="001256EC" w:rsidP="001256EC"/>
    <w:p w14:paraId="7E3CF1CE" w14:textId="77777777" w:rsidR="001256EC" w:rsidRPr="008C4D1E" w:rsidRDefault="001256EC" w:rsidP="001256EC">
      <w:pPr>
        <w:jc w:val="center"/>
      </w:pPr>
      <w:r w:rsidRPr="00F4202A">
        <w:rPr>
          <w:b/>
          <w:bCs/>
          <w:i/>
          <w:iCs/>
          <w:color w:val="000000"/>
        </w:rPr>
        <w:t>START RECORDING</w:t>
      </w:r>
    </w:p>
    <w:p w14:paraId="03156CA4" w14:textId="77777777" w:rsidR="001256EC" w:rsidRPr="008C4D1E" w:rsidRDefault="001256EC" w:rsidP="001256EC">
      <w:pPr>
        <w:spacing w:after="240"/>
      </w:pPr>
    </w:p>
    <w:p w14:paraId="67F58C58" w14:textId="77777777" w:rsidR="001256EC" w:rsidRPr="008C4D1E" w:rsidRDefault="001256EC" w:rsidP="001256EC">
      <w:r w:rsidRPr="00F4202A">
        <w:rPr>
          <w:color w:val="000000"/>
        </w:rPr>
        <w:t xml:space="preserve">Before diving into the assessment, I will ask you two open-ended brainstorming questions. The first one is: “What topics </w:t>
      </w:r>
      <w:r w:rsidRPr="00F4202A">
        <w:rPr>
          <w:b/>
          <w:bCs/>
          <w:color w:val="000000"/>
        </w:rPr>
        <w:t>must</w:t>
      </w:r>
      <w:r w:rsidRPr="00F4202A">
        <w:rPr>
          <w:color w:val="000000"/>
        </w:rPr>
        <w:t xml:space="preserve"> be in an introductory data science course?” And for context, please describe where in the curriculum you see these fitting in.</w:t>
      </w:r>
    </w:p>
    <w:p w14:paraId="5215F1B9" w14:textId="77777777" w:rsidR="001256EC" w:rsidRPr="008C4D1E" w:rsidRDefault="001256EC" w:rsidP="001256EC"/>
    <w:p w14:paraId="2EE72A50" w14:textId="77777777" w:rsidR="001256EC" w:rsidRPr="008C4D1E" w:rsidRDefault="001256EC" w:rsidP="001256EC">
      <w:pPr>
        <w:ind w:firstLine="720"/>
      </w:pPr>
      <w:r w:rsidRPr="00F4202A">
        <w:rPr>
          <w:i/>
          <w:iCs/>
          <w:color w:val="000000"/>
        </w:rPr>
        <w:t>** answer**</w:t>
      </w:r>
    </w:p>
    <w:p w14:paraId="754F0C50" w14:textId="77777777" w:rsidR="001256EC" w:rsidRPr="008C4D1E" w:rsidRDefault="001256EC" w:rsidP="001256EC"/>
    <w:p w14:paraId="74983D50" w14:textId="77777777" w:rsidR="001256EC" w:rsidRPr="008C4D1E" w:rsidRDefault="001256EC" w:rsidP="001256EC">
      <w:r w:rsidRPr="00F4202A">
        <w:rPr>
          <w:color w:val="000000"/>
        </w:rPr>
        <w:t xml:space="preserve">The next question is similar. “What topics </w:t>
      </w:r>
      <w:r w:rsidRPr="00F4202A">
        <w:rPr>
          <w:i/>
          <w:iCs/>
          <w:color w:val="000000"/>
        </w:rPr>
        <w:t>are nice to have</w:t>
      </w:r>
      <w:r w:rsidRPr="00F4202A">
        <w:rPr>
          <w:color w:val="000000"/>
        </w:rPr>
        <w:t xml:space="preserve"> in an introductory data science course?” And </w:t>
      </w:r>
      <w:proofErr w:type="gramStart"/>
      <w:r w:rsidRPr="00F4202A">
        <w:rPr>
          <w:color w:val="000000"/>
        </w:rPr>
        <w:t>again</w:t>
      </w:r>
      <w:proofErr w:type="gramEnd"/>
      <w:r w:rsidRPr="00F4202A">
        <w:rPr>
          <w:color w:val="000000"/>
        </w:rPr>
        <w:t xml:space="preserve"> for context, please describe where in the curriculum you see these fitting in.</w:t>
      </w:r>
    </w:p>
    <w:p w14:paraId="0F7527C4" w14:textId="77777777" w:rsidR="001256EC" w:rsidRPr="008C4D1E" w:rsidRDefault="001256EC" w:rsidP="001256EC"/>
    <w:p w14:paraId="1C834DDE" w14:textId="77777777" w:rsidR="001256EC" w:rsidRPr="008C4D1E" w:rsidRDefault="001256EC" w:rsidP="001256EC">
      <w:pPr>
        <w:ind w:firstLine="720"/>
      </w:pPr>
      <w:r w:rsidRPr="00F4202A">
        <w:rPr>
          <w:i/>
          <w:iCs/>
          <w:color w:val="000000"/>
        </w:rPr>
        <w:t>** answer *</w:t>
      </w:r>
      <w:r w:rsidRPr="00F4202A">
        <w:rPr>
          <w:color w:val="000000"/>
        </w:rPr>
        <w:t>*</w:t>
      </w:r>
    </w:p>
    <w:p w14:paraId="744EF1F2" w14:textId="77777777" w:rsidR="001256EC" w:rsidRPr="008C4D1E" w:rsidRDefault="001256EC" w:rsidP="001256EC"/>
    <w:p w14:paraId="13A4C8E1" w14:textId="77777777" w:rsidR="001256EC" w:rsidRPr="008C4D1E" w:rsidRDefault="001256EC" w:rsidP="001256EC">
      <w:r w:rsidRPr="00F4202A">
        <w:rPr>
          <w:color w:val="000000"/>
        </w:rPr>
        <w:t>Thank you so much for your answers! Now, let’s view the current assessment. </w:t>
      </w:r>
    </w:p>
    <w:p w14:paraId="33BB0BDF" w14:textId="77777777" w:rsidR="001256EC" w:rsidRPr="008C4D1E" w:rsidRDefault="001256EC" w:rsidP="001256EC"/>
    <w:p w14:paraId="29C34354" w14:textId="77777777" w:rsidR="001256EC" w:rsidRPr="008C4D1E" w:rsidRDefault="001256EC" w:rsidP="001256EC">
      <w:pPr>
        <w:jc w:val="center"/>
      </w:pPr>
      <w:r w:rsidRPr="00F4202A">
        <w:rPr>
          <w:b/>
          <w:bCs/>
          <w:i/>
          <w:iCs/>
          <w:color w:val="000000"/>
        </w:rPr>
        <w:t>SEND ASSESSMENT LINK IN CHAT</w:t>
      </w:r>
    </w:p>
    <w:p w14:paraId="42FAB4C6" w14:textId="77777777" w:rsidR="001256EC" w:rsidRPr="008C4D1E" w:rsidRDefault="001256EC" w:rsidP="001256EC"/>
    <w:p w14:paraId="26F5DFCE" w14:textId="77777777" w:rsidR="001256EC" w:rsidRPr="008C4D1E" w:rsidRDefault="001256EC" w:rsidP="001256EC">
      <w:r w:rsidRPr="00F4202A">
        <w:rPr>
          <w:color w:val="000000"/>
        </w:rPr>
        <w:t>There are 26 passages in the assessment; we will take a 10</w:t>
      </w:r>
      <w:r>
        <w:rPr>
          <w:color w:val="000000"/>
        </w:rPr>
        <w:t>-</w:t>
      </w:r>
      <w:r w:rsidRPr="00F4202A">
        <w:rPr>
          <w:color w:val="000000"/>
        </w:rPr>
        <w:t>minute break in the interview after 13 passages or roughly one hour intro the interview, whichever comes first.</w:t>
      </w:r>
    </w:p>
    <w:p w14:paraId="4197AD70" w14:textId="77777777" w:rsidR="001256EC" w:rsidRPr="008C4D1E" w:rsidRDefault="001256EC" w:rsidP="001256EC"/>
    <w:p w14:paraId="72E58617" w14:textId="77777777" w:rsidR="001256EC" w:rsidRPr="008C4D1E" w:rsidRDefault="001256EC" w:rsidP="001256EC">
      <w:r w:rsidRPr="00F4202A">
        <w:rPr>
          <w:color w:val="3C4043"/>
          <w:shd w:val="clear" w:color="auto" w:fill="FFFFFF"/>
        </w:rPr>
        <w:t>For each passage, I will display the stem and items for you to read. I will then ask you to respond to three questions:</w:t>
      </w:r>
    </w:p>
    <w:p w14:paraId="6A56097A" w14:textId="77777777" w:rsidR="001256EC" w:rsidRPr="008C4D1E" w:rsidRDefault="001256EC" w:rsidP="001256EC">
      <w:r w:rsidRPr="008C4D1E">
        <w:br/>
      </w:r>
    </w:p>
    <w:p w14:paraId="01B68788" w14:textId="77777777" w:rsidR="001256EC" w:rsidRPr="00F4202A" w:rsidRDefault="001256EC" w:rsidP="001256EC">
      <w:pPr>
        <w:numPr>
          <w:ilvl w:val="0"/>
          <w:numId w:val="32"/>
        </w:numPr>
        <w:textAlignment w:val="baseline"/>
        <w:rPr>
          <w:color w:val="000000"/>
        </w:rPr>
      </w:pPr>
      <w:r w:rsidRPr="00F4202A">
        <w:rPr>
          <w:color w:val="000000"/>
        </w:rPr>
        <w:lastRenderedPageBreak/>
        <w:t xml:space="preserve">Do you think this question addresses a topic that </w:t>
      </w:r>
      <w:r w:rsidRPr="00F4202A">
        <w:rPr>
          <w:b/>
          <w:bCs/>
          <w:color w:val="000000"/>
        </w:rPr>
        <w:t>should be covered</w:t>
      </w:r>
      <w:r w:rsidRPr="00F4202A">
        <w:rPr>
          <w:color w:val="000000"/>
        </w:rPr>
        <w:t xml:space="preserve"> in an intro data science curriculum?</w:t>
      </w:r>
    </w:p>
    <w:p w14:paraId="527A29B2" w14:textId="77777777" w:rsidR="001256EC" w:rsidRPr="00F4202A" w:rsidRDefault="001256EC" w:rsidP="001256EC">
      <w:pPr>
        <w:numPr>
          <w:ilvl w:val="1"/>
          <w:numId w:val="33"/>
        </w:numPr>
        <w:textAlignment w:val="baseline"/>
        <w:rPr>
          <w:color w:val="000000"/>
        </w:rPr>
      </w:pPr>
      <w:r w:rsidRPr="00F4202A">
        <w:rPr>
          <w:color w:val="000000"/>
        </w:rPr>
        <w:t>If no, why? And are there ways we can modify it to address an introductory data science topic?</w:t>
      </w:r>
    </w:p>
    <w:p w14:paraId="339E81D6" w14:textId="77777777" w:rsidR="001256EC" w:rsidRPr="00F4202A" w:rsidRDefault="001256EC" w:rsidP="001256EC">
      <w:pPr>
        <w:numPr>
          <w:ilvl w:val="1"/>
          <w:numId w:val="33"/>
        </w:numPr>
        <w:textAlignment w:val="baseline"/>
        <w:rPr>
          <w:color w:val="000000"/>
        </w:rPr>
      </w:pPr>
      <w:r w:rsidRPr="00F4202A">
        <w:rPr>
          <w:color w:val="000000"/>
        </w:rPr>
        <w:t>If yes, do you suggest any improvements?</w:t>
      </w:r>
    </w:p>
    <w:p w14:paraId="62E7B5FF" w14:textId="77777777" w:rsidR="001256EC" w:rsidRPr="00F4202A" w:rsidRDefault="001256EC" w:rsidP="001256EC">
      <w:pPr>
        <w:numPr>
          <w:ilvl w:val="0"/>
          <w:numId w:val="33"/>
        </w:numPr>
        <w:textAlignment w:val="baseline"/>
        <w:rPr>
          <w:color w:val="000000"/>
        </w:rPr>
      </w:pPr>
      <w:r w:rsidRPr="00F4202A">
        <w:rPr>
          <w:color w:val="000000"/>
        </w:rPr>
        <w:t>What introductory data science topics would you “tag” this passage/item with?</w:t>
      </w:r>
    </w:p>
    <w:p w14:paraId="6E3DEDDF" w14:textId="77777777" w:rsidR="001256EC" w:rsidRPr="00F4202A" w:rsidRDefault="001256EC" w:rsidP="001256EC">
      <w:pPr>
        <w:numPr>
          <w:ilvl w:val="0"/>
          <w:numId w:val="33"/>
        </w:numPr>
        <w:textAlignment w:val="baseline"/>
        <w:rPr>
          <w:color w:val="000000"/>
        </w:rPr>
      </w:pPr>
      <w:r w:rsidRPr="00F4202A">
        <w:rPr>
          <w:color w:val="000000"/>
        </w:rPr>
        <w:t>Any other reactions, comments, or suggestions on this item? </w:t>
      </w:r>
    </w:p>
    <w:p w14:paraId="58DB75FA" w14:textId="77777777" w:rsidR="001256EC" w:rsidRPr="008C4D1E" w:rsidRDefault="001256EC" w:rsidP="001256EC"/>
    <w:p w14:paraId="7649DC4C" w14:textId="77777777" w:rsidR="001256EC" w:rsidRPr="008C4D1E" w:rsidRDefault="001256EC" w:rsidP="001256EC">
      <w:r w:rsidRPr="00F4202A">
        <w:rPr>
          <w:color w:val="000000"/>
        </w:rPr>
        <w:t>Are you ready to begin with the first item?</w:t>
      </w:r>
    </w:p>
    <w:p w14:paraId="0A953FB5" w14:textId="77777777" w:rsidR="001256EC" w:rsidRPr="008C4D1E" w:rsidRDefault="001256EC" w:rsidP="001256EC"/>
    <w:p w14:paraId="1AB9AC0B" w14:textId="77777777" w:rsidR="001256EC" w:rsidRPr="008C4D1E" w:rsidRDefault="001256EC" w:rsidP="001256EC">
      <w:r w:rsidRPr="00F4202A">
        <w:rPr>
          <w:color w:val="000000"/>
        </w:rPr>
        <w:t>** yes **</w:t>
      </w:r>
    </w:p>
    <w:p w14:paraId="6009D8B1" w14:textId="77777777" w:rsidR="001256EC" w:rsidRPr="008C4D1E" w:rsidRDefault="001256EC" w:rsidP="001256EC"/>
    <w:p w14:paraId="74CAEF11" w14:textId="77777777" w:rsidR="001256EC" w:rsidRPr="008C4D1E" w:rsidRDefault="001256EC" w:rsidP="001256EC">
      <w:r w:rsidRPr="00F4202A">
        <w:rPr>
          <w:color w:val="000000"/>
        </w:rPr>
        <w:t>*****rinse and repeat all the way until the break****</w:t>
      </w:r>
    </w:p>
    <w:p w14:paraId="2842472E" w14:textId="77777777" w:rsidR="001256EC" w:rsidRPr="008C4D1E" w:rsidRDefault="001256EC" w:rsidP="001256EC"/>
    <w:p w14:paraId="11B167AF" w14:textId="77777777" w:rsidR="001256EC" w:rsidRPr="008C4D1E" w:rsidRDefault="001256EC" w:rsidP="001256EC">
      <w:r w:rsidRPr="00F4202A">
        <w:rPr>
          <w:color w:val="000000"/>
        </w:rPr>
        <w:t xml:space="preserve">We will now take a </w:t>
      </w:r>
      <w:proofErr w:type="gramStart"/>
      <w:r w:rsidRPr="00F4202A">
        <w:rPr>
          <w:color w:val="000000"/>
        </w:rPr>
        <w:t>10 minute</w:t>
      </w:r>
      <w:proofErr w:type="gramEnd"/>
      <w:r w:rsidRPr="00F4202A">
        <w:rPr>
          <w:color w:val="000000"/>
        </w:rPr>
        <w:t xml:space="preserve"> break, and resume the interview at _____. Thank you so much for your feedback so far!</w:t>
      </w:r>
    </w:p>
    <w:p w14:paraId="5DE37259" w14:textId="77777777" w:rsidR="001256EC" w:rsidRPr="008C4D1E" w:rsidRDefault="001256EC" w:rsidP="001256EC"/>
    <w:p w14:paraId="79A6AEFF" w14:textId="77777777" w:rsidR="001256EC" w:rsidRPr="008C4D1E" w:rsidRDefault="001256EC" w:rsidP="001256EC">
      <w:r w:rsidRPr="00F4202A">
        <w:rPr>
          <w:color w:val="000000"/>
        </w:rPr>
        <w:t>*****rinse and repeat all the way until the end****</w:t>
      </w:r>
    </w:p>
    <w:p w14:paraId="0A9477B5" w14:textId="77777777" w:rsidR="001256EC" w:rsidRPr="008C4D1E" w:rsidRDefault="001256EC" w:rsidP="001256EC"/>
    <w:p w14:paraId="7CC11306" w14:textId="77777777" w:rsidR="001256EC" w:rsidRPr="008C4D1E" w:rsidRDefault="001256EC" w:rsidP="001256EC">
      <w:r w:rsidRPr="00F4202A">
        <w:rPr>
          <w:color w:val="000000"/>
        </w:rPr>
        <w:t xml:space="preserve">That was the last passage, and we have three culminating open-ended questions before we wrap up. To help you jog your memory about the different passages, </w:t>
      </w:r>
      <w:hyperlink r:id="rId54" w:history="1">
        <w:r w:rsidRPr="00F4202A">
          <w:rPr>
            <w:color w:val="1155CC"/>
            <w:u w:val="single"/>
          </w:rPr>
          <w:t>here</w:t>
        </w:r>
      </w:hyperlink>
      <w:r w:rsidRPr="00F4202A">
        <w:rPr>
          <w:color w:val="000000"/>
        </w:rPr>
        <w:t xml:space="preserve"> is the current live web link for you to browse as we discuss.</w:t>
      </w:r>
    </w:p>
    <w:p w14:paraId="1603B6D5" w14:textId="77777777" w:rsidR="001256EC" w:rsidRPr="008C4D1E" w:rsidRDefault="001256EC" w:rsidP="001256EC"/>
    <w:p w14:paraId="2789C15A" w14:textId="77777777" w:rsidR="001256EC" w:rsidRPr="008C4D1E" w:rsidRDefault="001256EC" w:rsidP="001256EC">
      <w:r w:rsidRPr="00F4202A">
        <w:rPr>
          <w:color w:val="000000"/>
        </w:rPr>
        <w:t>The first is, “What are the strengths of the current assessment?”</w:t>
      </w:r>
    </w:p>
    <w:p w14:paraId="6ACB6778" w14:textId="77777777" w:rsidR="001256EC" w:rsidRPr="008C4D1E" w:rsidRDefault="001256EC" w:rsidP="001256EC"/>
    <w:p w14:paraId="184D5544" w14:textId="77777777" w:rsidR="001256EC" w:rsidRPr="008C4D1E" w:rsidRDefault="001256EC" w:rsidP="001256EC">
      <w:pPr>
        <w:ind w:firstLine="720"/>
      </w:pPr>
      <w:r w:rsidRPr="00F4202A">
        <w:rPr>
          <w:i/>
          <w:iCs/>
          <w:color w:val="000000"/>
        </w:rPr>
        <w:t>** answer**</w:t>
      </w:r>
    </w:p>
    <w:p w14:paraId="69CCD01E" w14:textId="77777777" w:rsidR="001256EC" w:rsidRPr="008C4D1E" w:rsidRDefault="001256EC" w:rsidP="001256EC"/>
    <w:p w14:paraId="7158F480" w14:textId="77777777" w:rsidR="001256EC" w:rsidRPr="008C4D1E" w:rsidRDefault="001256EC" w:rsidP="001256EC">
      <w:r w:rsidRPr="00F4202A">
        <w:rPr>
          <w:color w:val="000000"/>
        </w:rPr>
        <w:t>The second is “What topics are missing from the current assessment that you think should be covered in a one term introductory data science course?”</w:t>
      </w:r>
    </w:p>
    <w:p w14:paraId="7CA8B806" w14:textId="77777777" w:rsidR="001256EC" w:rsidRPr="008C4D1E" w:rsidRDefault="001256EC" w:rsidP="001256EC"/>
    <w:p w14:paraId="6FA8C32D" w14:textId="77777777" w:rsidR="001256EC" w:rsidRPr="008C4D1E" w:rsidRDefault="001256EC" w:rsidP="001256EC">
      <w:pPr>
        <w:ind w:firstLine="720"/>
      </w:pPr>
      <w:r w:rsidRPr="00F4202A">
        <w:rPr>
          <w:i/>
          <w:iCs/>
          <w:color w:val="000000"/>
        </w:rPr>
        <w:t>** answer**</w:t>
      </w:r>
    </w:p>
    <w:p w14:paraId="38547F13" w14:textId="77777777" w:rsidR="001256EC" w:rsidRPr="008C4D1E" w:rsidRDefault="001256EC" w:rsidP="001256EC">
      <w:pPr>
        <w:ind w:firstLine="720"/>
      </w:pPr>
      <w:r w:rsidRPr="00F4202A">
        <w:rPr>
          <w:i/>
          <w:iCs/>
          <w:color w:val="000000"/>
        </w:rPr>
        <w:t>Follow up with suggestions for items.</w:t>
      </w:r>
    </w:p>
    <w:p w14:paraId="1C9BBAC5" w14:textId="77777777" w:rsidR="001256EC" w:rsidRPr="008C4D1E" w:rsidRDefault="001256EC" w:rsidP="001256EC"/>
    <w:p w14:paraId="1D58DA41" w14:textId="77777777" w:rsidR="001256EC" w:rsidRPr="008C4D1E" w:rsidRDefault="001256EC" w:rsidP="001256EC">
      <w:r w:rsidRPr="00F4202A">
        <w:rPr>
          <w:color w:val="000000"/>
        </w:rPr>
        <w:t>And finally, the third is “What is in the current assessment but doesn’t belong?”</w:t>
      </w:r>
    </w:p>
    <w:p w14:paraId="74B9BC69" w14:textId="77777777" w:rsidR="001256EC" w:rsidRPr="008C4D1E" w:rsidRDefault="001256EC" w:rsidP="001256EC"/>
    <w:p w14:paraId="147E0F51" w14:textId="77777777" w:rsidR="001256EC" w:rsidRPr="008C4D1E" w:rsidRDefault="001256EC" w:rsidP="001256EC">
      <w:pPr>
        <w:ind w:firstLine="720"/>
      </w:pPr>
      <w:r w:rsidRPr="00F4202A">
        <w:rPr>
          <w:i/>
          <w:iCs/>
          <w:color w:val="000000"/>
        </w:rPr>
        <w:t>** answer**</w:t>
      </w:r>
    </w:p>
    <w:p w14:paraId="431E63FA" w14:textId="77777777" w:rsidR="001256EC" w:rsidRPr="008C4D1E" w:rsidRDefault="001256EC" w:rsidP="001256EC"/>
    <w:p w14:paraId="7FEE4795" w14:textId="77777777" w:rsidR="001256EC" w:rsidRPr="008C4D1E" w:rsidRDefault="001256EC" w:rsidP="001256EC">
      <w:r w:rsidRPr="00F4202A">
        <w:rPr>
          <w:color w:val="000000"/>
        </w:rPr>
        <w:t>Thank you so much for your answers. That concludes the formal interview portion of today’s session. Do you have any other thoughts to add, or any other questions for me at this time? If you think of any later, I will be sending a follow-up email. </w:t>
      </w:r>
    </w:p>
    <w:p w14:paraId="733D1031" w14:textId="77777777" w:rsidR="001256EC" w:rsidRPr="008C4D1E" w:rsidRDefault="001256EC" w:rsidP="001256EC"/>
    <w:p w14:paraId="08A32BC1" w14:textId="77777777" w:rsidR="001256EC" w:rsidRPr="008C4D1E" w:rsidRDefault="001256EC" w:rsidP="001256EC">
      <w:r w:rsidRPr="00F4202A">
        <w:rPr>
          <w:color w:val="000000"/>
        </w:rPr>
        <w:t>** response **</w:t>
      </w:r>
    </w:p>
    <w:p w14:paraId="76D239A4" w14:textId="77777777" w:rsidR="001256EC" w:rsidRPr="008C4D1E" w:rsidRDefault="001256EC" w:rsidP="001256EC"/>
    <w:p w14:paraId="79FA410F" w14:textId="77777777" w:rsidR="001256EC" w:rsidRPr="008C4D1E" w:rsidRDefault="001256EC" w:rsidP="001256EC">
      <w:pPr>
        <w:jc w:val="center"/>
      </w:pPr>
      <w:r w:rsidRPr="00F4202A">
        <w:rPr>
          <w:b/>
          <w:bCs/>
          <w:i/>
          <w:iCs/>
          <w:color w:val="000000"/>
        </w:rPr>
        <w:t>END RECORDING</w:t>
      </w:r>
    </w:p>
    <w:p w14:paraId="109EDFA7" w14:textId="77777777" w:rsidR="001256EC" w:rsidRPr="008C4D1E" w:rsidRDefault="001256EC" w:rsidP="001256EC"/>
    <w:p w14:paraId="39F6BF3E" w14:textId="77777777" w:rsidR="001256EC" w:rsidRPr="008C4D1E" w:rsidRDefault="001256EC" w:rsidP="001256EC">
      <w:r w:rsidRPr="008C4D1E">
        <w:rPr>
          <w:color w:val="000000"/>
        </w:rPr>
        <w:lastRenderedPageBreak/>
        <w:t xml:space="preserve">As I mentioned, we are offering interviewees $100 Amazon e-gift cards as compensation. Are you interested in receiving this compensation? Note that for non-Duke employees this means we will need to collect your Social Security Number for tax purposes. If you’re interested, we can email you a research participation payment form for you to fill out with your information or you can give us your information now. </w:t>
      </w:r>
      <w:r>
        <w:t>Your SSN will only reside in Strongbox until being submitted to the University for processing. Your SSN will be retained in Strongbox for no more than 45 days. Once your SSN has been loaded into Duke’s Accounting’s secure server, we will promptly delete your SSN from Strongbox.</w:t>
      </w:r>
    </w:p>
    <w:p w14:paraId="4A13827E" w14:textId="77777777" w:rsidR="001256EC" w:rsidRPr="001B2ACC" w:rsidRDefault="001256EC" w:rsidP="001256EC"/>
    <w:p w14:paraId="6981F4DC" w14:textId="77777777" w:rsidR="001256EC" w:rsidRPr="008C4D1E" w:rsidRDefault="001256EC" w:rsidP="001256EC">
      <w:r w:rsidRPr="00F4202A">
        <w:rPr>
          <w:color w:val="000000"/>
        </w:rPr>
        <w:t>** waits for response **</w:t>
      </w:r>
    </w:p>
    <w:p w14:paraId="399B9B00" w14:textId="77777777" w:rsidR="001256EC" w:rsidRPr="008C4D1E" w:rsidRDefault="001256EC" w:rsidP="001256EC"/>
    <w:p w14:paraId="21962B3D" w14:textId="77777777" w:rsidR="001256EC" w:rsidRPr="008C4D1E" w:rsidRDefault="001256EC" w:rsidP="001256EC">
      <w:r w:rsidRPr="008C4D1E">
        <w:rPr>
          <w:color w:val="000000"/>
        </w:rPr>
        <w:t>Thank you so much for your time today. We are very grateful for your valuable insight and comments on the assessment. I will be sending a follow</w:t>
      </w:r>
      <w:r>
        <w:rPr>
          <w:color w:val="000000"/>
        </w:rPr>
        <w:t>-</w:t>
      </w:r>
      <w:r w:rsidRPr="008C4D1E">
        <w:rPr>
          <w:color w:val="000000"/>
        </w:rPr>
        <w:t>up email with the consent information, as well as contact information for me, my advisor Dr. Çetinkaya-Rundel, and Duke Campus IRB. Have a great day!</w:t>
      </w:r>
    </w:p>
    <w:p w14:paraId="19058DA4" w14:textId="77777777" w:rsidR="001256EC" w:rsidRPr="008C4D1E" w:rsidRDefault="001256EC" w:rsidP="001256EC"/>
    <w:p w14:paraId="05179530" w14:textId="77777777" w:rsidR="001256EC" w:rsidRDefault="001256EC" w:rsidP="001256EC">
      <w:pPr>
        <w:pStyle w:val="NormalWeb"/>
        <w:spacing w:before="0" w:beforeAutospacing="0" w:after="0" w:afterAutospacing="0"/>
      </w:pPr>
    </w:p>
    <w:p w14:paraId="74C30649" w14:textId="77777777" w:rsidR="001256EC" w:rsidRPr="00A73563" w:rsidRDefault="001256EC" w:rsidP="001256EC"/>
    <w:p w14:paraId="78D51308" w14:textId="77777777" w:rsidR="001256EC" w:rsidRDefault="001256EC" w:rsidP="001256EC">
      <w:pPr>
        <w:spacing w:after="160" w:line="259" w:lineRule="auto"/>
        <w:rPr>
          <w:color w:val="000000"/>
        </w:rPr>
      </w:pPr>
      <w:r>
        <w:rPr>
          <w:color w:val="000000"/>
        </w:rPr>
        <w:br w:type="page"/>
      </w:r>
    </w:p>
    <w:p w14:paraId="21480521" w14:textId="77777777" w:rsidR="001256EC" w:rsidRDefault="001256EC" w:rsidP="001256EC">
      <w:pPr>
        <w:rPr>
          <w:b/>
          <w:sz w:val="36"/>
          <w:szCs w:val="36"/>
        </w:rPr>
      </w:pPr>
      <w:r w:rsidRPr="00EA4AAC">
        <w:rPr>
          <w:b/>
          <w:sz w:val="36"/>
          <w:szCs w:val="36"/>
        </w:rPr>
        <w:lastRenderedPageBreak/>
        <w:t>Research Participant Payment Form</w:t>
      </w:r>
    </w:p>
    <w:p w14:paraId="62F99A21" w14:textId="77777777" w:rsidR="001256EC" w:rsidRDefault="001256EC" w:rsidP="001256EC">
      <w:pPr>
        <w:rPr>
          <w:b/>
          <w:sz w:val="36"/>
          <w:szCs w:val="36"/>
        </w:rPr>
      </w:pPr>
    </w:p>
    <w:p w14:paraId="1C9AC758" w14:textId="77777777" w:rsidR="001256EC" w:rsidRDefault="001256EC" w:rsidP="001256EC">
      <w:pPr>
        <w:rPr>
          <w:b/>
          <w:sz w:val="36"/>
          <w:szCs w:val="36"/>
        </w:rPr>
      </w:pPr>
    </w:p>
    <w:p w14:paraId="78DE4F43" w14:textId="77777777" w:rsidR="001256EC" w:rsidRPr="00EA4AAC" w:rsidRDefault="001256EC" w:rsidP="001256EC"/>
    <w:p w14:paraId="0393A472" w14:textId="77777777" w:rsidR="001256EC" w:rsidRPr="00EA4AAC" w:rsidRDefault="001256EC" w:rsidP="001256EC">
      <w:r w:rsidRPr="00EA4AAC">
        <w:t>Name:</w:t>
      </w:r>
      <w:r w:rsidRPr="00EA4AAC">
        <w:tab/>
      </w:r>
      <w:r w:rsidRPr="00EA4AAC">
        <w:tab/>
      </w:r>
      <w:r w:rsidRPr="00EA4AAC">
        <w:tab/>
        <w:t>____________________________</w:t>
      </w:r>
    </w:p>
    <w:p w14:paraId="52185A7E" w14:textId="77777777" w:rsidR="001256EC" w:rsidRPr="00EA4AAC" w:rsidRDefault="001256EC" w:rsidP="001256EC"/>
    <w:p w14:paraId="0B546CA4" w14:textId="77777777" w:rsidR="001256EC" w:rsidRPr="00EA4AAC" w:rsidRDefault="001256EC" w:rsidP="001256EC">
      <w:r w:rsidRPr="00EA4AAC">
        <w:t xml:space="preserve">Email address: </w:t>
      </w:r>
      <w:r w:rsidRPr="00EA4AAC">
        <w:tab/>
        <w:t>____________________________ (Gift card will be sent to this address)</w:t>
      </w:r>
    </w:p>
    <w:p w14:paraId="40D89363" w14:textId="77777777" w:rsidR="001256EC" w:rsidRPr="00EA4AAC" w:rsidRDefault="001256EC" w:rsidP="001256EC"/>
    <w:p w14:paraId="4F9B2590" w14:textId="77777777" w:rsidR="001256EC" w:rsidRPr="00EA4AAC" w:rsidRDefault="001256EC" w:rsidP="001256EC">
      <w:r w:rsidRPr="00EA4AAC">
        <w:t xml:space="preserve">Duke employee: </w:t>
      </w:r>
      <w:r w:rsidRPr="00EA4AAC">
        <w:tab/>
      </w:r>
      <w:proofErr w:type="gramStart"/>
      <w:r w:rsidRPr="00EA4AAC">
        <w:t>YES</w:t>
      </w:r>
      <w:proofErr w:type="gramEnd"/>
      <w:r w:rsidRPr="00EA4AAC">
        <w:t xml:space="preserve"> </w:t>
      </w:r>
      <w:r w:rsidRPr="00EA4AAC">
        <w:tab/>
      </w:r>
      <w:r w:rsidRPr="00EA4AAC">
        <w:tab/>
        <w:t>If Duke employee, Duke Unique ID: ___________</w:t>
      </w:r>
    </w:p>
    <w:p w14:paraId="0DFCF509" w14:textId="77777777" w:rsidR="001256EC" w:rsidRPr="00EA4AAC" w:rsidRDefault="001256EC" w:rsidP="001256EC">
      <w:pPr>
        <w:ind w:left="1440" w:firstLine="720"/>
      </w:pPr>
    </w:p>
    <w:p w14:paraId="3C510714" w14:textId="77777777" w:rsidR="001256EC" w:rsidRPr="00EA4AAC" w:rsidRDefault="001256EC" w:rsidP="001256EC">
      <w:pPr>
        <w:ind w:left="1440" w:firstLine="720"/>
      </w:pPr>
      <w:r w:rsidRPr="00EA4AAC">
        <w:t>NO</w:t>
      </w:r>
      <w:r w:rsidRPr="00EA4AAC">
        <w:tab/>
      </w:r>
      <w:r w:rsidRPr="00EA4AAC">
        <w:tab/>
        <w:t>If non</w:t>
      </w:r>
      <w:r>
        <w:t>-</w:t>
      </w:r>
      <w:r w:rsidRPr="00EA4AAC">
        <w:t>Duke employee, SSN: ___________</w:t>
      </w:r>
    </w:p>
    <w:p w14:paraId="0B895592" w14:textId="77777777" w:rsidR="001256EC" w:rsidRPr="00EA4AAC" w:rsidRDefault="001256EC" w:rsidP="001256EC"/>
    <w:p w14:paraId="2EA48A92" w14:textId="77777777" w:rsidR="001256EC" w:rsidRPr="00EA4AAC" w:rsidRDefault="001256EC" w:rsidP="001256EC"/>
    <w:p w14:paraId="7964D648" w14:textId="77777777" w:rsidR="001256EC" w:rsidRDefault="001256EC" w:rsidP="001256EC">
      <w:r w:rsidRPr="00EA4AAC">
        <w:t>Note: The SSNs will only reside in Strongbox until being submitted to the University for processing. In accordance with Disbursement Policy, SSNs will be submitted within 45 days. Once the SSNs have been loaded into SAP, we will promptly delete the SSNs from Strongbox.</w:t>
      </w:r>
    </w:p>
    <w:p w14:paraId="2C7D80CB" w14:textId="77777777" w:rsidR="001256EC" w:rsidRDefault="001256EC" w:rsidP="001256EC"/>
    <w:p w14:paraId="65C2B04E" w14:textId="77777777" w:rsidR="001256EC" w:rsidRDefault="001256EC" w:rsidP="001256EC"/>
    <w:p w14:paraId="78F281E4" w14:textId="77777777" w:rsidR="001256EC" w:rsidRDefault="001256EC" w:rsidP="001256EC"/>
    <w:p w14:paraId="0A6DF4B4" w14:textId="77777777" w:rsidR="001256EC" w:rsidRDefault="001256EC" w:rsidP="001256EC"/>
    <w:p w14:paraId="37514E05" w14:textId="77777777" w:rsidR="001256EC" w:rsidRDefault="001256EC" w:rsidP="001256EC"/>
    <w:p w14:paraId="452AEB3C" w14:textId="77777777" w:rsidR="001256EC" w:rsidRDefault="001256EC" w:rsidP="001256EC"/>
    <w:p w14:paraId="1A8F3956" w14:textId="77777777" w:rsidR="001256EC" w:rsidRDefault="001256EC" w:rsidP="001256EC"/>
    <w:p w14:paraId="0397583C" w14:textId="77777777" w:rsidR="001256EC" w:rsidRDefault="001256EC" w:rsidP="001256EC"/>
    <w:p w14:paraId="6020ADEB" w14:textId="77777777" w:rsidR="001256EC" w:rsidRDefault="001256EC" w:rsidP="001256EC">
      <w:pPr>
        <w:pStyle w:val="NormalWeb"/>
        <w:spacing w:before="0" w:beforeAutospacing="0" w:after="0" w:afterAutospacing="0"/>
        <w:rPr>
          <w:b/>
          <w:sz w:val="36"/>
          <w:szCs w:val="36"/>
        </w:rPr>
      </w:pPr>
    </w:p>
    <w:p w14:paraId="60BCEC15" w14:textId="77777777" w:rsidR="001256EC" w:rsidRDefault="001256EC" w:rsidP="001256EC">
      <w:pPr>
        <w:pStyle w:val="NormalWeb"/>
        <w:spacing w:before="0" w:beforeAutospacing="0" w:after="0" w:afterAutospacing="0"/>
        <w:rPr>
          <w:b/>
          <w:sz w:val="36"/>
          <w:szCs w:val="36"/>
        </w:rPr>
      </w:pPr>
    </w:p>
    <w:p w14:paraId="4AB9C80E" w14:textId="77777777" w:rsidR="001256EC" w:rsidRDefault="001256EC" w:rsidP="001256EC">
      <w:pPr>
        <w:pStyle w:val="NormalWeb"/>
        <w:spacing w:before="0" w:beforeAutospacing="0" w:after="0" w:afterAutospacing="0"/>
        <w:rPr>
          <w:b/>
          <w:sz w:val="36"/>
          <w:szCs w:val="36"/>
        </w:rPr>
      </w:pPr>
    </w:p>
    <w:p w14:paraId="543CA68A" w14:textId="77777777" w:rsidR="001256EC" w:rsidRDefault="001256EC" w:rsidP="001256EC">
      <w:pPr>
        <w:pStyle w:val="NormalWeb"/>
        <w:spacing w:before="0" w:beforeAutospacing="0" w:after="0" w:afterAutospacing="0"/>
        <w:rPr>
          <w:b/>
          <w:sz w:val="36"/>
          <w:szCs w:val="36"/>
        </w:rPr>
      </w:pPr>
    </w:p>
    <w:p w14:paraId="35CDD3BA" w14:textId="77777777" w:rsidR="001256EC" w:rsidRDefault="001256EC" w:rsidP="001256EC">
      <w:pPr>
        <w:pStyle w:val="NormalWeb"/>
        <w:spacing w:before="0" w:beforeAutospacing="0" w:after="0" w:afterAutospacing="0"/>
        <w:rPr>
          <w:b/>
          <w:sz w:val="36"/>
          <w:szCs w:val="36"/>
        </w:rPr>
      </w:pPr>
    </w:p>
    <w:p w14:paraId="34404702" w14:textId="77777777" w:rsidR="001256EC" w:rsidRDefault="001256EC" w:rsidP="001256EC">
      <w:pPr>
        <w:pStyle w:val="NormalWeb"/>
        <w:spacing w:before="0" w:beforeAutospacing="0" w:after="0" w:afterAutospacing="0"/>
        <w:rPr>
          <w:b/>
          <w:sz w:val="36"/>
          <w:szCs w:val="36"/>
        </w:rPr>
      </w:pPr>
    </w:p>
    <w:p w14:paraId="20F0F9A9" w14:textId="77777777" w:rsidR="001256EC" w:rsidRDefault="001256EC" w:rsidP="001256EC">
      <w:pPr>
        <w:pStyle w:val="NormalWeb"/>
        <w:spacing w:before="0" w:beforeAutospacing="0" w:after="0" w:afterAutospacing="0"/>
        <w:rPr>
          <w:b/>
          <w:sz w:val="36"/>
          <w:szCs w:val="36"/>
        </w:rPr>
      </w:pPr>
    </w:p>
    <w:p w14:paraId="57A68B61" w14:textId="77777777" w:rsidR="001256EC" w:rsidRDefault="001256EC" w:rsidP="001256EC">
      <w:pPr>
        <w:pStyle w:val="NormalWeb"/>
        <w:spacing w:before="0" w:beforeAutospacing="0" w:after="0" w:afterAutospacing="0"/>
        <w:rPr>
          <w:b/>
          <w:sz w:val="36"/>
          <w:szCs w:val="36"/>
        </w:rPr>
      </w:pPr>
    </w:p>
    <w:p w14:paraId="2B3DF0EA" w14:textId="77777777" w:rsidR="001256EC" w:rsidRDefault="001256EC" w:rsidP="001256EC">
      <w:pPr>
        <w:pStyle w:val="NormalWeb"/>
        <w:spacing w:before="0" w:beforeAutospacing="0" w:after="0" w:afterAutospacing="0"/>
        <w:rPr>
          <w:b/>
          <w:sz w:val="36"/>
          <w:szCs w:val="36"/>
        </w:rPr>
      </w:pPr>
    </w:p>
    <w:p w14:paraId="02501156" w14:textId="77777777" w:rsidR="001256EC" w:rsidRDefault="001256EC" w:rsidP="001256EC">
      <w:pPr>
        <w:pStyle w:val="NormalWeb"/>
        <w:spacing w:before="0" w:beforeAutospacing="0" w:after="0" w:afterAutospacing="0"/>
        <w:rPr>
          <w:b/>
          <w:sz w:val="36"/>
          <w:szCs w:val="36"/>
        </w:rPr>
      </w:pPr>
    </w:p>
    <w:p w14:paraId="54B5B8ED" w14:textId="77777777" w:rsidR="001256EC" w:rsidRDefault="001256EC" w:rsidP="001256EC">
      <w:pPr>
        <w:pStyle w:val="NormalWeb"/>
        <w:spacing w:before="0" w:beforeAutospacing="0" w:after="0" w:afterAutospacing="0"/>
        <w:rPr>
          <w:b/>
          <w:sz w:val="36"/>
          <w:szCs w:val="36"/>
        </w:rPr>
      </w:pPr>
    </w:p>
    <w:p w14:paraId="5A844E24" w14:textId="77777777" w:rsidR="001256EC" w:rsidRDefault="001256EC" w:rsidP="001256EC">
      <w:pPr>
        <w:pStyle w:val="NormalWeb"/>
        <w:spacing w:before="0" w:beforeAutospacing="0" w:after="0" w:afterAutospacing="0"/>
        <w:rPr>
          <w:b/>
          <w:sz w:val="36"/>
          <w:szCs w:val="36"/>
        </w:rPr>
      </w:pPr>
    </w:p>
    <w:p w14:paraId="20B69718" w14:textId="77777777" w:rsidR="001256EC" w:rsidRDefault="001256EC" w:rsidP="001256EC">
      <w:pPr>
        <w:pStyle w:val="NormalWeb"/>
        <w:spacing w:before="0" w:beforeAutospacing="0" w:after="0" w:afterAutospacing="0"/>
        <w:rPr>
          <w:b/>
          <w:sz w:val="36"/>
          <w:szCs w:val="36"/>
        </w:rPr>
      </w:pPr>
    </w:p>
    <w:p w14:paraId="17CF294C" w14:textId="77777777" w:rsidR="001256EC" w:rsidRDefault="001256EC" w:rsidP="001256EC">
      <w:pPr>
        <w:pStyle w:val="NormalWeb"/>
        <w:spacing w:before="0" w:beforeAutospacing="0" w:after="0" w:afterAutospacing="0"/>
        <w:rPr>
          <w:b/>
          <w:sz w:val="36"/>
          <w:szCs w:val="36"/>
        </w:rPr>
      </w:pPr>
    </w:p>
    <w:p w14:paraId="016FF738" w14:textId="77777777" w:rsidR="001256EC" w:rsidRPr="008C4D1E" w:rsidRDefault="001256EC" w:rsidP="001256EC">
      <w:pPr>
        <w:pStyle w:val="NormalWeb"/>
        <w:spacing w:before="0" w:beforeAutospacing="0" w:after="0" w:afterAutospacing="0"/>
        <w:rPr>
          <w:b/>
          <w:sz w:val="36"/>
          <w:szCs w:val="36"/>
        </w:rPr>
      </w:pPr>
      <w:r>
        <w:rPr>
          <w:b/>
          <w:sz w:val="36"/>
          <w:szCs w:val="36"/>
        </w:rPr>
        <w:lastRenderedPageBreak/>
        <w:t xml:space="preserve">Undergraduate Student </w:t>
      </w:r>
      <w:r w:rsidRPr="008C4D1E">
        <w:rPr>
          <w:b/>
          <w:sz w:val="36"/>
          <w:szCs w:val="36"/>
        </w:rPr>
        <w:t>Interview script</w:t>
      </w:r>
    </w:p>
    <w:p w14:paraId="3F6BD212" w14:textId="77777777" w:rsidR="001256EC" w:rsidRPr="008C4D1E" w:rsidRDefault="001256EC" w:rsidP="001256EC">
      <w:pPr>
        <w:pStyle w:val="NormalWeb"/>
        <w:spacing w:before="0" w:beforeAutospacing="0" w:after="0" w:afterAutospacing="0"/>
      </w:pPr>
    </w:p>
    <w:p w14:paraId="2666D542" w14:textId="77777777" w:rsidR="001256EC" w:rsidRPr="008C4D1E" w:rsidRDefault="001256EC" w:rsidP="001256EC">
      <w:r w:rsidRPr="008C4D1E">
        <w:rPr>
          <w:color w:val="000000"/>
        </w:rPr>
        <w:t>Thank you so much for joining me today! My name is Evan Dragich and I’m an undergraduate Statistical Science student at Duke University conducting research for my Honors Thesis. I am working with a multi-institutional team of researchers to develop an assessment to measure data science learning outcomes for introductory data science students.</w:t>
      </w:r>
    </w:p>
    <w:p w14:paraId="52100650" w14:textId="77777777" w:rsidR="001256EC" w:rsidRPr="008C4D1E" w:rsidRDefault="001256EC" w:rsidP="001256EC"/>
    <w:p w14:paraId="4BCF13E3" w14:textId="77777777" w:rsidR="001256EC" w:rsidRPr="008C4D1E" w:rsidRDefault="001256EC" w:rsidP="001256EC">
      <w:r w:rsidRPr="00F4202A">
        <w:rPr>
          <w:i/>
          <w:iCs/>
          <w:color w:val="000000"/>
        </w:rPr>
        <w:t>*interviewee introduction*</w:t>
      </w:r>
    </w:p>
    <w:p w14:paraId="623AC9B9" w14:textId="77777777" w:rsidR="001256EC" w:rsidRPr="008C4D1E" w:rsidRDefault="001256EC" w:rsidP="001256EC"/>
    <w:p w14:paraId="0459AB62" w14:textId="77777777" w:rsidR="001256EC" w:rsidRPr="008C4D1E" w:rsidRDefault="001256EC" w:rsidP="001256EC">
      <w:r w:rsidRPr="000D5D59">
        <w:rPr>
          <w:color w:val="000000"/>
        </w:rPr>
        <w:t>You have already received the informed consent information in your email. Do you have any questions related to that? If not, do you consent to us recording and transcribing your audio?</w:t>
      </w:r>
    </w:p>
    <w:p w14:paraId="7F1074A9" w14:textId="77777777" w:rsidR="001256EC" w:rsidRPr="000D5D59" w:rsidRDefault="001256EC" w:rsidP="001256EC"/>
    <w:p w14:paraId="35588216" w14:textId="77777777" w:rsidR="001256EC" w:rsidRPr="008C4D1E" w:rsidRDefault="001256EC" w:rsidP="001256EC">
      <w:r w:rsidRPr="00F4202A">
        <w:rPr>
          <w:color w:val="000000"/>
        </w:rPr>
        <w:t>Before we begin the recording, let’s conduct a quick audio/visual screensharing check.</w:t>
      </w:r>
    </w:p>
    <w:p w14:paraId="1F83683A" w14:textId="77777777" w:rsidR="001256EC" w:rsidRPr="008C4D1E" w:rsidRDefault="001256EC" w:rsidP="001256EC"/>
    <w:p w14:paraId="0F423192" w14:textId="77777777" w:rsidR="001256EC" w:rsidRPr="008C4D1E" w:rsidRDefault="001256EC" w:rsidP="001256EC">
      <w:r w:rsidRPr="00F4202A">
        <w:rPr>
          <w:color w:val="000000"/>
        </w:rPr>
        <w:t>*check technology*</w:t>
      </w:r>
    </w:p>
    <w:p w14:paraId="79745FDD" w14:textId="77777777" w:rsidR="001256EC" w:rsidRPr="008C4D1E" w:rsidRDefault="001256EC" w:rsidP="001256EC"/>
    <w:p w14:paraId="008E9979" w14:textId="77777777" w:rsidR="001256EC" w:rsidRPr="008C4D1E" w:rsidRDefault="001256EC" w:rsidP="001256EC">
      <w:r w:rsidRPr="00F4202A">
        <w:rPr>
          <w:color w:val="000000"/>
        </w:rPr>
        <w:t>Alright, are you ready to begin the interview?</w:t>
      </w:r>
    </w:p>
    <w:p w14:paraId="79A277EB" w14:textId="77777777" w:rsidR="001256EC" w:rsidRPr="008C4D1E" w:rsidRDefault="001256EC" w:rsidP="001256EC"/>
    <w:p w14:paraId="68DF5EB7" w14:textId="77777777" w:rsidR="001256EC" w:rsidRPr="008C4D1E" w:rsidRDefault="001256EC" w:rsidP="001256EC">
      <w:r w:rsidRPr="00F4202A">
        <w:rPr>
          <w:color w:val="000000"/>
        </w:rPr>
        <w:t>*yes*</w:t>
      </w:r>
    </w:p>
    <w:p w14:paraId="5C4190E2" w14:textId="77777777" w:rsidR="001256EC" w:rsidRPr="008C4D1E" w:rsidRDefault="001256EC" w:rsidP="001256EC"/>
    <w:p w14:paraId="5A601859" w14:textId="77777777" w:rsidR="001256EC" w:rsidRPr="008C4D1E" w:rsidRDefault="001256EC" w:rsidP="001256EC">
      <w:pPr>
        <w:jc w:val="center"/>
      </w:pPr>
      <w:r w:rsidRPr="00F4202A">
        <w:rPr>
          <w:b/>
          <w:bCs/>
          <w:i/>
          <w:iCs/>
          <w:color w:val="000000"/>
        </w:rPr>
        <w:t>START RECORDING</w:t>
      </w:r>
    </w:p>
    <w:p w14:paraId="3392FDE7" w14:textId="77777777" w:rsidR="001256EC" w:rsidRPr="008C4D1E" w:rsidRDefault="001256EC" w:rsidP="001256EC">
      <w:pPr>
        <w:spacing w:after="240"/>
      </w:pPr>
    </w:p>
    <w:p w14:paraId="29234C27" w14:textId="77777777" w:rsidR="001256EC" w:rsidRPr="008C4D1E" w:rsidRDefault="001256EC" w:rsidP="001256EC"/>
    <w:p w14:paraId="4A2D47B6" w14:textId="77777777" w:rsidR="001256EC" w:rsidRPr="008C4D1E" w:rsidRDefault="001256EC" w:rsidP="001256EC">
      <w:pPr>
        <w:jc w:val="center"/>
      </w:pPr>
      <w:r w:rsidRPr="00F4202A">
        <w:rPr>
          <w:b/>
          <w:bCs/>
          <w:i/>
          <w:iCs/>
          <w:color w:val="000000"/>
        </w:rPr>
        <w:t>SEND ASSESSMENT LINK IN CHAT</w:t>
      </w:r>
    </w:p>
    <w:p w14:paraId="4624FF43" w14:textId="77777777" w:rsidR="001256EC" w:rsidRPr="008C4D1E" w:rsidRDefault="001256EC" w:rsidP="001256EC"/>
    <w:p w14:paraId="146187A2" w14:textId="77777777" w:rsidR="001256EC" w:rsidRPr="008C4D1E" w:rsidRDefault="001256EC" w:rsidP="001256EC">
      <w:r w:rsidRPr="00F4202A">
        <w:rPr>
          <w:color w:val="000000"/>
        </w:rPr>
        <w:t xml:space="preserve">There are </w:t>
      </w:r>
      <w:r>
        <w:rPr>
          <w:color w:val="000000"/>
        </w:rPr>
        <w:t>15</w:t>
      </w:r>
      <w:r w:rsidRPr="00F4202A">
        <w:rPr>
          <w:color w:val="000000"/>
        </w:rPr>
        <w:t xml:space="preserve"> passages in the assessment; we will take a </w:t>
      </w:r>
      <w:r>
        <w:rPr>
          <w:color w:val="000000"/>
        </w:rPr>
        <w:t>5-</w:t>
      </w:r>
      <w:r w:rsidRPr="00F4202A">
        <w:rPr>
          <w:color w:val="000000"/>
        </w:rPr>
        <w:t xml:space="preserve">minute break in the interview after </w:t>
      </w:r>
      <w:r>
        <w:rPr>
          <w:color w:val="000000"/>
        </w:rPr>
        <w:t>8</w:t>
      </w:r>
      <w:r w:rsidRPr="00F4202A">
        <w:rPr>
          <w:color w:val="000000"/>
        </w:rPr>
        <w:t xml:space="preserve"> passages or roughly one hour intro the interview, whichever comes first.</w:t>
      </w:r>
    </w:p>
    <w:p w14:paraId="7C9D009A" w14:textId="77777777" w:rsidR="001256EC" w:rsidRPr="008C4D1E" w:rsidRDefault="001256EC" w:rsidP="001256EC"/>
    <w:p w14:paraId="2E2D2156" w14:textId="77777777" w:rsidR="001256EC" w:rsidRPr="008C4D1E" w:rsidRDefault="001256EC" w:rsidP="001256EC">
      <w:r w:rsidRPr="00F4202A">
        <w:rPr>
          <w:color w:val="3C4043"/>
          <w:shd w:val="clear" w:color="auto" w:fill="FFFFFF"/>
        </w:rPr>
        <w:t xml:space="preserve">For each passage, I will display the stem and items for you to read. I will then ask you to respond to </w:t>
      </w:r>
      <w:r>
        <w:rPr>
          <w:color w:val="3C4043"/>
          <w:shd w:val="clear" w:color="auto" w:fill="FFFFFF"/>
        </w:rPr>
        <w:t>two</w:t>
      </w:r>
      <w:r w:rsidRPr="00F4202A">
        <w:rPr>
          <w:color w:val="3C4043"/>
          <w:shd w:val="clear" w:color="auto" w:fill="FFFFFF"/>
        </w:rPr>
        <w:t xml:space="preserve"> questions:</w:t>
      </w:r>
    </w:p>
    <w:p w14:paraId="1464B0CB" w14:textId="77777777" w:rsidR="001256EC" w:rsidRPr="008C4D1E" w:rsidRDefault="001256EC" w:rsidP="001256EC">
      <w:r w:rsidRPr="008C4D1E">
        <w:br/>
      </w:r>
    </w:p>
    <w:p w14:paraId="75DF1956"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Pr>
          <w:color w:val="000000"/>
        </w:rPr>
        <w:t>What is your thought process to answer this question, and which answer would you select?</w:t>
      </w:r>
    </w:p>
    <w:p w14:paraId="0ADBDDEC" w14:textId="77777777" w:rsidR="001256EC" w:rsidRPr="00F4202A" w:rsidRDefault="001256EC" w:rsidP="001256EC">
      <w:pPr>
        <w:pStyle w:val="NormalWeb"/>
        <w:numPr>
          <w:ilvl w:val="0"/>
          <w:numId w:val="33"/>
        </w:numPr>
        <w:spacing w:before="0" w:beforeAutospacing="0" w:after="0" w:afterAutospacing="0"/>
        <w:textAlignment w:val="baseline"/>
        <w:rPr>
          <w:color w:val="000000"/>
        </w:rPr>
      </w:pPr>
      <w:r>
        <w:rPr>
          <w:color w:val="000000"/>
        </w:rPr>
        <w:t>Is the formatting and wording clear?</w:t>
      </w:r>
    </w:p>
    <w:p w14:paraId="2FDD6CF2" w14:textId="77777777" w:rsidR="001256EC" w:rsidRPr="008C4D1E" w:rsidRDefault="001256EC" w:rsidP="001256EC"/>
    <w:p w14:paraId="5CA93AF5" w14:textId="77777777" w:rsidR="001256EC" w:rsidRPr="008C4D1E" w:rsidRDefault="001256EC" w:rsidP="001256EC">
      <w:r w:rsidRPr="00F4202A">
        <w:rPr>
          <w:color w:val="000000"/>
        </w:rPr>
        <w:t>Are you ready to begin with the first item?</w:t>
      </w:r>
    </w:p>
    <w:p w14:paraId="6347A7F0" w14:textId="77777777" w:rsidR="001256EC" w:rsidRPr="008C4D1E" w:rsidRDefault="001256EC" w:rsidP="001256EC"/>
    <w:p w14:paraId="4F028159" w14:textId="77777777" w:rsidR="001256EC" w:rsidRPr="008C4D1E" w:rsidRDefault="001256EC" w:rsidP="001256EC">
      <w:r w:rsidRPr="00F4202A">
        <w:rPr>
          <w:color w:val="000000"/>
        </w:rPr>
        <w:t>** yes **</w:t>
      </w:r>
    </w:p>
    <w:p w14:paraId="2E290109" w14:textId="77777777" w:rsidR="001256EC" w:rsidRPr="008C4D1E" w:rsidRDefault="001256EC" w:rsidP="001256EC"/>
    <w:p w14:paraId="7619779B" w14:textId="77777777" w:rsidR="001256EC" w:rsidRPr="008C4D1E" w:rsidRDefault="001256EC" w:rsidP="001256EC">
      <w:r w:rsidRPr="00F4202A">
        <w:rPr>
          <w:color w:val="000000"/>
        </w:rPr>
        <w:t>*****rinse and repeat all the way until the break****</w:t>
      </w:r>
    </w:p>
    <w:p w14:paraId="4A0E5E22" w14:textId="77777777" w:rsidR="001256EC" w:rsidRPr="008C4D1E" w:rsidRDefault="001256EC" w:rsidP="001256EC"/>
    <w:p w14:paraId="243E1CB0" w14:textId="77777777" w:rsidR="001256EC" w:rsidRPr="008C4D1E" w:rsidRDefault="001256EC" w:rsidP="001256EC">
      <w:r w:rsidRPr="00F4202A">
        <w:rPr>
          <w:color w:val="000000"/>
        </w:rPr>
        <w:t xml:space="preserve">We will now take a </w:t>
      </w:r>
      <w:proofErr w:type="gramStart"/>
      <w:r>
        <w:rPr>
          <w:color w:val="000000"/>
        </w:rPr>
        <w:t>5</w:t>
      </w:r>
      <w:r w:rsidRPr="00F4202A">
        <w:rPr>
          <w:color w:val="000000"/>
        </w:rPr>
        <w:t xml:space="preserve"> minute</w:t>
      </w:r>
      <w:proofErr w:type="gramEnd"/>
      <w:r w:rsidRPr="00F4202A">
        <w:rPr>
          <w:color w:val="000000"/>
        </w:rPr>
        <w:t xml:space="preserve"> break, and resume the interview at _____. Thank you so much for your feedback so far!</w:t>
      </w:r>
    </w:p>
    <w:p w14:paraId="7DDF59B6" w14:textId="77777777" w:rsidR="001256EC" w:rsidRPr="008C4D1E" w:rsidRDefault="001256EC" w:rsidP="001256EC"/>
    <w:p w14:paraId="7C8189C8" w14:textId="77777777" w:rsidR="001256EC" w:rsidRPr="008C4D1E" w:rsidRDefault="001256EC" w:rsidP="001256EC">
      <w:r w:rsidRPr="00F4202A">
        <w:rPr>
          <w:color w:val="000000"/>
        </w:rPr>
        <w:lastRenderedPageBreak/>
        <w:t>*****rinse and repeat all the way until the end****</w:t>
      </w:r>
    </w:p>
    <w:p w14:paraId="108FC8CD" w14:textId="77777777" w:rsidR="001256EC" w:rsidRPr="008C4D1E" w:rsidRDefault="001256EC" w:rsidP="001256EC"/>
    <w:p w14:paraId="77171FC9" w14:textId="77777777" w:rsidR="001256EC" w:rsidRPr="008C4D1E" w:rsidRDefault="001256EC" w:rsidP="001256EC">
      <w:r w:rsidRPr="00F4202A">
        <w:rPr>
          <w:color w:val="000000"/>
        </w:rPr>
        <w:t xml:space="preserve">That was the last passage, and we have three culminating open-ended questions before we wrap up. To help you jog your memory about the different passages, </w:t>
      </w:r>
      <w:hyperlink r:id="rId55" w:history="1">
        <w:r w:rsidRPr="00F4202A">
          <w:rPr>
            <w:color w:val="1155CC"/>
            <w:u w:val="single"/>
          </w:rPr>
          <w:t>here</w:t>
        </w:r>
      </w:hyperlink>
      <w:r w:rsidRPr="00F4202A">
        <w:rPr>
          <w:color w:val="000000"/>
        </w:rPr>
        <w:t xml:space="preserve"> is the current live web link for you to browse as we discuss.</w:t>
      </w:r>
    </w:p>
    <w:p w14:paraId="4D2B4E84" w14:textId="77777777" w:rsidR="001256EC" w:rsidRPr="008C4D1E" w:rsidRDefault="001256EC" w:rsidP="001256EC"/>
    <w:p w14:paraId="116FF865" w14:textId="77777777" w:rsidR="001256EC" w:rsidRPr="008C4D1E" w:rsidRDefault="001256EC" w:rsidP="001256EC">
      <w:r w:rsidRPr="00F4202A">
        <w:rPr>
          <w:color w:val="000000"/>
        </w:rPr>
        <w:t>The first is, “</w:t>
      </w:r>
      <w:r>
        <w:rPr>
          <w:color w:val="000000"/>
        </w:rPr>
        <w:t>Is the pacing and length appropriate</w:t>
      </w:r>
      <w:r w:rsidRPr="00F4202A">
        <w:rPr>
          <w:color w:val="000000"/>
        </w:rPr>
        <w:t>?”</w:t>
      </w:r>
    </w:p>
    <w:p w14:paraId="0F98F763" w14:textId="77777777" w:rsidR="001256EC" w:rsidRPr="008C4D1E" w:rsidRDefault="001256EC" w:rsidP="001256EC"/>
    <w:p w14:paraId="7A574962" w14:textId="77777777" w:rsidR="001256EC" w:rsidRPr="008C4D1E" w:rsidRDefault="001256EC" w:rsidP="001256EC">
      <w:pPr>
        <w:ind w:firstLine="720"/>
      </w:pPr>
      <w:r w:rsidRPr="00F4202A">
        <w:rPr>
          <w:i/>
          <w:iCs/>
          <w:color w:val="000000"/>
        </w:rPr>
        <w:t>** answer**</w:t>
      </w:r>
    </w:p>
    <w:p w14:paraId="01A72C31" w14:textId="77777777" w:rsidR="001256EC" w:rsidRPr="008C4D1E" w:rsidRDefault="001256EC" w:rsidP="001256EC"/>
    <w:p w14:paraId="05570362" w14:textId="77777777" w:rsidR="001256EC" w:rsidRPr="008C4D1E" w:rsidRDefault="001256EC" w:rsidP="001256EC">
      <w:r w:rsidRPr="00F4202A">
        <w:rPr>
          <w:color w:val="000000"/>
        </w:rPr>
        <w:t>The second is “</w:t>
      </w:r>
      <w:r w:rsidRPr="00593EB1">
        <w:rPr>
          <w:color w:val="000000"/>
        </w:rPr>
        <w:t>Based on what you remember learning in intro data science, what topics are missing from the current assessment?</w:t>
      </w:r>
    </w:p>
    <w:p w14:paraId="76298730" w14:textId="77777777" w:rsidR="001256EC" w:rsidRPr="008C4D1E" w:rsidRDefault="001256EC" w:rsidP="001256EC"/>
    <w:p w14:paraId="323437CE" w14:textId="77777777" w:rsidR="001256EC" w:rsidRPr="008C4D1E" w:rsidRDefault="001256EC" w:rsidP="001256EC">
      <w:pPr>
        <w:ind w:firstLine="720"/>
      </w:pPr>
      <w:r w:rsidRPr="00F4202A">
        <w:rPr>
          <w:i/>
          <w:iCs/>
          <w:color w:val="000000"/>
        </w:rPr>
        <w:t>** answer**</w:t>
      </w:r>
    </w:p>
    <w:p w14:paraId="184D9BB3" w14:textId="77777777" w:rsidR="001256EC" w:rsidRPr="008C4D1E" w:rsidRDefault="001256EC" w:rsidP="001256EC">
      <w:pPr>
        <w:ind w:firstLine="720"/>
      </w:pPr>
      <w:r w:rsidRPr="00F4202A">
        <w:rPr>
          <w:i/>
          <w:iCs/>
          <w:color w:val="000000"/>
        </w:rPr>
        <w:t>Follow up with suggestions for items.</w:t>
      </w:r>
    </w:p>
    <w:p w14:paraId="745AEEE7" w14:textId="77777777" w:rsidR="001256EC" w:rsidRPr="008C4D1E" w:rsidRDefault="001256EC" w:rsidP="001256EC"/>
    <w:p w14:paraId="5F8BFBB1" w14:textId="77777777" w:rsidR="001256EC" w:rsidRPr="008C4D1E" w:rsidRDefault="001256EC" w:rsidP="001256EC">
      <w:r w:rsidRPr="00F4202A">
        <w:rPr>
          <w:color w:val="000000"/>
        </w:rPr>
        <w:t>And finally, the third is “</w:t>
      </w:r>
      <w:r w:rsidRPr="00593EB1">
        <w:rPr>
          <w:color w:val="000000"/>
        </w:rPr>
        <w:t>Based on what you remember learning in intro data science, what is in the current assessment, but doesn’t belong?</w:t>
      </w:r>
      <w:r w:rsidRPr="00F4202A">
        <w:rPr>
          <w:color w:val="000000"/>
        </w:rPr>
        <w:t>”</w:t>
      </w:r>
    </w:p>
    <w:p w14:paraId="1843A52C" w14:textId="77777777" w:rsidR="001256EC" w:rsidRPr="008C4D1E" w:rsidRDefault="001256EC" w:rsidP="001256EC"/>
    <w:p w14:paraId="762443BA" w14:textId="77777777" w:rsidR="001256EC" w:rsidRPr="008C4D1E" w:rsidRDefault="001256EC" w:rsidP="001256EC">
      <w:pPr>
        <w:ind w:firstLine="720"/>
      </w:pPr>
      <w:r w:rsidRPr="00F4202A">
        <w:rPr>
          <w:i/>
          <w:iCs/>
          <w:color w:val="000000"/>
        </w:rPr>
        <w:t>** answer**</w:t>
      </w:r>
    </w:p>
    <w:p w14:paraId="68471FFE" w14:textId="77777777" w:rsidR="001256EC" w:rsidRPr="008C4D1E" w:rsidRDefault="001256EC" w:rsidP="001256EC"/>
    <w:p w14:paraId="0BA342FF" w14:textId="77777777" w:rsidR="001256EC" w:rsidRPr="008C4D1E" w:rsidRDefault="001256EC" w:rsidP="001256EC">
      <w:r w:rsidRPr="00F4202A">
        <w:rPr>
          <w:color w:val="000000"/>
        </w:rPr>
        <w:t>Thank you so much for your answers. That concludes the formal interview portion of today’s session. Do you have any other thoughts to add, or any other questions for me at this time? If you think of any later, I will be sending a follow-up email. </w:t>
      </w:r>
    </w:p>
    <w:p w14:paraId="114DDD72" w14:textId="77777777" w:rsidR="001256EC" w:rsidRPr="008C4D1E" w:rsidRDefault="001256EC" w:rsidP="001256EC"/>
    <w:p w14:paraId="733529B7" w14:textId="77777777" w:rsidR="001256EC" w:rsidRPr="008C4D1E" w:rsidRDefault="001256EC" w:rsidP="001256EC">
      <w:r w:rsidRPr="00F4202A">
        <w:rPr>
          <w:color w:val="000000"/>
        </w:rPr>
        <w:t>** response **</w:t>
      </w:r>
    </w:p>
    <w:p w14:paraId="598E4060" w14:textId="77777777" w:rsidR="001256EC" w:rsidRPr="008C4D1E" w:rsidRDefault="001256EC" w:rsidP="001256EC"/>
    <w:p w14:paraId="4148761F" w14:textId="77777777" w:rsidR="001256EC" w:rsidRPr="008C4D1E" w:rsidRDefault="001256EC" w:rsidP="001256EC">
      <w:pPr>
        <w:jc w:val="center"/>
      </w:pPr>
      <w:r w:rsidRPr="00F4202A">
        <w:rPr>
          <w:b/>
          <w:bCs/>
          <w:i/>
          <w:iCs/>
          <w:color w:val="000000"/>
        </w:rPr>
        <w:t>END RECORDING</w:t>
      </w:r>
    </w:p>
    <w:p w14:paraId="13E85589" w14:textId="77777777" w:rsidR="001256EC" w:rsidRPr="008C4D1E" w:rsidRDefault="001256EC" w:rsidP="001256EC"/>
    <w:p w14:paraId="53262D2E" w14:textId="77777777" w:rsidR="001256EC" w:rsidRPr="008C4D1E" w:rsidRDefault="001256EC" w:rsidP="001256EC"/>
    <w:p w14:paraId="7AA01154" w14:textId="77777777" w:rsidR="001256EC" w:rsidRPr="008C4D1E" w:rsidRDefault="001256EC" w:rsidP="001256EC">
      <w:r w:rsidRPr="008C4D1E">
        <w:rPr>
          <w:color w:val="000000"/>
        </w:rPr>
        <w:t>Thank you so much for your time today. We are very grateful for your valuable insight and comments on the assessment. I will be sending a follow</w:t>
      </w:r>
      <w:r>
        <w:rPr>
          <w:color w:val="000000"/>
        </w:rPr>
        <w:t>-</w:t>
      </w:r>
      <w:r w:rsidRPr="008C4D1E">
        <w:rPr>
          <w:color w:val="000000"/>
        </w:rPr>
        <w:t>up email with the consent information, as well as contact information for me, my advisor Dr. Çetinkaya-Rundel, and Duke Campus IRB. Have a great day!</w:t>
      </w:r>
    </w:p>
    <w:p w14:paraId="69C5B8A0" w14:textId="77777777" w:rsidR="001256EC" w:rsidRPr="00EA4AAC" w:rsidRDefault="001256EC" w:rsidP="001256EC"/>
    <w:p w14:paraId="6148CEBB" w14:textId="77777777" w:rsidR="001256EC" w:rsidRDefault="001256EC" w:rsidP="001256EC">
      <w:pPr>
        <w:rPr>
          <w:b/>
          <w:bCs/>
        </w:rPr>
      </w:pPr>
    </w:p>
    <w:p w14:paraId="412FB865" w14:textId="77777777" w:rsidR="001256EC" w:rsidRDefault="001256EC" w:rsidP="001256EC">
      <w:pPr>
        <w:rPr>
          <w:b/>
          <w:bCs/>
        </w:rPr>
      </w:pPr>
    </w:p>
    <w:p w14:paraId="5EC1DA13" w14:textId="77777777" w:rsidR="001256EC" w:rsidRDefault="001256EC" w:rsidP="001256EC">
      <w:pPr>
        <w:spacing w:after="160" w:line="259" w:lineRule="auto"/>
        <w:rPr>
          <w:b/>
          <w:sz w:val="36"/>
          <w:szCs w:val="36"/>
        </w:rPr>
      </w:pPr>
      <w:r>
        <w:rPr>
          <w:b/>
          <w:sz w:val="36"/>
          <w:szCs w:val="36"/>
        </w:rPr>
        <w:br w:type="page"/>
      </w:r>
    </w:p>
    <w:p w14:paraId="4DD7ED82" w14:textId="77777777" w:rsidR="001256EC" w:rsidRPr="001B2ACC" w:rsidRDefault="001256EC" w:rsidP="001256EC">
      <w:pPr>
        <w:rPr>
          <w:b/>
          <w:sz w:val="36"/>
          <w:szCs w:val="36"/>
        </w:rPr>
      </w:pPr>
      <w:r w:rsidRPr="001B2ACC">
        <w:rPr>
          <w:b/>
          <w:sz w:val="36"/>
          <w:szCs w:val="36"/>
        </w:rPr>
        <w:lastRenderedPageBreak/>
        <w:t>Survey/Questionnaire</w:t>
      </w:r>
    </w:p>
    <w:p w14:paraId="6FBF6F90" w14:textId="77777777" w:rsidR="001256EC" w:rsidRDefault="001256EC" w:rsidP="001256EC"/>
    <w:p w14:paraId="1E27D143" w14:textId="77777777" w:rsidR="001256EC" w:rsidRDefault="000A54B1" w:rsidP="001256EC">
      <w:hyperlink r:id="rId56" w:history="1">
        <w:r w:rsidR="001256EC" w:rsidRPr="00816F55">
          <w:rPr>
            <w:rStyle w:val="Hyperlink"/>
          </w:rPr>
          <w:t>Here</w:t>
        </w:r>
      </w:hyperlink>
      <w:r w:rsidR="001256EC">
        <w:t xml:space="preserve"> is a Duke Box folder containing a 32-page PDF of the current version of the Data Science Assessment. </w:t>
      </w:r>
    </w:p>
    <w:p w14:paraId="7893CB2E" w14:textId="77777777" w:rsidR="001256EC" w:rsidRDefault="001256EC" w:rsidP="001256EC"/>
    <w:p w14:paraId="58E6ADBA" w14:textId="77777777" w:rsidR="001256EC" w:rsidRDefault="000A54B1" w:rsidP="001256EC">
      <w:hyperlink r:id="rId57" w:history="1">
        <w:r w:rsidR="001256EC" w:rsidRPr="00816F55">
          <w:rPr>
            <w:rStyle w:val="Hyperlink"/>
          </w:rPr>
          <w:t>Here</w:t>
        </w:r>
      </w:hyperlink>
      <w:r w:rsidR="001256EC">
        <w:t xml:space="preserve"> is a Duke Box folder containing the updated 38-page PDF of the current version of the Data Science Assessment. </w:t>
      </w:r>
    </w:p>
    <w:p w14:paraId="24A3A8E4" w14:textId="77777777" w:rsidR="001256EC" w:rsidRDefault="001256EC" w:rsidP="001256EC">
      <w:r w:rsidRPr="00CC62D3">
        <w:t>https://duke.box.com/s/4qyq5ew9kemwo4cmf3612gmfamtkl52t</w:t>
      </w:r>
    </w:p>
    <w:p w14:paraId="3592F105" w14:textId="77777777" w:rsidR="001256EC" w:rsidRDefault="001256EC" w:rsidP="001256EC"/>
    <w:p w14:paraId="61351D83" w14:textId="77777777" w:rsidR="001256EC" w:rsidRPr="00211FFB" w:rsidRDefault="001256EC" w:rsidP="001256EC"/>
    <w:p w14:paraId="4DBA1C7B" w14:textId="77777777" w:rsidR="001256EC" w:rsidRPr="00211FFB" w:rsidRDefault="001256EC" w:rsidP="001256EC"/>
    <w:p w14:paraId="77E3781E" w14:textId="77777777" w:rsidR="001256EC" w:rsidRDefault="001256EC" w:rsidP="001256EC"/>
    <w:p w14:paraId="6C840424" w14:textId="77777777" w:rsidR="001256EC" w:rsidRDefault="001256EC" w:rsidP="001256EC"/>
    <w:p w14:paraId="1F9FD2FD" w14:textId="77777777" w:rsidR="001256EC" w:rsidRPr="005477E0" w:rsidRDefault="001256EC" w:rsidP="001256EC"/>
    <w:p w14:paraId="516DFBC4" w14:textId="77777777" w:rsidR="001256EC" w:rsidRPr="005477E0" w:rsidRDefault="001256EC" w:rsidP="001256EC"/>
    <w:p w14:paraId="03606F77" w14:textId="77777777" w:rsidR="001256EC" w:rsidRDefault="001256EC" w:rsidP="001256EC"/>
    <w:p w14:paraId="25A0D2DE" w14:textId="77777777" w:rsidR="001256EC" w:rsidRPr="005477E0" w:rsidRDefault="001256EC" w:rsidP="001256EC"/>
    <w:p w14:paraId="4E7E72FF" w14:textId="0F487CD7" w:rsidR="00F36A5C" w:rsidRDefault="00F36A5C" w:rsidP="005477E0"/>
    <w:p w14:paraId="6AE9FAE0" w14:textId="62959705" w:rsidR="00F36A5C" w:rsidRDefault="00F36A5C" w:rsidP="005477E0"/>
    <w:p w14:paraId="1FCF8F7B" w14:textId="77777777" w:rsidR="00F36A5C" w:rsidRPr="005477E0" w:rsidRDefault="00F36A5C" w:rsidP="005477E0"/>
    <w:p w14:paraId="23ED50B8" w14:textId="77777777" w:rsidR="005477E0" w:rsidRPr="005477E0" w:rsidRDefault="005477E0" w:rsidP="005477E0"/>
    <w:p w14:paraId="221AA568" w14:textId="308BF380" w:rsidR="005477E0" w:rsidRDefault="005477E0" w:rsidP="005477E0"/>
    <w:p w14:paraId="03B7871A" w14:textId="5EA28CE4" w:rsidR="00EB099C" w:rsidRPr="005477E0" w:rsidRDefault="00EB099C" w:rsidP="005477E0"/>
    <w:sectPr w:rsidR="00EB099C" w:rsidRPr="005477E0" w:rsidSect="00A633A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Holly Williams-Stafford" w:date="2023-01-06T16:29:00Z" w:initials="HW">
    <w:p w14:paraId="29BDA1E4" w14:textId="5C64C557" w:rsidR="000A54B1" w:rsidRDefault="000A54B1">
      <w:pPr>
        <w:pStyle w:val="CommentText"/>
      </w:pPr>
      <w:r>
        <w:rPr>
          <w:rStyle w:val="CommentReference"/>
        </w:rPr>
        <w:annotationRef/>
      </w:r>
      <w:r>
        <w:t>This box should be re-checked because Amazon e-gift cards were used for faculty participants.</w:t>
      </w:r>
    </w:p>
  </w:comment>
  <w:comment w:id="23" w:author="Holly Williams-Stafford" w:date="2023-01-06T16:30:00Z" w:initials="HW">
    <w:p w14:paraId="768C66F6" w14:textId="349B39AE" w:rsidR="00BA3FE2" w:rsidRDefault="00BA3FE2">
      <w:pPr>
        <w:pStyle w:val="CommentText"/>
      </w:pPr>
      <w:r>
        <w:rPr>
          <w:rStyle w:val="CommentReference"/>
        </w:rPr>
        <w:annotationRef/>
      </w:r>
      <w:r>
        <w:t xml:space="preserve">What if non-TA undergraduate students agree to </w:t>
      </w:r>
      <w:r>
        <w:t>participate?</w:t>
      </w:r>
      <w:bookmarkStart w:id="27" w:name="_GoBack"/>
      <w:bookmarkEnd w:id="2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DA1E4" w15:done="0"/>
  <w15:commentEx w15:paraId="768C66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DA1E4" w16cid:durableId="2762CADF"/>
  <w16cid:commentId w16cid:paraId="768C66F6" w16cid:durableId="2762CB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A1DD8" w14:textId="77777777" w:rsidR="000A54B1" w:rsidRDefault="000A54B1">
      <w:r>
        <w:separator/>
      </w:r>
    </w:p>
  </w:endnote>
  <w:endnote w:type="continuationSeparator" w:id="0">
    <w:p w14:paraId="55658F84" w14:textId="77777777" w:rsidR="000A54B1" w:rsidRDefault="000A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A50E9" w14:textId="374F4788" w:rsidR="000A54B1" w:rsidRPr="00974162" w:rsidRDefault="000A54B1" w:rsidP="00824D65">
    <w:pPr>
      <w:pStyle w:val="Footer"/>
      <w:jc w:val="right"/>
      <w:rPr>
        <w:sz w:val="20"/>
        <w:szCs w:val="20"/>
      </w:rPr>
    </w:pPr>
    <w:r>
      <w:rPr>
        <w:sz w:val="20"/>
        <w:szCs w:val="20"/>
      </w:rPr>
      <w:t xml:space="preserve">Request to Amend an Approved Protocol | </w:t>
    </w:r>
    <w:r w:rsidRPr="006A5DE5">
      <w:rPr>
        <w:sz w:val="20"/>
        <w:szCs w:val="20"/>
      </w:rPr>
      <w:t xml:space="preserve">Page </w:t>
    </w:r>
    <w:r w:rsidRPr="006A5DE5">
      <w:rPr>
        <w:sz w:val="20"/>
        <w:szCs w:val="20"/>
      </w:rPr>
      <w:fldChar w:fldCharType="begin"/>
    </w:r>
    <w:r w:rsidRPr="006A5DE5">
      <w:rPr>
        <w:sz w:val="20"/>
        <w:szCs w:val="20"/>
      </w:rPr>
      <w:instrText xml:space="preserve"> PAGE </w:instrText>
    </w:r>
    <w:r w:rsidRPr="006A5DE5">
      <w:rPr>
        <w:sz w:val="20"/>
        <w:szCs w:val="20"/>
      </w:rPr>
      <w:fldChar w:fldCharType="separate"/>
    </w:r>
    <w:r>
      <w:rPr>
        <w:noProof/>
        <w:sz w:val="20"/>
        <w:szCs w:val="20"/>
      </w:rPr>
      <w:t>1</w:t>
    </w:r>
    <w:r w:rsidRPr="006A5DE5">
      <w:rPr>
        <w:sz w:val="20"/>
        <w:szCs w:val="20"/>
      </w:rPr>
      <w:fldChar w:fldCharType="end"/>
    </w:r>
    <w:r w:rsidRPr="006A5DE5">
      <w:rPr>
        <w:sz w:val="20"/>
        <w:szCs w:val="20"/>
      </w:rPr>
      <w:t xml:space="preserve"> of </w:t>
    </w:r>
    <w:r w:rsidRPr="006A5DE5">
      <w:rPr>
        <w:sz w:val="20"/>
        <w:szCs w:val="20"/>
      </w:rPr>
      <w:fldChar w:fldCharType="begin"/>
    </w:r>
    <w:r w:rsidRPr="006A5DE5">
      <w:rPr>
        <w:sz w:val="20"/>
        <w:szCs w:val="20"/>
      </w:rPr>
      <w:instrText xml:space="preserve"> NUMPAGES </w:instrText>
    </w:r>
    <w:r w:rsidRPr="006A5DE5">
      <w:rPr>
        <w:sz w:val="20"/>
        <w:szCs w:val="20"/>
      </w:rPr>
      <w:fldChar w:fldCharType="separate"/>
    </w:r>
    <w:r>
      <w:rPr>
        <w:noProof/>
        <w:sz w:val="20"/>
        <w:szCs w:val="20"/>
      </w:rPr>
      <w:t>3</w:t>
    </w:r>
    <w:r w:rsidRPr="006A5DE5">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739545"/>
      <w:docPartObj>
        <w:docPartGallery w:val="Page Numbers (Bottom of Page)"/>
        <w:docPartUnique/>
      </w:docPartObj>
    </w:sdtPr>
    <w:sdtContent>
      <w:sdt>
        <w:sdtPr>
          <w:id w:val="887073144"/>
          <w:docPartObj>
            <w:docPartGallery w:val="Page Numbers (Top of Page)"/>
            <w:docPartUnique/>
          </w:docPartObj>
        </w:sdtPr>
        <w:sdtContent>
          <w:p w14:paraId="0E53D3F6" w14:textId="77777777" w:rsidR="000A54B1" w:rsidRDefault="000A54B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28</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29</w:t>
            </w:r>
            <w:r>
              <w:rPr>
                <w:b/>
                <w:bCs/>
              </w:rPr>
              <w:fldChar w:fldCharType="end"/>
            </w:r>
          </w:p>
        </w:sdtContent>
      </w:sdt>
    </w:sdtContent>
  </w:sdt>
  <w:p w14:paraId="40F7305A" w14:textId="77777777" w:rsidR="000A54B1" w:rsidRDefault="000A5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272580"/>
      <w:docPartObj>
        <w:docPartGallery w:val="Page Numbers (Bottom of Page)"/>
        <w:docPartUnique/>
      </w:docPartObj>
    </w:sdtPr>
    <w:sdtContent>
      <w:sdt>
        <w:sdtPr>
          <w:id w:val="-1769616900"/>
          <w:docPartObj>
            <w:docPartGallery w:val="Page Numbers (Top of Page)"/>
            <w:docPartUnique/>
          </w:docPartObj>
        </w:sdtPr>
        <w:sdtContent>
          <w:p w14:paraId="2AD08067" w14:textId="77777777" w:rsidR="000A54B1" w:rsidRDefault="000A54B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29</w:t>
            </w:r>
            <w:r>
              <w:rPr>
                <w:b/>
                <w:bCs/>
              </w:rPr>
              <w:fldChar w:fldCharType="end"/>
            </w:r>
          </w:p>
        </w:sdtContent>
      </w:sdt>
    </w:sdtContent>
  </w:sdt>
  <w:p w14:paraId="1BDABE8B" w14:textId="77777777" w:rsidR="000A54B1" w:rsidRDefault="000A5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B8555" w14:textId="77777777" w:rsidR="000A54B1" w:rsidRDefault="000A54B1">
      <w:r>
        <w:separator/>
      </w:r>
    </w:p>
  </w:footnote>
  <w:footnote w:type="continuationSeparator" w:id="0">
    <w:p w14:paraId="704B3DED" w14:textId="77777777" w:rsidR="000A54B1" w:rsidRDefault="000A5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B5C08"/>
    <w:multiLevelType w:val="singleLevel"/>
    <w:tmpl w:val="2C506D4E"/>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10F25746"/>
    <w:multiLevelType w:val="hybridMultilevel"/>
    <w:tmpl w:val="DDCC56D4"/>
    <w:lvl w:ilvl="0" w:tplc="78E21C2E">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3EF"/>
    <w:multiLevelType w:val="hybridMultilevel"/>
    <w:tmpl w:val="53123E8A"/>
    <w:lvl w:ilvl="0" w:tplc="8474C5A2">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42248"/>
    <w:multiLevelType w:val="multilevel"/>
    <w:tmpl w:val="D32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B4AFA"/>
    <w:multiLevelType w:val="hybridMultilevel"/>
    <w:tmpl w:val="19A2C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3CA5"/>
    <w:multiLevelType w:val="hybridMultilevel"/>
    <w:tmpl w:val="FCA63118"/>
    <w:lvl w:ilvl="0" w:tplc="FAD0A35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5236B"/>
    <w:multiLevelType w:val="hybridMultilevel"/>
    <w:tmpl w:val="E2B6E9D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0F03D6A"/>
    <w:multiLevelType w:val="multilevel"/>
    <w:tmpl w:val="F126D5A2"/>
    <w:lvl w:ilvl="0">
      <w:start w:val="1"/>
      <w:numFmt w:val="decimal"/>
      <w:lvlText w:val="8.%1"/>
      <w:lvlJc w:val="left"/>
      <w:pPr>
        <w:tabs>
          <w:tab w:val="num" w:pos="900"/>
        </w:tabs>
        <w:ind w:left="90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44E00"/>
    <w:multiLevelType w:val="multilevel"/>
    <w:tmpl w:val="39D6492A"/>
    <w:lvl w:ilvl="0">
      <w:start w:val="1"/>
      <w:numFmt w:val="bullet"/>
      <w:lvlText w:val=""/>
      <w:lvlJc w:val="left"/>
      <w:pPr>
        <w:ind w:left="720" w:hanging="360"/>
      </w:pPr>
      <w:rPr>
        <w:rFonts w:ascii="Symbol" w:hAnsi="Symbol" w:hint="default"/>
      </w:rPr>
    </w:lvl>
    <w:lvl w:ilvl="1">
      <w:start w:val="3"/>
      <w:numFmt w:val="decimal"/>
      <w:isLgl/>
      <w:lvlText w:val="3.%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2A8E4279"/>
    <w:multiLevelType w:val="multilevel"/>
    <w:tmpl w:val="A6A6B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C1F5328"/>
    <w:multiLevelType w:val="hybridMultilevel"/>
    <w:tmpl w:val="EF0A1164"/>
    <w:lvl w:ilvl="0" w:tplc="0E4833B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9170D"/>
    <w:multiLevelType w:val="multilevel"/>
    <w:tmpl w:val="1CFA20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BD3584"/>
    <w:multiLevelType w:val="hybridMultilevel"/>
    <w:tmpl w:val="A28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D1E04"/>
    <w:multiLevelType w:val="hybridMultilevel"/>
    <w:tmpl w:val="9AC2B3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C87A31"/>
    <w:multiLevelType w:val="hybridMultilevel"/>
    <w:tmpl w:val="42681C16"/>
    <w:lvl w:ilvl="0" w:tplc="9718070A">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A361E"/>
    <w:multiLevelType w:val="multilevel"/>
    <w:tmpl w:val="D630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636AA"/>
    <w:multiLevelType w:val="hybridMultilevel"/>
    <w:tmpl w:val="A16C13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27B2F5B"/>
    <w:multiLevelType w:val="hybridMultilevel"/>
    <w:tmpl w:val="5E8A6F44"/>
    <w:lvl w:ilvl="0" w:tplc="744E3CBA">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53E72"/>
    <w:multiLevelType w:val="multilevel"/>
    <w:tmpl w:val="6EE4B962"/>
    <w:lvl w:ilvl="0">
      <w:start w:val="1"/>
      <w:numFmt w:val="decimal"/>
      <w:lvlText w:val="9.%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19" w15:restartNumberingAfterBreak="0">
    <w:nsid w:val="46876D9A"/>
    <w:multiLevelType w:val="hybridMultilevel"/>
    <w:tmpl w:val="A65E0D8E"/>
    <w:lvl w:ilvl="0" w:tplc="440611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35DA4"/>
    <w:multiLevelType w:val="hybridMultilevel"/>
    <w:tmpl w:val="290ADF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687D64"/>
    <w:multiLevelType w:val="hybridMultilevel"/>
    <w:tmpl w:val="D8C6C176"/>
    <w:lvl w:ilvl="0" w:tplc="A87643A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51933"/>
    <w:multiLevelType w:val="hybridMultilevel"/>
    <w:tmpl w:val="8F5E8E6E"/>
    <w:lvl w:ilvl="0" w:tplc="BBB0D3B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50A39"/>
    <w:multiLevelType w:val="hybridMultilevel"/>
    <w:tmpl w:val="5D98E8CA"/>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57D13989"/>
    <w:multiLevelType w:val="hybridMultilevel"/>
    <w:tmpl w:val="58F07A8A"/>
    <w:lvl w:ilvl="0" w:tplc="77EADEC8">
      <w:start w:val="1"/>
      <w:numFmt w:val="decimal"/>
      <w:lvlText w:val="1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436A3"/>
    <w:multiLevelType w:val="multilevel"/>
    <w:tmpl w:val="61BCD1D0"/>
    <w:lvl w:ilvl="0">
      <w:start w:val="5"/>
      <w:numFmt w:val="decimal"/>
      <w:lvlText w:val="8.%1"/>
      <w:lvlJc w:val="left"/>
      <w:pPr>
        <w:tabs>
          <w:tab w:val="num" w:pos="360"/>
        </w:tabs>
        <w:ind w:left="360" w:hanging="360"/>
      </w:pPr>
      <w:rPr>
        <w:rFonts w:hint="default"/>
      </w:rPr>
    </w:lvl>
    <w:lvl w:ilvl="1">
      <w:start w:val="1"/>
      <w:numFmt w:val="decimal"/>
      <w:lvlText w:val="%2."/>
      <w:lvlJc w:val="left"/>
      <w:pPr>
        <w:tabs>
          <w:tab w:val="num" w:pos="900"/>
        </w:tabs>
        <w:ind w:left="90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4."/>
      <w:lvlJc w:val="left"/>
      <w:pPr>
        <w:tabs>
          <w:tab w:val="num" w:pos="2340"/>
        </w:tabs>
        <w:ind w:left="2340" w:hanging="360"/>
      </w:pPr>
      <w:rPr>
        <w:rFonts w:hint="default"/>
      </w:rPr>
    </w:lvl>
    <w:lvl w:ilvl="4">
      <w:start w:val="1"/>
      <w:numFmt w:val="decimal"/>
      <w:lvlText w:val="%5."/>
      <w:lvlJc w:val="left"/>
      <w:pPr>
        <w:tabs>
          <w:tab w:val="num" w:pos="3060"/>
        </w:tabs>
        <w:ind w:left="3060" w:hanging="360"/>
      </w:pPr>
      <w:rPr>
        <w:rFonts w:hint="default"/>
      </w:rPr>
    </w:lvl>
    <w:lvl w:ilvl="5">
      <w:start w:val="1"/>
      <w:numFmt w:val="decimal"/>
      <w:lvlText w:val="%6."/>
      <w:lvlJc w:val="left"/>
      <w:pPr>
        <w:tabs>
          <w:tab w:val="num" w:pos="3780"/>
        </w:tabs>
        <w:ind w:left="3780" w:hanging="360"/>
      </w:pPr>
      <w:rPr>
        <w:rFonts w:hint="default"/>
      </w:rPr>
    </w:lvl>
    <w:lvl w:ilvl="6">
      <w:start w:val="1"/>
      <w:numFmt w:val="decimal"/>
      <w:lvlText w:val="%7."/>
      <w:lvlJc w:val="left"/>
      <w:pPr>
        <w:tabs>
          <w:tab w:val="num" w:pos="4500"/>
        </w:tabs>
        <w:ind w:left="4500" w:hanging="360"/>
      </w:pPr>
      <w:rPr>
        <w:rFonts w:hint="default"/>
      </w:rPr>
    </w:lvl>
    <w:lvl w:ilvl="7">
      <w:start w:val="1"/>
      <w:numFmt w:val="decimal"/>
      <w:lvlText w:val="%8."/>
      <w:lvlJc w:val="left"/>
      <w:pPr>
        <w:tabs>
          <w:tab w:val="num" w:pos="5220"/>
        </w:tabs>
        <w:ind w:left="5220" w:hanging="360"/>
      </w:pPr>
      <w:rPr>
        <w:rFonts w:hint="default"/>
      </w:rPr>
    </w:lvl>
    <w:lvl w:ilvl="8">
      <w:start w:val="1"/>
      <w:numFmt w:val="decimal"/>
      <w:lvlText w:val="%9."/>
      <w:lvlJc w:val="left"/>
      <w:pPr>
        <w:tabs>
          <w:tab w:val="num" w:pos="5940"/>
        </w:tabs>
        <w:ind w:left="5940" w:hanging="360"/>
      </w:pPr>
      <w:rPr>
        <w:rFonts w:hint="default"/>
      </w:rPr>
    </w:lvl>
  </w:abstractNum>
  <w:abstractNum w:abstractNumId="26" w15:restartNumberingAfterBreak="0">
    <w:nsid w:val="5CE86BCF"/>
    <w:multiLevelType w:val="hybridMultilevel"/>
    <w:tmpl w:val="7570AE34"/>
    <w:lvl w:ilvl="0" w:tplc="09C045B2">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F2776"/>
    <w:multiLevelType w:val="hybridMultilevel"/>
    <w:tmpl w:val="32C2C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8845E3"/>
    <w:multiLevelType w:val="hybridMultilevel"/>
    <w:tmpl w:val="E2603E18"/>
    <w:lvl w:ilvl="0" w:tplc="B94E905E">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22571"/>
    <w:multiLevelType w:val="multilevel"/>
    <w:tmpl w:val="37C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D194D"/>
    <w:multiLevelType w:val="hybridMultilevel"/>
    <w:tmpl w:val="F588ED86"/>
    <w:lvl w:ilvl="0" w:tplc="C41ACF4C">
      <w:start w:val="1"/>
      <w:numFmt w:val="decimal"/>
      <w:lvlText w:val="8.%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97E30"/>
    <w:multiLevelType w:val="multilevel"/>
    <w:tmpl w:val="BB1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067648"/>
    <w:multiLevelType w:val="hybridMultilevel"/>
    <w:tmpl w:val="808AB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701C51"/>
    <w:multiLevelType w:val="hybridMultilevel"/>
    <w:tmpl w:val="EBEEB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BC30C1"/>
    <w:multiLevelType w:val="multilevel"/>
    <w:tmpl w:val="0EE4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C2A8C"/>
    <w:multiLevelType w:val="hybridMultilevel"/>
    <w:tmpl w:val="9668A598"/>
    <w:lvl w:ilvl="0" w:tplc="A6C2F04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lvlOverride w:ilvl="0">
      <w:startOverride w:val="1"/>
    </w:lvlOverride>
  </w:num>
  <w:num w:numId="3">
    <w:abstractNumId w:val="32"/>
  </w:num>
  <w:num w:numId="4">
    <w:abstractNumId w:val="19"/>
  </w:num>
  <w:num w:numId="5">
    <w:abstractNumId w:val="4"/>
  </w:num>
  <w:num w:numId="6">
    <w:abstractNumId w:val="8"/>
  </w:num>
  <w:num w:numId="7">
    <w:abstractNumId w:val="33"/>
  </w:num>
  <w:num w:numId="8">
    <w:abstractNumId w:val="12"/>
  </w:num>
  <w:num w:numId="9">
    <w:abstractNumId w:val="29"/>
  </w:num>
  <w:num w:numId="10">
    <w:abstractNumId w:val="7"/>
  </w:num>
  <w:num w:numId="11">
    <w:abstractNumId w:val="13"/>
  </w:num>
  <w:num w:numId="12">
    <w:abstractNumId w:val="20"/>
  </w:num>
  <w:num w:numId="13">
    <w:abstractNumId w:val="16"/>
  </w:num>
  <w:num w:numId="14">
    <w:abstractNumId w:val="35"/>
  </w:num>
  <w:num w:numId="15">
    <w:abstractNumId w:val="22"/>
  </w:num>
  <w:num w:numId="16">
    <w:abstractNumId w:val="1"/>
  </w:num>
  <w:num w:numId="17">
    <w:abstractNumId w:val="5"/>
  </w:num>
  <w:num w:numId="18">
    <w:abstractNumId w:val="30"/>
  </w:num>
  <w:num w:numId="19">
    <w:abstractNumId w:val="17"/>
  </w:num>
  <w:num w:numId="20">
    <w:abstractNumId w:val="10"/>
  </w:num>
  <w:num w:numId="21">
    <w:abstractNumId w:val="14"/>
  </w:num>
  <w:num w:numId="22">
    <w:abstractNumId w:val="21"/>
  </w:num>
  <w:num w:numId="23">
    <w:abstractNumId w:val="26"/>
  </w:num>
  <w:num w:numId="24">
    <w:abstractNumId w:val="25"/>
  </w:num>
  <w:num w:numId="25">
    <w:abstractNumId w:val="24"/>
  </w:num>
  <w:num w:numId="26">
    <w:abstractNumId w:val="18"/>
  </w:num>
  <w:num w:numId="27">
    <w:abstractNumId w:val="2"/>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
  </w:num>
  <w:num w:numId="33">
    <w:abstractNumId w:val="15"/>
  </w:num>
  <w:num w:numId="34">
    <w:abstractNumId w:val="31"/>
  </w:num>
  <w:num w:numId="35">
    <w:abstractNumId w:val="34"/>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an Dragich">
    <w15:presenceInfo w15:providerId="AD" w15:userId="S::emd48@duke.edu::e5631f86-33a5-4500-9c3d-de075c3754e0"/>
  </w15:person>
  <w15:person w15:author="Holly Williams-Stafford">
    <w15:presenceInfo w15:providerId="AD" w15:userId="S-1-5-21-1614895754-1935655697-725345543-32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5B"/>
    <w:rsid w:val="00000FEF"/>
    <w:rsid w:val="00006633"/>
    <w:rsid w:val="000332D1"/>
    <w:rsid w:val="00035178"/>
    <w:rsid w:val="00035BED"/>
    <w:rsid w:val="000A43FA"/>
    <w:rsid w:val="000A54B1"/>
    <w:rsid w:val="000A5A8F"/>
    <w:rsid w:val="000A5C02"/>
    <w:rsid w:val="000B23C4"/>
    <w:rsid w:val="000D2A39"/>
    <w:rsid w:val="000D748A"/>
    <w:rsid w:val="000E15C8"/>
    <w:rsid w:val="000E32A6"/>
    <w:rsid w:val="000E4760"/>
    <w:rsid w:val="000F58F9"/>
    <w:rsid w:val="00101677"/>
    <w:rsid w:val="0010175B"/>
    <w:rsid w:val="001256EC"/>
    <w:rsid w:val="00134F52"/>
    <w:rsid w:val="00136B7B"/>
    <w:rsid w:val="00144600"/>
    <w:rsid w:val="001464DE"/>
    <w:rsid w:val="00162A32"/>
    <w:rsid w:val="00186F94"/>
    <w:rsid w:val="001E1FDE"/>
    <w:rsid w:val="001F247A"/>
    <w:rsid w:val="00207C48"/>
    <w:rsid w:val="002166C3"/>
    <w:rsid w:val="00217402"/>
    <w:rsid w:val="002434C0"/>
    <w:rsid w:val="00251CFA"/>
    <w:rsid w:val="002533DD"/>
    <w:rsid w:val="00270D67"/>
    <w:rsid w:val="0027791A"/>
    <w:rsid w:val="0029251B"/>
    <w:rsid w:val="002C3D4D"/>
    <w:rsid w:val="002C4E0E"/>
    <w:rsid w:val="002C5FD4"/>
    <w:rsid w:val="002E66CE"/>
    <w:rsid w:val="002F64F6"/>
    <w:rsid w:val="00301750"/>
    <w:rsid w:val="00312675"/>
    <w:rsid w:val="00314C94"/>
    <w:rsid w:val="00322F46"/>
    <w:rsid w:val="00325360"/>
    <w:rsid w:val="0038612B"/>
    <w:rsid w:val="00394B83"/>
    <w:rsid w:val="00395038"/>
    <w:rsid w:val="003953D8"/>
    <w:rsid w:val="00395F47"/>
    <w:rsid w:val="003B2467"/>
    <w:rsid w:val="003B2AC5"/>
    <w:rsid w:val="003D1883"/>
    <w:rsid w:val="003D4EA5"/>
    <w:rsid w:val="003E584F"/>
    <w:rsid w:val="003F5FDD"/>
    <w:rsid w:val="00413352"/>
    <w:rsid w:val="00426261"/>
    <w:rsid w:val="0044411F"/>
    <w:rsid w:val="00465599"/>
    <w:rsid w:val="00467BAE"/>
    <w:rsid w:val="004A690F"/>
    <w:rsid w:val="004B2127"/>
    <w:rsid w:val="004B591E"/>
    <w:rsid w:val="004C5419"/>
    <w:rsid w:val="004F60BF"/>
    <w:rsid w:val="005061BE"/>
    <w:rsid w:val="0051710C"/>
    <w:rsid w:val="005477E0"/>
    <w:rsid w:val="00583105"/>
    <w:rsid w:val="0059319D"/>
    <w:rsid w:val="0059344D"/>
    <w:rsid w:val="005B4486"/>
    <w:rsid w:val="005C053F"/>
    <w:rsid w:val="005D43F6"/>
    <w:rsid w:val="005D6527"/>
    <w:rsid w:val="005E6AC5"/>
    <w:rsid w:val="005F4911"/>
    <w:rsid w:val="00607681"/>
    <w:rsid w:val="00610092"/>
    <w:rsid w:val="00612F90"/>
    <w:rsid w:val="00663A2C"/>
    <w:rsid w:val="00665C77"/>
    <w:rsid w:val="006714AB"/>
    <w:rsid w:val="0067258E"/>
    <w:rsid w:val="00677CC5"/>
    <w:rsid w:val="006810EB"/>
    <w:rsid w:val="00682BC5"/>
    <w:rsid w:val="006A5DE5"/>
    <w:rsid w:val="006B326E"/>
    <w:rsid w:val="006B4AC0"/>
    <w:rsid w:val="006C309C"/>
    <w:rsid w:val="006C5E9B"/>
    <w:rsid w:val="006D6B53"/>
    <w:rsid w:val="006E0247"/>
    <w:rsid w:val="006F7BCB"/>
    <w:rsid w:val="00706EEA"/>
    <w:rsid w:val="007331B3"/>
    <w:rsid w:val="00736800"/>
    <w:rsid w:val="0075734C"/>
    <w:rsid w:val="00762086"/>
    <w:rsid w:val="0076566E"/>
    <w:rsid w:val="00766FF4"/>
    <w:rsid w:val="00770EC5"/>
    <w:rsid w:val="007854FE"/>
    <w:rsid w:val="00796CF0"/>
    <w:rsid w:val="007A02E2"/>
    <w:rsid w:val="007A5A73"/>
    <w:rsid w:val="007B029B"/>
    <w:rsid w:val="007C05D4"/>
    <w:rsid w:val="007C1B29"/>
    <w:rsid w:val="007D4DDB"/>
    <w:rsid w:val="0080575D"/>
    <w:rsid w:val="00805C79"/>
    <w:rsid w:val="0081007A"/>
    <w:rsid w:val="00821035"/>
    <w:rsid w:val="00824D65"/>
    <w:rsid w:val="00827863"/>
    <w:rsid w:val="00830725"/>
    <w:rsid w:val="00851B6F"/>
    <w:rsid w:val="00854A84"/>
    <w:rsid w:val="008605AF"/>
    <w:rsid w:val="00864042"/>
    <w:rsid w:val="00864FE6"/>
    <w:rsid w:val="008925DD"/>
    <w:rsid w:val="00894B36"/>
    <w:rsid w:val="008A2473"/>
    <w:rsid w:val="008B11D7"/>
    <w:rsid w:val="008D64E1"/>
    <w:rsid w:val="008E5BAB"/>
    <w:rsid w:val="008E690A"/>
    <w:rsid w:val="008F06B9"/>
    <w:rsid w:val="008F4456"/>
    <w:rsid w:val="00901F80"/>
    <w:rsid w:val="009049F6"/>
    <w:rsid w:val="009103D0"/>
    <w:rsid w:val="00915D9A"/>
    <w:rsid w:val="00920D1F"/>
    <w:rsid w:val="00931BC7"/>
    <w:rsid w:val="00937DD1"/>
    <w:rsid w:val="00940C7D"/>
    <w:rsid w:val="00950FDA"/>
    <w:rsid w:val="00974162"/>
    <w:rsid w:val="009761DC"/>
    <w:rsid w:val="0098201E"/>
    <w:rsid w:val="009845E8"/>
    <w:rsid w:val="00987E76"/>
    <w:rsid w:val="009C5D69"/>
    <w:rsid w:val="009C6213"/>
    <w:rsid w:val="009F078D"/>
    <w:rsid w:val="00A20B36"/>
    <w:rsid w:val="00A24BF7"/>
    <w:rsid w:val="00A26AC9"/>
    <w:rsid w:val="00A43807"/>
    <w:rsid w:val="00A4577D"/>
    <w:rsid w:val="00A617BF"/>
    <w:rsid w:val="00A633A3"/>
    <w:rsid w:val="00A7460A"/>
    <w:rsid w:val="00A74C4A"/>
    <w:rsid w:val="00A76149"/>
    <w:rsid w:val="00A77328"/>
    <w:rsid w:val="00A93A6C"/>
    <w:rsid w:val="00AA3D14"/>
    <w:rsid w:val="00AB052C"/>
    <w:rsid w:val="00AD0DEE"/>
    <w:rsid w:val="00AD3407"/>
    <w:rsid w:val="00AD3F90"/>
    <w:rsid w:val="00AF3A7D"/>
    <w:rsid w:val="00AF5601"/>
    <w:rsid w:val="00B10A83"/>
    <w:rsid w:val="00B113A5"/>
    <w:rsid w:val="00B14A18"/>
    <w:rsid w:val="00B3504D"/>
    <w:rsid w:val="00B35AF9"/>
    <w:rsid w:val="00B36415"/>
    <w:rsid w:val="00B44B70"/>
    <w:rsid w:val="00B47346"/>
    <w:rsid w:val="00B535D6"/>
    <w:rsid w:val="00B55692"/>
    <w:rsid w:val="00B568A2"/>
    <w:rsid w:val="00B66C92"/>
    <w:rsid w:val="00B8325D"/>
    <w:rsid w:val="00B854E8"/>
    <w:rsid w:val="00B95D37"/>
    <w:rsid w:val="00BA3FE2"/>
    <w:rsid w:val="00BC4FB7"/>
    <w:rsid w:val="00BC5E67"/>
    <w:rsid w:val="00BD785C"/>
    <w:rsid w:val="00BE2516"/>
    <w:rsid w:val="00BE4205"/>
    <w:rsid w:val="00BE5353"/>
    <w:rsid w:val="00BE5C3D"/>
    <w:rsid w:val="00BF0A47"/>
    <w:rsid w:val="00BF2FDE"/>
    <w:rsid w:val="00C0624C"/>
    <w:rsid w:val="00C11DDB"/>
    <w:rsid w:val="00C26933"/>
    <w:rsid w:val="00C82241"/>
    <w:rsid w:val="00C92C13"/>
    <w:rsid w:val="00CA716A"/>
    <w:rsid w:val="00CC0D59"/>
    <w:rsid w:val="00CC28E9"/>
    <w:rsid w:val="00CD1AFE"/>
    <w:rsid w:val="00CD7A9F"/>
    <w:rsid w:val="00CE41D7"/>
    <w:rsid w:val="00CF16FC"/>
    <w:rsid w:val="00CF2B58"/>
    <w:rsid w:val="00D1547B"/>
    <w:rsid w:val="00D16D4B"/>
    <w:rsid w:val="00D17849"/>
    <w:rsid w:val="00D17C3F"/>
    <w:rsid w:val="00D27EC5"/>
    <w:rsid w:val="00D43BED"/>
    <w:rsid w:val="00D47D51"/>
    <w:rsid w:val="00D81273"/>
    <w:rsid w:val="00D84ADC"/>
    <w:rsid w:val="00DB29C8"/>
    <w:rsid w:val="00DD2697"/>
    <w:rsid w:val="00DD3E01"/>
    <w:rsid w:val="00E10385"/>
    <w:rsid w:val="00E15B12"/>
    <w:rsid w:val="00E23837"/>
    <w:rsid w:val="00E24B18"/>
    <w:rsid w:val="00E37D71"/>
    <w:rsid w:val="00E52CAB"/>
    <w:rsid w:val="00E54220"/>
    <w:rsid w:val="00E630F2"/>
    <w:rsid w:val="00E63ACC"/>
    <w:rsid w:val="00E823A3"/>
    <w:rsid w:val="00E85129"/>
    <w:rsid w:val="00E9365D"/>
    <w:rsid w:val="00E979C6"/>
    <w:rsid w:val="00EA31A2"/>
    <w:rsid w:val="00EA3E95"/>
    <w:rsid w:val="00EB099C"/>
    <w:rsid w:val="00EB1E24"/>
    <w:rsid w:val="00EC48F0"/>
    <w:rsid w:val="00EC69D9"/>
    <w:rsid w:val="00EE1CA9"/>
    <w:rsid w:val="00EE4095"/>
    <w:rsid w:val="00EF43DE"/>
    <w:rsid w:val="00EF580C"/>
    <w:rsid w:val="00EF5D24"/>
    <w:rsid w:val="00EF7E28"/>
    <w:rsid w:val="00F02E40"/>
    <w:rsid w:val="00F36A5C"/>
    <w:rsid w:val="00F42E73"/>
    <w:rsid w:val="00F75634"/>
    <w:rsid w:val="00F93FEE"/>
    <w:rsid w:val="00F96357"/>
    <w:rsid w:val="00F96A36"/>
    <w:rsid w:val="00F97A86"/>
    <w:rsid w:val="00FD0DFD"/>
    <w:rsid w:val="00FE45BD"/>
    <w:rsid w:val="00FF4D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53A3C6F6"/>
  <w15:chartTrackingRefBased/>
  <w15:docId w15:val="{BBD1EA89-AC68-41F1-A9BB-AB59F039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HTML Variable" w:semiHidden="1" w:unhideWhenUsed="1"/>
    <w:lsdException w:name="Normal Table" w:semiHidden="1" w:unhideWhenUsed="1"/>
    <w:lsdException w:name="annotation subject" w:uiPriority="99"/>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1256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33A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175B"/>
    <w:pPr>
      <w:tabs>
        <w:tab w:val="center" w:pos="4320"/>
        <w:tab w:val="right" w:pos="8640"/>
      </w:tabs>
    </w:pPr>
  </w:style>
  <w:style w:type="paragraph" w:styleId="Footer">
    <w:name w:val="footer"/>
    <w:basedOn w:val="Normal"/>
    <w:link w:val="FooterChar"/>
    <w:uiPriority w:val="99"/>
    <w:rsid w:val="0010175B"/>
    <w:pPr>
      <w:tabs>
        <w:tab w:val="center" w:pos="4320"/>
        <w:tab w:val="right" w:pos="8640"/>
      </w:tabs>
    </w:pPr>
  </w:style>
  <w:style w:type="character" w:styleId="CommentReference">
    <w:name w:val="annotation reference"/>
    <w:uiPriority w:val="99"/>
    <w:semiHidden/>
    <w:rsid w:val="00D27EC5"/>
    <w:rPr>
      <w:sz w:val="16"/>
      <w:szCs w:val="16"/>
    </w:rPr>
  </w:style>
  <w:style w:type="paragraph" w:styleId="CommentText">
    <w:name w:val="annotation text"/>
    <w:basedOn w:val="Normal"/>
    <w:link w:val="CommentTextChar"/>
    <w:uiPriority w:val="99"/>
    <w:semiHidden/>
    <w:rsid w:val="00D27EC5"/>
    <w:rPr>
      <w:sz w:val="20"/>
      <w:szCs w:val="20"/>
    </w:rPr>
  </w:style>
  <w:style w:type="paragraph" w:styleId="CommentSubject">
    <w:name w:val="annotation subject"/>
    <w:basedOn w:val="CommentText"/>
    <w:next w:val="CommentText"/>
    <w:link w:val="CommentSubjectChar"/>
    <w:uiPriority w:val="99"/>
    <w:semiHidden/>
    <w:rsid w:val="00D27EC5"/>
    <w:rPr>
      <w:b/>
      <w:bCs/>
    </w:rPr>
  </w:style>
  <w:style w:type="paragraph" w:styleId="BalloonText">
    <w:name w:val="Balloon Text"/>
    <w:basedOn w:val="Normal"/>
    <w:link w:val="BalloonTextChar"/>
    <w:uiPriority w:val="99"/>
    <w:semiHidden/>
    <w:rsid w:val="00D27EC5"/>
    <w:rPr>
      <w:rFonts w:ascii="Tahoma" w:hAnsi="Tahoma" w:cs="Tahoma"/>
      <w:sz w:val="16"/>
      <w:szCs w:val="16"/>
    </w:rPr>
  </w:style>
  <w:style w:type="character" w:styleId="Hyperlink">
    <w:name w:val="Hyperlink"/>
    <w:uiPriority w:val="99"/>
    <w:rsid w:val="00BE5353"/>
    <w:rPr>
      <w:color w:val="0000FF"/>
      <w:u w:val="single"/>
    </w:rPr>
  </w:style>
  <w:style w:type="paragraph" w:styleId="NoSpacing">
    <w:name w:val="No Spacing"/>
    <w:uiPriority w:val="1"/>
    <w:qFormat/>
    <w:rsid w:val="009C6213"/>
    <w:pPr>
      <w:widowControl w:val="0"/>
    </w:pPr>
    <w:rPr>
      <w:rFonts w:ascii="Times" w:hAnsi="Times"/>
      <w:snapToGrid w:val="0"/>
      <w:sz w:val="24"/>
      <w:lang w:val="en-US" w:eastAsia="en-US"/>
    </w:rPr>
  </w:style>
  <w:style w:type="paragraph" w:customStyle="1" w:styleId="smallBold">
    <w:name w:val="smallBold"/>
    <w:basedOn w:val="Heading3"/>
    <w:rsid w:val="00A633A3"/>
    <w:pPr>
      <w:spacing w:before="0" w:after="0"/>
    </w:pPr>
    <w:rPr>
      <w:rFonts w:ascii="Times New Roman" w:hAnsi="Times New Roman"/>
      <w:sz w:val="18"/>
      <w:szCs w:val="20"/>
    </w:rPr>
  </w:style>
  <w:style w:type="character" w:customStyle="1" w:styleId="Heading3Char">
    <w:name w:val="Heading 3 Char"/>
    <w:link w:val="Heading3"/>
    <w:uiPriority w:val="9"/>
    <w:semiHidden/>
    <w:rsid w:val="00A633A3"/>
    <w:rPr>
      <w:rFonts w:ascii="Cambria" w:eastAsia="Times New Roman" w:hAnsi="Cambria" w:cs="Times New Roman"/>
      <w:b/>
      <w:bCs/>
      <w:sz w:val="26"/>
      <w:szCs w:val="26"/>
    </w:rPr>
  </w:style>
  <w:style w:type="paragraph" w:styleId="PlainText">
    <w:name w:val="Plain Text"/>
    <w:basedOn w:val="Normal"/>
    <w:link w:val="PlainTextChar"/>
    <w:uiPriority w:val="99"/>
    <w:unhideWhenUsed/>
    <w:rsid w:val="00F96357"/>
    <w:rPr>
      <w:rFonts w:ascii="Calibri" w:eastAsia="Calibri" w:hAnsi="Calibri"/>
      <w:sz w:val="22"/>
      <w:szCs w:val="21"/>
    </w:rPr>
  </w:style>
  <w:style w:type="character" w:customStyle="1" w:styleId="PlainTextChar">
    <w:name w:val="Plain Text Char"/>
    <w:link w:val="PlainText"/>
    <w:uiPriority w:val="99"/>
    <w:rsid w:val="00F96357"/>
    <w:rPr>
      <w:rFonts w:ascii="Calibri" w:eastAsia="Calibri" w:hAnsi="Calibri"/>
      <w:sz w:val="22"/>
      <w:szCs w:val="21"/>
    </w:rPr>
  </w:style>
  <w:style w:type="character" w:styleId="Emphasis">
    <w:name w:val="Emphasis"/>
    <w:qFormat/>
    <w:rsid w:val="006B326E"/>
    <w:rPr>
      <w:i/>
      <w:iCs/>
    </w:rPr>
  </w:style>
  <w:style w:type="paragraph" w:styleId="ListParagraph">
    <w:name w:val="List Paragraph"/>
    <w:basedOn w:val="Normal"/>
    <w:uiPriority w:val="34"/>
    <w:qFormat/>
    <w:rsid w:val="0098201E"/>
    <w:pPr>
      <w:ind w:left="720"/>
      <w:contextualSpacing/>
    </w:pPr>
  </w:style>
  <w:style w:type="table" w:styleId="TableGrid">
    <w:name w:val="Table Grid"/>
    <w:basedOn w:val="TableNormal"/>
    <w:uiPriority w:val="39"/>
    <w:rsid w:val="002F6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link w:val="questionChar"/>
    <w:rsid w:val="00BC4FB7"/>
    <w:rPr>
      <w:b/>
      <w:sz w:val="24"/>
      <w:lang w:val="en-US" w:eastAsia="en-US"/>
    </w:rPr>
  </w:style>
  <w:style w:type="character" w:customStyle="1" w:styleId="questionChar">
    <w:name w:val="question Char"/>
    <w:link w:val="question"/>
    <w:rsid w:val="00BC4FB7"/>
    <w:rPr>
      <w:b/>
      <w:sz w:val="24"/>
      <w:lang w:val="en-US" w:eastAsia="en-US"/>
    </w:rPr>
  </w:style>
  <w:style w:type="character" w:styleId="PlaceholderText">
    <w:name w:val="Placeholder Text"/>
    <w:basedOn w:val="DefaultParagraphFont"/>
    <w:uiPriority w:val="99"/>
    <w:semiHidden/>
    <w:rsid w:val="00394B83"/>
    <w:rPr>
      <w:color w:val="808080"/>
    </w:rPr>
  </w:style>
  <w:style w:type="character" w:styleId="UnresolvedMention">
    <w:name w:val="Unresolved Mention"/>
    <w:basedOn w:val="DefaultParagraphFont"/>
    <w:uiPriority w:val="99"/>
    <w:semiHidden/>
    <w:unhideWhenUsed/>
    <w:rsid w:val="002E66CE"/>
    <w:rPr>
      <w:color w:val="605E5C"/>
      <w:shd w:val="clear" w:color="auto" w:fill="E1DFDD"/>
    </w:rPr>
  </w:style>
  <w:style w:type="character" w:styleId="FollowedHyperlink">
    <w:name w:val="FollowedHyperlink"/>
    <w:basedOn w:val="DefaultParagraphFont"/>
    <w:rsid w:val="002E66CE"/>
    <w:rPr>
      <w:color w:val="954F72" w:themeColor="followedHyperlink"/>
      <w:u w:val="single"/>
    </w:rPr>
  </w:style>
  <w:style w:type="character" w:customStyle="1" w:styleId="apple-converted-space">
    <w:name w:val="apple-converted-space"/>
    <w:basedOn w:val="DefaultParagraphFont"/>
    <w:rsid w:val="004F60BF"/>
  </w:style>
  <w:style w:type="character" w:customStyle="1" w:styleId="Heading1Char">
    <w:name w:val="Heading 1 Char"/>
    <w:basedOn w:val="DefaultParagraphFont"/>
    <w:link w:val="Heading1"/>
    <w:uiPriority w:val="9"/>
    <w:rsid w:val="001256EC"/>
    <w:rPr>
      <w:rFonts w:asciiTheme="majorHAnsi" w:eastAsiaTheme="majorEastAsia" w:hAnsiTheme="majorHAnsi" w:cstheme="majorBidi"/>
      <w:color w:val="2E74B5" w:themeColor="accent1" w:themeShade="BF"/>
      <w:sz w:val="32"/>
      <w:szCs w:val="32"/>
      <w:lang w:val="en-US" w:eastAsia="en-US"/>
    </w:rPr>
  </w:style>
  <w:style w:type="character" w:customStyle="1" w:styleId="HeaderChar">
    <w:name w:val="Header Char"/>
    <w:basedOn w:val="DefaultParagraphFont"/>
    <w:link w:val="Header"/>
    <w:rsid w:val="001256EC"/>
    <w:rPr>
      <w:sz w:val="24"/>
      <w:szCs w:val="24"/>
      <w:lang w:val="en-US" w:eastAsia="en-US"/>
    </w:rPr>
  </w:style>
  <w:style w:type="paragraph" w:customStyle="1" w:styleId="question2">
    <w:name w:val="question2"/>
    <w:rsid w:val="001256EC"/>
    <w:pPr>
      <w:ind w:left="432"/>
    </w:pPr>
    <w:rPr>
      <w:b/>
      <w:lang w:val="en-US" w:eastAsia="en-US"/>
    </w:rPr>
  </w:style>
  <w:style w:type="character" w:customStyle="1" w:styleId="CommentTextChar">
    <w:name w:val="Comment Text Char"/>
    <w:basedOn w:val="DefaultParagraphFont"/>
    <w:link w:val="CommentText"/>
    <w:uiPriority w:val="99"/>
    <w:semiHidden/>
    <w:rsid w:val="001256EC"/>
    <w:rPr>
      <w:lang w:val="en-US" w:eastAsia="en-US"/>
    </w:rPr>
  </w:style>
  <w:style w:type="character" w:customStyle="1" w:styleId="CommentSubjectChar">
    <w:name w:val="Comment Subject Char"/>
    <w:basedOn w:val="CommentTextChar"/>
    <w:link w:val="CommentSubject"/>
    <w:uiPriority w:val="99"/>
    <w:semiHidden/>
    <w:rsid w:val="001256EC"/>
    <w:rPr>
      <w:b/>
      <w:bCs/>
      <w:lang w:val="en-US" w:eastAsia="en-US"/>
    </w:rPr>
  </w:style>
  <w:style w:type="character" w:customStyle="1" w:styleId="BalloonTextChar">
    <w:name w:val="Balloon Text Char"/>
    <w:basedOn w:val="DefaultParagraphFont"/>
    <w:link w:val="BalloonText"/>
    <w:uiPriority w:val="99"/>
    <w:semiHidden/>
    <w:rsid w:val="001256EC"/>
    <w:rPr>
      <w:rFonts w:ascii="Tahoma" w:hAnsi="Tahoma" w:cs="Tahoma"/>
      <w:sz w:val="16"/>
      <w:szCs w:val="16"/>
      <w:lang w:val="en-US" w:eastAsia="en-US"/>
    </w:rPr>
  </w:style>
  <w:style w:type="character" w:customStyle="1" w:styleId="FooterChar">
    <w:name w:val="Footer Char"/>
    <w:basedOn w:val="DefaultParagraphFont"/>
    <w:link w:val="Footer"/>
    <w:uiPriority w:val="99"/>
    <w:rsid w:val="001256EC"/>
    <w:rPr>
      <w:sz w:val="24"/>
      <w:szCs w:val="24"/>
      <w:lang w:val="en-US" w:eastAsia="en-US"/>
    </w:rPr>
  </w:style>
  <w:style w:type="character" w:customStyle="1" w:styleId="Style1">
    <w:name w:val="Style1"/>
    <w:basedOn w:val="DefaultParagraphFont"/>
    <w:uiPriority w:val="1"/>
    <w:rsid w:val="001256EC"/>
    <w:rPr>
      <w:b/>
      <w:u w:val="single"/>
    </w:rPr>
  </w:style>
  <w:style w:type="character" w:customStyle="1" w:styleId="Style2">
    <w:name w:val="Style2"/>
    <w:basedOn w:val="DefaultParagraphFont"/>
    <w:uiPriority w:val="1"/>
    <w:rsid w:val="001256EC"/>
  </w:style>
  <w:style w:type="character" w:customStyle="1" w:styleId="Style3">
    <w:name w:val="Style3"/>
    <w:basedOn w:val="DefaultParagraphFont"/>
    <w:uiPriority w:val="1"/>
    <w:rsid w:val="001256EC"/>
    <w:rPr>
      <w:u w:val="single"/>
    </w:rPr>
  </w:style>
  <w:style w:type="paragraph" w:styleId="Revision">
    <w:name w:val="Revision"/>
    <w:hidden/>
    <w:uiPriority w:val="99"/>
    <w:semiHidden/>
    <w:rsid w:val="001256EC"/>
    <w:rPr>
      <w:sz w:val="24"/>
      <w:szCs w:val="24"/>
      <w:lang w:val="en-US" w:eastAsia="en-US"/>
    </w:rPr>
  </w:style>
  <w:style w:type="character" w:customStyle="1" w:styleId="UnresolvedMention1">
    <w:name w:val="Unresolved Mention1"/>
    <w:basedOn w:val="DefaultParagraphFont"/>
    <w:uiPriority w:val="99"/>
    <w:semiHidden/>
    <w:unhideWhenUsed/>
    <w:rsid w:val="001256EC"/>
    <w:rPr>
      <w:color w:val="605E5C"/>
      <w:shd w:val="clear" w:color="auto" w:fill="E1DFDD"/>
    </w:rPr>
  </w:style>
  <w:style w:type="character" w:customStyle="1" w:styleId="scayt-misspell-word">
    <w:name w:val="scayt-misspell-word"/>
    <w:basedOn w:val="DefaultParagraphFont"/>
    <w:rsid w:val="001256EC"/>
  </w:style>
  <w:style w:type="paragraph" w:styleId="NormalWeb">
    <w:name w:val="Normal (Web)"/>
    <w:basedOn w:val="Normal"/>
    <w:uiPriority w:val="99"/>
    <w:unhideWhenUsed/>
    <w:rsid w:val="001256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65598">
      <w:bodyDiv w:val="1"/>
      <w:marLeft w:val="0"/>
      <w:marRight w:val="0"/>
      <w:marTop w:val="0"/>
      <w:marBottom w:val="0"/>
      <w:divBdr>
        <w:top w:val="none" w:sz="0" w:space="0" w:color="auto"/>
        <w:left w:val="none" w:sz="0" w:space="0" w:color="auto"/>
        <w:bottom w:val="none" w:sz="0" w:space="0" w:color="auto"/>
        <w:right w:val="none" w:sz="0" w:space="0" w:color="auto"/>
      </w:divBdr>
    </w:div>
    <w:div w:id="1293439433">
      <w:bodyDiv w:val="1"/>
      <w:marLeft w:val="0"/>
      <w:marRight w:val="0"/>
      <w:marTop w:val="0"/>
      <w:marBottom w:val="0"/>
      <w:divBdr>
        <w:top w:val="none" w:sz="0" w:space="0" w:color="auto"/>
        <w:left w:val="none" w:sz="0" w:space="0" w:color="auto"/>
        <w:bottom w:val="none" w:sz="0" w:space="0" w:color="auto"/>
        <w:right w:val="none" w:sz="0" w:space="0" w:color="auto"/>
      </w:divBdr>
    </w:div>
    <w:div w:id="1329362494">
      <w:bodyDiv w:val="1"/>
      <w:marLeft w:val="0"/>
      <w:marRight w:val="0"/>
      <w:marTop w:val="0"/>
      <w:marBottom w:val="0"/>
      <w:divBdr>
        <w:top w:val="none" w:sz="0" w:space="0" w:color="auto"/>
        <w:left w:val="none" w:sz="0" w:space="0" w:color="auto"/>
        <w:bottom w:val="none" w:sz="0" w:space="0" w:color="auto"/>
        <w:right w:val="none" w:sz="0" w:space="0" w:color="auto"/>
      </w:divBdr>
    </w:div>
    <w:div w:id="14502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ampusirb@duke.edu" TargetMode="External"/><Relationship Id="rId18" Type="http://schemas.openxmlformats.org/officeDocument/2006/relationships/image" Target="media/image3.tiff"/><Relationship Id="rId26" Type="http://schemas.openxmlformats.org/officeDocument/2006/relationships/hyperlink" Target="https://export.duke.edu/" TargetMode="External"/><Relationship Id="rId39" Type="http://schemas.microsoft.com/office/2016/09/relationships/commentsIds" Target="commentsIds.xml"/><Relationship Id="rId21" Type="http://schemas.openxmlformats.org/officeDocument/2006/relationships/hyperlink" Target="https://campusirb.duke.edu/node/101" TargetMode="External"/><Relationship Id="rId34" Type="http://schemas.openxmlformats.org/officeDocument/2006/relationships/footer" Target="footer3.xml"/><Relationship Id="rId42" Type="http://schemas.openxmlformats.org/officeDocument/2006/relationships/hyperlink" Target="https://security.duke.edu/policies/data-classification-standard" TargetMode="External"/><Relationship Id="rId47" Type="http://schemas.openxmlformats.org/officeDocument/2006/relationships/hyperlink" Target="https://campusirb.duke.edu/resources/guides/elements-informed-consent" TargetMode="External"/><Relationship Id="rId50" Type="http://schemas.openxmlformats.org/officeDocument/2006/relationships/hyperlink" Target="mailto:emd48@duke.edu" TargetMode="External"/><Relationship Id="rId55" Type="http://schemas.openxmlformats.org/officeDocument/2006/relationships/hyperlink" Target="https://mdogucu.github.io/ds-assess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mpusirb.duke.edu/node/22" TargetMode="External"/><Relationship Id="rId20" Type="http://schemas.openxmlformats.org/officeDocument/2006/relationships/hyperlink" Target="https://campusirb.duke.edu/node/22" TargetMode="External"/><Relationship Id="rId29" Type="http://schemas.openxmlformats.org/officeDocument/2006/relationships/hyperlink" Target="https://forms.hr.duke.edu/minors/training/" TargetMode="External"/><Relationship Id="rId41" Type="http://schemas.openxmlformats.org/officeDocument/2006/relationships/hyperlink" Target="https://security.duke.edu/policies/duke-services-and-data-classification" TargetMode="External"/><Relationship Id="rId54" Type="http://schemas.openxmlformats.org/officeDocument/2006/relationships/hyperlink" Target="https://mdogucu.github.io/ds-assess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mpusirb@duke.edu" TargetMode="External"/><Relationship Id="rId24" Type="http://schemas.openxmlformats.org/officeDocument/2006/relationships/hyperlink" Target="https://campusirb.duke.edu/node/22" TargetMode="External"/><Relationship Id="rId32" Type="http://schemas.openxmlformats.org/officeDocument/2006/relationships/hyperlink" Target="https://security.duke.edu/policies/duke-services-and-data-classification" TargetMode="External"/><Relationship Id="rId37" Type="http://schemas.openxmlformats.org/officeDocument/2006/relationships/comments" Target="comments.xml"/><Relationship Id="rId40" Type="http://schemas.openxmlformats.org/officeDocument/2006/relationships/hyperlink" Target="https://campusirb.duke.edu/node/72" TargetMode="External"/><Relationship Id="rId45" Type="http://schemas.openxmlformats.org/officeDocument/2006/relationships/hyperlink" Target="https://security.duke.edu/policies/duke-services-and-data-classification" TargetMode="External"/><Relationship Id="rId53" Type="http://schemas.openxmlformats.org/officeDocument/2006/relationships/hyperlink" Target="mailto:campusirb@duke.edu"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hyperlink" Target="https://campusirb.duke.edu/node/63" TargetMode="External"/><Relationship Id="rId36" Type="http://schemas.openxmlformats.org/officeDocument/2006/relationships/hyperlink" Target="https://campusirb.duke.edu/node/70" TargetMode="External"/><Relationship Id="rId49" Type="http://schemas.openxmlformats.org/officeDocument/2006/relationships/hyperlink" Target="mailto:mc301@duke.edu" TargetMode="External"/><Relationship Id="rId57" Type="http://schemas.openxmlformats.org/officeDocument/2006/relationships/hyperlink" Target="https://duke.box.com/s/4qyq5ew9kemwo4cmf3612gmfamtkl52t" TargetMode="External"/><Relationship Id="rId61" Type="http://schemas.openxmlformats.org/officeDocument/2006/relationships/theme" Target="theme/theme1.xml"/><Relationship Id="rId10" Type="http://schemas.openxmlformats.org/officeDocument/2006/relationships/hyperlink" Target="https://campusirb.duke.edu/node/22" TargetMode="External"/><Relationship Id="rId19" Type="http://schemas.openxmlformats.org/officeDocument/2006/relationships/hyperlink" Target="https://campusirb.duke.edu/node/57" TargetMode="External"/><Relationship Id="rId31" Type="http://schemas.openxmlformats.org/officeDocument/2006/relationships/hyperlink" Target="https://campusirb.duke.edu/node/78" TargetMode="External"/><Relationship Id="rId44" Type="http://schemas.openxmlformats.org/officeDocument/2006/relationships/hyperlink" Target="mailto:security@duke.edu" TargetMode="External"/><Relationship Id="rId52" Type="http://schemas.openxmlformats.org/officeDocument/2006/relationships/hyperlink" Target="mailto:campusirb@duke.edu"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campusirb.duke.edu/node/55" TargetMode="Externa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campusirb.duke.edu/forms" TargetMode="External"/><Relationship Id="rId30" Type="http://schemas.openxmlformats.org/officeDocument/2006/relationships/hyperlink" Target="https://campusirb.duke.edu/node/78" TargetMode="External"/><Relationship Id="rId35" Type="http://schemas.openxmlformats.org/officeDocument/2006/relationships/hyperlink" Target="https://campusirb.duke.edu/node/78" TargetMode="External"/><Relationship Id="rId43" Type="http://schemas.openxmlformats.org/officeDocument/2006/relationships/hyperlink" Target="https://campusirb.duke.edu/node/96" TargetMode="External"/><Relationship Id="rId48" Type="http://schemas.openxmlformats.org/officeDocument/2006/relationships/hyperlink" Target="mailto:emd48@duke.edu" TargetMode="External"/><Relationship Id="rId56" Type="http://schemas.openxmlformats.org/officeDocument/2006/relationships/hyperlink" Target="https://duke.box.com/s/z380vvdoi1whxo4alhw0qfpnhqexocgd" TargetMode="External"/><Relationship Id="rId8" Type="http://schemas.openxmlformats.org/officeDocument/2006/relationships/image" Target="media/image1.jpeg"/><Relationship Id="rId51" Type="http://schemas.openxmlformats.org/officeDocument/2006/relationships/hyperlink" Target="mailto:campusirb@duke.edu" TargetMode="External"/><Relationship Id="rId3" Type="http://schemas.openxmlformats.org/officeDocument/2006/relationships/styles" Target="styles.xml"/><Relationship Id="rId12" Type="http://schemas.openxmlformats.org/officeDocument/2006/relationships/hyperlink" Target="https://campusirb.duke.edu/node/23" TargetMode="External"/><Relationship Id="rId17" Type="http://schemas.openxmlformats.org/officeDocument/2006/relationships/hyperlink" Target="https://campusirb.duke.edu/node/101" TargetMode="External"/><Relationship Id="rId25" Type="http://schemas.openxmlformats.org/officeDocument/2006/relationships/hyperlink" Target="mailto:campusirb@duke.edu" TargetMode="External"/><Relationship Id="rId33" Type="http://schemas.openxmlformats.org/officeDocument/2006/relationships/footer" Target="footer2.xml"/><Relationship Id="rId38" Type="http://schemas.microsoft.com/office/2011/relationships/commentsExtended" Target="commentsExtended.xml"/><Relationship Id="rId46" Type="http://schemas.openxmlformats.org/officeDocument/2006/relationships/hyperlink" Target="https://campusirb.duke.edu/node/73" TargetMode="External"/><Relationship Id="rId5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7CD029003853449D80AE73ADBEC217"/>
        <w:category>
          <w:name w:val="General"/>
          <w:gallery w:val="placeholder"/>
        </w:category>
        <w:types>
          <w:type w:val="bbPlcHdr"/>
        </w:types>
        <w:behaviors>
          <w:behavior w:val="content"/>
        </w:behaviors>
        <w:guid w:val="{EBB6BF50-AC8E-B84E-A8BD-BDAD6725F42C}"/>
      </w:docPartPr>
      <w:docPartBody>
        <w:p w:rsidR="00850E42" w:rsidRDefault="008F33F8" w:rsidP="008F33F8">
          <w:pPr>
            <w:pStyle w:val="6D7CD029003853449D80AE73ADBEC217"/>
          </w:pPr>
          <w:r w:rsidRPr="006A704F">
            <w:rPr>
              <w:rStyle w:val="PlaceholderText"/>
              <w:rFonts w:eastAsiaTheme="minorHAnsi"/>
            </w:rPr>
            <w:t>Click or tap here to enter text.</w:t>
          </w:r>
        </w:p>
      </w:docPartBody>
    </w:docPart>
    <w:docPart>
      <w:docPartPr>
        <w:name w:val="65525CBB78389F4287610F881F5B62F5"/>
        <w:category>
          <w:name w:val="General"/>
          <w:gallery w:val="placeholder"/>
        </w:category>
        <w:types>
          <w:type w:val="bbPlcHdr"/>
        </w:types>
        <w:behaviors>
          <w:behavior w:val="content"/>
        </w:behaviors>
        <w:guid w:val="{604B701A-EDFA-234C-B51E-4942B1C1762D}"/>
      </w:docPartPr>
      <w:docPartBody>
        <w:p w:rsidR="00850E42" w:rsidRDefault="008F33F8" w:rsidP="008F33F8">
          <w:pPr>
            <w:pStyle w:val="65525CBB78389F4287610F881F5B62F5"/>
          </w:pPr>
          <w:r w:rsidRPr="006A704F">
            <w:rPr>
              <w:rStyle w:val="PlaceholderText"/>
              <w:rFonts w:eastAsiaTheme="minorHAnsi"/>
            </w:rPr>
            <w:t>Click or tap here to enter text.</w:t>
          </w:r>
        </w:p>
      </w:docPartBody>
    </w:docPart>
    <w:docPart>
      <w:docPartPr>
        <w:name w:val="9B31CC0C36587940B10B03556B6E8CAB"/>
        <w:category>
          <w:name w:val="General"/>
          <w:gallery w:val="placeholder"/>
        </w:category>
        <w:types>
          <w:type w:val="bbPlcHdr"/>
        </w:types>
        <w:behaviors>
          <w:behavior w:val="content"/>
        </w:behaviors>
        <w:guid w:val="{0B4F8B88-2026-5444-ABD3-F25D1D226088}"/>
      </w:docPartPr>
      <w:docPartBody>
        <w:p w:rsidR="00850E42" w:rsidRDefault="008F33F8" w:rsidP="008F33F8">
          <w:pPr>
            <w:pStyle w:val="9B31CC0C36587940B10B03556B6E8CAB"/>
          </w:pPr>
          <w:r w:rsidRPr="006A704F">
            <w:rPr>
              <w:rStyle w:val="PlaceholderText"/>
              <w:rFonts w:eastAsiaTheme="minorHAnsi"/>
            </w:rPr>
            <w:t>Click or tap here to enter text.</w:t>
          </w:r>
        </w:p>
      </w:docPartBody>
    </w:docPart>
    <w:docPart>
      <w:docPartPr>
        <w:name w:val="C8AD390F0AA0CB4D85E1FE423CE936AF"/>
        <w:category>
          <w:name w:val="General"/>
          <w:gallery w:val="placeholder"/>
        </w:category>
        <w:types>
          <w:type w:val="bbPlcHdr"/>
        </w:types>
        <w:behaviors>
          <w:behavior w:val="content"/>
        </w:behaviors>
        <w:guid w:val="{BF52022E-C590-8A4E-988C-AB72EBDCF93A}"/>
      </w:docPartPr>
      <w:docPartBody>
        <w:p w:rsidR="00850E42" w:rsidRDefault="008F33F8" w:rsidP="008F33F8">
          <w:pPr>
            <w:pStyle w:val="C8AD390F0AA0CB4D85E1FE423CE936AF"/>
          </w:pPr>
          <w:r w:rsidRPr="006A704F">
            <w:rPr>
              <w:rStyle w:val="PlaceholderText"/>
              <w:rFonts w:eastAsiaTheme="minorHAnsi"/>
            </w:rPr>
            <w:t>Click or tap here to enter text.</w:t>
          </w:r>
        </w:p>
      </w:docPartBody>
    </w:docPart>
    <w:docPart>
      <w:docPartPr>
        <w:name w:val="A9FBEB7477FCE24AAF35DB765356A70F"/>
        <w:category>
          <w:name w:val="General"/>
          <w:gallery w:val="placeholder"/>
        </w:category>
        <w:types>
          <w:type w:val="bbPlcHdr"/>
        </w:types>
        <w:behaviors>
          <w:behavior w:val="content"/>
        </w:behaviors>
        <w:guid w:val="{D43F6971-6A0F-0F4B-9EA9-6306B01A93F6}"/>
      </w:docPartPr>
      <w:docPartBody>
        <w:p w:rsidR="00850E42" w:rsidRDefault="008F33F8" w:rsidP="008F33F8">
          <w:pPr>
            <w:pStyle w:val="A9FBEB7477FCE24AAF35DB765356A70F"/>
          </w:pPr>
          <w:r w:rsidRPr="006A704F">
            <w:rPr>
              <w:rStyle w:val="PlaceholderText"/>
              <w:rFonts w:eastAsiaTheme="minorHAnsi"/>
            </w:rPr>
            <w:t>Click or tap here to enter text.</w:t>
          </w:r>
        </w:p>
      </w:docPartBody>
    </w:docPart>
    <w:docPart>
      <w:docPartPr>
        <w:name w:val="13249A1A3E150A4DA7C3116FF1960B67"/>
        <w:category>
          <w:name w:val="General"/>
          <w:gallery w:val="placeholder"/>
        </w:category>
        <w:types>
          <w:type w:val="bbPlcHdr"/>
        </w:types>
        <w:behaviors>
          <w:behavior w:val="content"/>
        </w:behaviors>
        <w:guid w:val="{A27BC43D-46B6-0A4D-8EB7-84FED64595D2}"/>
      </w:docPartPr>
      <w:docPartBody>
        <w:p w:rsidR="00850E42" w:rsidRDefault="008F33F8" w:rsidP="008F33F8">
          <w:pPr>
            <w:pStyle w:val="13249A1A3E150A4DA7C3116FF1960B67"/>
          </w:pPr>
          <w:r w:rsidRPr="006A704F">
            <w:rPr>
              <w:rStyle w:val="PlaceholderText"/>
              <w:rFonts w:eastAsiaTheme="minorHAnsi"/>
            </w:rPr>
            <w:t>Click or tap here to enter text.</w:t>
          </w:r>
        </w:p>
      </w:docPartBody>
    </w:docPart>
    <w:docPart>
      <w:docPartPr>
        <w:name w:val="7DECC79493ABA84488A54749CA683DF0"/>
        <w:category>
          <w:name w:val="General"/>
          <w:gallery w:val="placeholder"/>
        </w:category>
        <w:types>
          <w:type w:val="bbPlcHdr"/>
        </w:types>
        <w:behaviors>
          <w:behavior w:val="content"/>
        </w:behaviors>
        <w:guid w:val="{14FEE66D-C96A-0747-A430-312EFD750AFE}"/>
      </w:docPartPr>
      <w:docPartBody>
        <w:p w:rsidR="00850E42" w:rsidRDefault="008F33F8" w:rsidP="008F33F8">
          <w:pPr>
            <w:pStyle w:val="7DECC79493ABA84488A54749CA683DF0"/>
          </w:pPr>
          <w:r w:rsidRPr="006A704F">
            <w:rPr>
              <w:rStyle w:val="PlaceholderText"/>
            </w:rPr>
            <w:t>Click or tap here to enter text.</w:t>
          </w:r>
        </w:p>
      </w:docPartBody>
    </w:docPart>
    <w:docPart>
      <w:docPartPr>
        <w:name w:val="97BA6DFF1B90F84E9E5B87A39F8E2B25"/>
        <w:category>
          <w:name w:val="General"/>
          <w:gallery w:val="placeholder"/>
        </w:category>
        <w:types>
          <w:type w:val="bbPlcHdr"/>
        </w:types>
        <w:behaviors>
          <w:behavior w:val="content"/>
        </w:behaviors>
        <w:guid w:val="{85E3E096-C194-FF49-B935-07759C78F125}"/>
      </w:docPartPr>
      <w:docPartBody>
        <w:p w:rsidR="00850E42" w:rsidRDefault="008F33F8" w:rsidP="008F33F8">
          <w:pPr>
            <w:pStyle w:val="97BA6DFF1B90F84E9E5B87A39F8E2B25"/>
          </w:pPr>
          <w:r w:rsidRPr="006A704F">
            <w:rPr>
              <w:rStyle w:val="PlaceholderText"/>
              <w:rFonts w:eastAsiaTheme="minorHAnsi"/>
            </w:rPr>
            <w:t>Click or tap to enter a date.</w:t>
          </w:r>
        </w:p>
      </w:docPartBody>
    </w:docPart>
    <w:docPart>
      <w:docPartPr>
        <w:name w:val="164C0B83A0C09549A1E3589CB0074E05"/>
        <w:category>
          <w:name w:val="General"/>
          <w:gallery w:val="placeholder"/>
        </w:category>
        <w:types>
          <w:type w:val="bbPlcHdr"/>
        </w:types>
        <w:behaviors>
          <w:behavior w:val="content"/>
        </w:behaviors>
        <w:guid w:val="{41CD8A08-B7EA-6745-AC59-17BA8F905988}"/>
      </w:docPartPr>
      <w:docPartBody>
        <w:p w:rsidR="00850E42" w:rsidRDefault="008F33F8" w:rsidP="008F33F8">
          <w:pPr>
            <w:pStyle w:val="164C0B83A0C09549A1E3589CB0074E05"/>
          </w:pPr>
          <w:r w:rsidRPr="006A704F">
            <w:rPr>
              <w:rStyle w:val="PlaceholderText"/>
              <w:rFonts w:eastAsiaTheme="minorHAnsi"/>
            </w:rPr>
            <w:t>Click or tap here to enter text.</w:t>
          </w:r>
        </w:p>
      </w:docPartBody>
    </w:docPart>
    <w:docPart>
      <w:docPartPr>
        <w:name w:val="A26D1255702D04479D08893F3A0B446B"/>
        <w:category>
          <w:name w:val="General"/>
          <w:gallery w:val="placeholder"/>
        </w:category>
        <w:types>
          <w:type w:val="bbPlcHdr"/>
        </w:types>
        <w:behaviors>
          <w:behavior w:val="content"/>
        </w:behaviors>
        <w:guid w:val="{FC8E71CE-95AB-FB48-B6F3-C14908CAAD40}"/>
      </w:docPartPr>
      <w:docPartBody>
        <w:p w:rsidR="00850E42" w:rsidRDefault="008F33F8" w:rsidP="008F33F8">
          <w:pPr>
            <w:pStyle w:val="A26D1255702D04479D08893F3A0B446B"/>
          </w:pPr>
          <w:r w:rsidRPr="006A704F">
            <w:rPr>
              <w:rStyle w:val="PlaceholderText"/>
              <w:rFonts w:eastAsiaTheme="minorHAnsi"/>
            </w:rPr>
            <w:t>Click or tap here to enter text.</w:t>
          </w:r>
        </w:p>
      </w:docPartBody>
    </w:docPart>
    <w:docPart>
      <w:docPartPr>
        <w:name w:val="DE7E888732BC5B4E88958437FEA070DE"/>
        <w:category>
          <w:name w:val="General"/>
          <w:gallery w:val="placeholder"/>
        </w:category>
        <w:types>
          <w:type w:val="bbPlcHdr"/>
        </w:types>
        <w:behaviors>
          <w:behavior w:val="content"/>
        </w:behaviors>
        <w:guid w:val="{65B1D6DD-0F4A-6343-8358-8E70A669545A}"/>
      </w:docPartPr>
      <w:docPartBody>
        <w:p w:rsidR="00850E42" w:rsidRDefault="008F33F8" w:rsidP="008F33F8">
          <w:pPr>
            <w:pStyle w:val="DE7E888732BC5B4E88958437FEA070DE"/>
          </w:pPr>
          <w:r w:rsidRPr="006A704F">
            <w:rPr>
              <w:rStyle w:val="PlaceholderText"/>
            </w:rPr>
            <w:t>Click or tap here to enter text.</w:t>
          </w:r>
        </w:p>
      </w:docPartBody>
    </w:docPart>
    <w:docPart>
      <w:docPartPr>
        <w:name w:val="81AECBC7C586FF44AFC14514DBEA1CCC"/>
        <w:category>
          <w:name w:val="General"/>
          <w:gallery w:val="placeholder"/>
        </w:category>
        <w:types>
          <w:type w:val="bbPlcHdr"/>
        </w:types>
        <w:behaviors>
          <w:behavior w:val="content"/>
        </w:behaviors>
        <w:guid w:val="{D6511F74-2578-9344-A1CB-884E1816AA9F}"/>
      </w:docPartPr>
      <w:docPartBody>
        <w:p w:rsidR="00850E42" w:rsidRDefault="008F33F8" w:rsidP="008F33F8">
          <w:pPr>
            <w:pStyle w:val="81AECBC7C586FF44AFC14514DBEA1CCC"/>
          </w:pPr>
          <w:r w:rsidRPr="006A704F">
            <w:rPr>
              <w:rStyle w:val="PlaceholderText"/>
              <w:rFonts w:eastAsiaTheme="minorHAnsi"/>
            </w:rPr>
            <w:t>Click or tap to enter a date.</w:t>
          </w:r>
        </w:p>
      </w:docPartBody>
    </w:docPart>
    <w:docPart>
      <w:docPartPr>
        <w:name w:val="FA3833C404AE844F9F69811BFBC01C3F"/>
        <w:category>
          <w:name w:val="General"/>
          <w:gallery w:val="placeholder"/>
        </w:category>
        <w:types>
          <w:type w:val="bbPlcHdr"/>
        </w:types>
        <w:behaviors>
          <w:behavior w:val="content"/>
        </w:behaviors>
        <w:guid w:val="{115A32B1-0A86-364B-90C8-3BC2EA5149BE}"/>
      </w:docPartPr>
      <w:docPartBody>
        <w:p w:rsidR="00850E42" w:rsidRDefault="008F33F8" w:rsidP="008F33F8">
          <w:pPr>
            <w:pStyle w:val="FA3833C404AE844F9F69811BFBC01C3F"/>
          </w:pPr>
          <w:r w:rsidRPr="006A704F">
            <w:rPr>
              <w:rStyle w:val="PlaceholderText"/>
              <w:rFonts w:eastAsiaTheme="minorHAnsi"/>
            </w:rPr>
            <w:t>Click or tap here to enter text.</w:t>
          </w:r>
        </w:p>
      </w:docPartBody>
    </w:docPart>
    <w:docPart>
      <w:docPartPr>
        <w:name w:val="ED2E10038734BA43ADE0F2749F10D644"/>
        <w:category>
          <w:name w:val="General"/>
          <w:gallery w:val="placeholder"/>
        </w:category>
        <w:types>
          <w:type w:val="bbPlcHdr"/>
        </w:types>
        <w:behaviors>
          <w:behavior w:val="content"/>
        </w:behaviors>
        <w:guid w:val="{D050E7E0-D2D0-2648-A9D5-D17D1A09E079}"/>
      </w:docPartPr>
      <w:docPartBody>
        <w:p w:rsidR="00850E42" w:rsidRDefault="008F33F8" w:rsidP="008F33F8">
          <w:pPr>
            <w:pStyle w:val="ED2E10038734BA43ADE0F2749F10D644"/>
          </w:pPr>
          <w:r w:rsidRPr="006A704F">
            <w:rPr>
              <w:rStyle w:val="PlaceholderText"/>
              <w:rFonts w:eastAsiaTheme="minorHAnsi"/>
            </w:rPr>
            <w:t>Click or tap here to enter text.</w:t>
          </w:r>
        </w:p>
      </w:docPartBody>
    </w:docPart>
    <w:docPart>
      <w:docPartPr>
        <w:name w:val="4E8C9DE0DAF5DE4C9FC4C2D1A94B4AB4"/>
        <w:category>
          <w:name w:val="General"/>
          <w:gallery w:val="placeholder"/>
        </w:category>
        <w:types>
          <w:type w:val="bbPlcHdr"/>
        </w:types>
        <w:behaviors>
          <w:behavior w:val="content"/>
        </w:behaviors>
        <w:guid w:val="{F9AD5045-0728-C24D-84FE-DFEB48E00C1D}"/>
      </w:docPartPr>
      <w:docPartBody>
        <w:p w:rsidR="00850E42" w:rsidRDefault="008F33F8" w:rsidP="008F33F8">
          <w:pPr>
            <w:pStyle w:val="4E8C9DE0DAF5DE4C9FC4C2D1A94B4AB4"/>
          </w:pPr>
          <w:r w:rsidRPr="006A704F">
            <w:rPr>
              <w:rStyle w:val="PlaceholderText"/>
            </w:rPr>
            <w:t>Click or tap here to enter text.</w:t>
          </w:r>
        </w:p>
      </w:docPartBody>
    </w:docPart>
    <w:docPart>
      <w:docPartPr>
        <w:name w:val="782CEA81181E7947B4E3AA4E203C8D2F"/>
        <w:category>
          <w:name w:val="General"/>
          <w:gallery w:val="placeholder"/>
        </w:category>
        <w:types>
          <w:type w:val="bbPlcHdr"/>
        </w:types>
        <w:behaviors>
          <w:behavior w:val="content"/>
        </w:behaviors>
        <w:guid w:val="{39116D7C-5E7E-7545-BDFF-1973BA912D98}"/>
      </w:docPartPr>
      <w:docPartBody>
        <w:p w:rsidR="00850E42" w:rsidRDefault="008F33F8" w:rsidP="008F33F8">
          <w:pPr>
            <w:pStyle w:val="782CEA81181E7947B4E3AA4E203C8D2F"/>
          </w:pPr>
          <w:r w:rsidRPr="006A704F">
            <w:rPr>
              <w:rStyle w:val="PlaceholderText"/>
              <w:rFonts w:eastAsiaTheme="minorHAnsi"/>
            </w:rPr>
            <w:t>Click or tap to enter a date.</w:t>
          </w:r>
        </w:p>
      </w:docPartBody>
    </w:docPart>
    <w:docPart>
      <w:docPartPr>
        <w:name w:val="1EB9BA80E8852147A15517C160F3758D"/>
        <w:category>
          <w:name w:val="General"/>
          <w:gallery w:val="placeholder"/>
        </w:category>
        <w:types>
          <w:type w:val="bbPlcHdr"/>
        </w:types>
        <w:behaviors>
          <w:behavior w:val="content"/>
        </w:behaviors>
        <w:guid w:val="{6E2D8100-F7A0-0142-834B-868DE6435966}"/>
      </w:docPartPr>
      <w:docPartBody>
        <w:p w:rsidR="00850E42" w:rsidRDefault="008F33F8" w:rsidP="008F33F8">
          <w:pPr>
            <w:pStyle w:val="1EB9BA80E8852147A15517C160F3758D"/>
          </w:pPr>
          <w:r w:rsidRPr="006A704F">
            <w:rPr>
              <w:rStyle w:val="PlaceholderText"/>
              <w:rFonts w:eastAsiaTheme="minorHAnsi"/>
            </w:rPr>
            <w:t>Click or tap here to enter text.</w:t>
          </w:r>
        </w:p>
      </w:docPartBody>
    </w:docPart>
    <w:docPart>
      <w:docPartPr>
        <w:name w:val="40D84C0DEB7DB54FB09DA50577F639D1"/>
        <w:category>
          <w:name w:val="General"/>
          <w:gallery w:val="placeholder"/>
        </w:category>
        <w:types>
          <w:type w:val="bbPlcHdr"/>
        </w:types>
        <w:behaviors>
          <w:behavior w:val="content"/>
        </w:behaviors>
        <w:guid w:val="{F93DC2A0-61AF-844F-BDA6-09D1DE01CBEF}"/>
      </w:docPartPr>
      <w:docPartBody>
        <w:p w:rsidR="00850E42" w:rsidRDefault="008F33F8" w:rsidP="008F33F8">
          <w:pPr>
            <w:pStyle w:val="40D84C0DEB7DB54FB09DA50577F639D1"/>
          </w:pPr>
          <w:r w:rsidRPr="006A704F">
            <w:rPr>
              <w:rStyle w:val="PlaceholderText"/>
            </w:rPr>
            <w:t>Click or tap here to enter text.</w:t>
          </w:r>
        </w:p>
      </w:docPartBody>
    </w:docPart>
    <w:docPart>
      <w:docPartPr>
        <w:name w:val="D581581B67092F4F8419817D69AAE499"/>
        <w:category>
          <w:name w:val="General"/>
          <w:gallery w:val="placeholder"/>
        </w:category>
        <w:types>
          <w:type w:val="bbPlcHdr"/>
        </w:types>
        <w:behaviors>
          <w:behavior w:val="content"/>
        </w:behaviors>
        <w:guid w:val="{3D8E9DD6-AE6E-4B43-A26B-F17A06F4D2DD}"/>
      </w:docPartPr>
      <w:docPartBody>
        <w:p w:rsidR="00850E42" w:rsidRDefault="008F33F8" w:rsidP="008F33F8">
          <w:pPr>
            <w:pStyle w:val="D581581B67092F4F8419817D69AAE499"/>
          </w:pPr>
          <w:r w:rsidRPr="006A704F">
            <w:rPr>
              <w:rStyle w:val="PlaceholderText"/>
              <w:rFonts w:eastAsiaTheme="minorHAnsi"/>
            </w:rPr>
            <w:t>Click or tap to enter a date.</w:t>
          </w:r>
        </w:p>
      </w:docPartBody>
    </w:docPart>
    <w:docPart>
      <w:docPartPr>
        <w:name w:val="CC3AA257DB878241A264D9E063F2B27E"/>
        <w:category>
          <w:name w:val="General"/>
          <w:gallery w:val="placeholder"/>
        </w:category>
        <w:types>
          <w:type w:val="bbPlcHdr"/>
        </w:types>
        <w:behaviors>
          <w:behavior w:val="content"/>
        </w:behaviors>
        <w:guid w:val="{3E254312-1BC9-3744-BF69-4441CA8FE995}"/>
      </w:docPartPr>
      <w:docPartBody>
        <w:p w:rsidR="00850E42" w:rsidRDefault="008F33F8" w:rsidP="008F33F8">
          <w:pPr>
            <w:pStyle w:val="CC3AA257DB878241A264D9E063F2B27E"/>
          </w:pPr>
          <w:r w:rsidRPr="006A704F">
            <w:rPr>
              <w:rStyle w:val="PlaceholderText"/>
              <w:rFonts w:eastAsiaTheme="minorHAnsi"/>
            </w:rPr>
            <w:t>Click or tap here to enter text.</w:t>
          </w:r>
        </w:p>
      </w:docPartBody>
    </w:docPart>
    <w:docPart>
      <w:docPartPr>
        <w:name w:val="6E617DE8BCB8BE47B23B8928CE7F5AAC"/>
        <w:category>
          <w:name w:val="General"/>
          <w:gallery w:val="placeholder"/>
        </w:category>
        <w:types>
          <w:type w:val="bbPlcHdr"/>
        </w:types>
        <w:behaviors>
          <w:behavior w:val="content"/>
        </w:behaviors>
        <w:guid w:val="{3362D53C-8688-734C-8931-C34353911262}"/>
      </w:docPartPr>
      <w:docPartBody>
        <w:p w:rsidR="00850E42" w:rsidRDefault="008F33F8" w:rsidP="008F33F8">
          <w:pPr>
            <w:pStyle w:val="6E617DE8BCB8BE47B23B8928CE7F5AAC"/>
          </w:pPr>
          <w:r w:rsidRPr="006A704F">
            <w:rPr>
              <w:rStyle w:val="PlaceholderText"/>
            </w:rPr>
            <w:t>Click or tap here to enter text.</w:t>
          </w:r>
        </w:p>
      </w:docPartBody>
    </w:docPart>
    <w:docPart>
      <w:docPartPr>
        <w:name w:val="FD831CA53FFE444F966D1829DFD0776B"/>
        <w:category>
          <w:name w:val="General"/>
          <w:gallery w:val="placeholder"/>
        </w:category>
        <w:types>
          <w:type w:val="bbPlcHdr"/>
        </w:types>
        <w:behaviors>
          <w:behavior w:val="content"/>
        </w:behaviors>
        <w:guid w:val="{1DA102DF-E9E2-3F43-AF99-629A49A3569A}"/>
      </w:docPartPr>
      <w:docPartBody>
        <w:p w:rsidR="00850E42" w:rsidRDefault="008F33F8" w:rsidP="008F33F8">
          <w:pPr>
            <w:pStyle w:val="FD831CA53FFE444F966D1829DFD0776B"/>
          </w:pPr>
          <w:r w:rsidRPr="006A704F">
            <w:rPr>
              <w:rStyle w:val="PlaceholderText"/>
              <w:rFonts w:eastAsiaTheme="minorHAnsi"/>
            </w:rPr>
            <w:t>Click or tap here to enter text.</w:t>
          </w:r>
        </w:p>
      </w:docPartBody>
    </w:docPart>
    <w:docPart>
      <w:docPartPr>
        <w:name w:val="09B47F8469C69047AA0DD594223730DF"/>
        <w:category>
          <w:name w:val="General"/>
          <w:gallery w:val="placeholder"/>
        </w:category>
        <w:types>
          <w:type w:val="bbPlcHdr"/>
        </w:types>
        <w:behaviors>
          <w:behavior w:val="content"/>
        </w:behaviors>
        <w:guid w:val="{3AC771D2-5706-7D4F-BFC3-13A4C52ED0F5}"/>
      </w:docPartPr>
      <w:docPartBody>
        <w:p w:rsidR="00850E42" w:rsidRDefault="008F33F8" w:rsidP="008F33F8">
          <w:pPr>
            <w:pStyle w:val="09B47F8469C69047AA0DD594223730DF"/>
          </w:pPr>
          <w:r w:rsidRPr="006A704F">
            <w:rPr>
              <w:rStyle w:val="PlaceholderText"/>
              <w:rFonts w:eastAsiaTheme="minorHAnsi"/>
            </w:rPr>
            <w:t>Click or tap here to enter text.</w:t>
          </w:r>
        </w:p>
      </w:docPartBody>
    </w:docPart>
    <w:docPart>
      <w:docPartPr>
        <w:name w:val="8F546C28EBDE6E43B8CD55EEE0E072ED"/>
        <w:category>
          <w:name w:val="General"/>
          <w:gallery w:val="placeholder"/>
        </w:category>
        <w:types>
          <w:type w:val="bbPlcHdr"/>
        </w:types>
        <w:behaviors>
          <w:behavior w:val="content"/>
        </w:behaviors>
        <w:guid w:val="{F7091076-CA43-6541-8834-F69AEC0B81E9}"/>
      </w:docPartPr>
      <w:docPartBody>
        <w:p w:rsidR="00850E42" w:rsidRDefault="008F33F8" w:rsidP="008F33F8">
          <w:pPr>
            <w:pStyle w:val="8F546C28EBDE6E43B8CD55EEE0E072ED"/>
          </w:pPr>
          <w:r w:rsidRPr="006A704F">
            <w:rPr>
              <w:rStyle w:val="PlaceholderText"/>
              <w:rFonts w:eastAsiaTheme="minorHAnsi"/>
            </w:rPr>
            <w:t>Click or tap here to enter text.</w:t>
          </w:r>
        </w:p>
      </w:docPartBody>
    </w:docPart>
    <w:docPart>
      <w:docPartPr>
        <w:name w:val="5FA5776C84E82740966D621BC8C65AA2"/>
        <w:category>
          <w:name w:val="General"/>
          <w:gallery w:val="placeholder"/>
        </w:category>
        <w:types>
          <w:type w:val="bbPlcHdr"/>
        </w:types>
        <w:behaviors>
          <w:behavior w:val="content"/>
        </w:behaviors>
        <w:guid w:val="{85E1B5BB-A0F6-8246-9FE7-E8F6E6D97C5C}"/>
      </w:docPartPr>
      <w:docPartBody>
        <w:p w:rsidR="00850E42" w:rsidRDefault="008F33F8" w:rsidP="008F33F8">
          <w:pPr>
            <w:pStyle w:val="5FA5776C84E82740966D621BC8C65AA2"/>
          </w:pPr>
          <w:r w:rsidRPr="006A704F">
            <w:rPr>
              <w:rStyle w:val="PlaceholderText"/>
              <w:rFonts w:eastAsiaTheme="minorHAnsi"/>
            </w:rPr>
            <w:t>Click or tap here to enter text.</w:t>
          </w:r>
        </w:p>
      </w:docPartBody>
    </w:docPart>
    <w:docPart>
      <w:docPartPr>
        <w:name w:val="110966DE2C93E8429E757AB7F008C273"/>
        <w:category>
          <w:name w:val="General"/>
          <w:gallery w:val="placeholder"/>
        </w:category>
        <w:types>
          <w:type w:val="bbPlcHdr"/>
        </w:types>
        <w:behaviors>
          <w:behavior w:val="content"/>
        </w:behaviors>
        <w:guid w:val="{1094C1D9-7D31-4D45-8BAF-A5EE1D8B4431}"/>
      </w:docPartPr>
      <w:docPartBody>
        <w:p w:rsidR="00850E42" w:rsidRDefault="008F33F8" w:rsidP="008F33F8">
          <w:pPr>
            <w:pStyle w:val="110966DE2C93E8429E757AB7F008C273"/>
          </w:pPr>
          <w:r w:rsidRPr="006A704F">
            <w:rPr>
              <w:rStyle w:val="PlaceholderText"/>
              <w:rFonts w:eastAsiaTheme="minorHAnsi"/>
            </w:rPr>
            <w:t>Click or tap here to enter text.</w:t>
          </w:r>
        </w:p>
      </w:docPartBody>
    </w:docPart>
    <w:docPart>
      <w:docPartPr>
        <w:name w:val="145C6B482EE680409E1CE6C925D21E92"/>
        <w:category>
          <w:name w:val="General"/>
          <w:gallery w:val="placeholder"/>
        </w:category>
        <w:types>
          <w:type w:val="bbPlcHdr"/>
        </w:types>
        <w:behaviors>
          <w:behavior w:val="content"/>
        </w:behaviors>
        <w:guid w:val="{9D5EBE20-3D92-DB49-AC1F-ECF94287F046}"/>
      </w:docPartPr>
      <w:docPartBody>
        <w:p w:rsidR="00850E42" w:rsidRDefault="008F33F8" w:rsidP="008F33F8">
          <w:pPr>
            <w:pStyle w:val="145C6B482EE680409E1CE6C925D21E92"/>
          </w:pPr>
          <w:r w:rsidRPr="006A704F">
            <w:rPr>
              <w:rStyle w:val="PlaceholderText"/>
              <w:rFonts w:eastAsiaTheme="minorHAnsi"/>
            </w:rPr>
            <w:t>Click or tap here to enter text.</w:t>
          </w:r>
        </w:p>
      </w:docPartBody>
    </w:docPart>
    <w:docPart>
      <w:docPartPr>
        <w:name w:val="C07776B186B957469E8E0FD49BB11C04"/>
        <w:category>
          <w:name w:val="General"/>
          <w:gallery w:val="placeholder"/>
        </w:category>
        <w:types>
          <w:type w:val="bbPlcHdr"/>
        </w:types>
        <w:behaviors>
          <w:behavior w:val="content"/>
        </w:behaviors>
        <w:guid w:val="{8D79C436-7895-5C49-A49B-9E0144C8DE71}"/>
      </w:docPartPr>
      <w:docPartBody>
        <w:p w:rsidR="00850E42" w:rsidRDefault="008F33F8" w:rsidP="008F33F8">
          <w:pPr>
            <w:pStyle w:val="C07776B186B957469E8E0FD49BB11C04"/>
          </w:pPr>
          <w:r w:rsidRPr="006A704F">
            <w:rPr>
              <w:rStyle w:val="PlaceholderText"/>
              <w:rFonts w:eastAsiaTheme="minorHAnsi"/>
            </w:rPr>
            <w:t>Click or tap here to enter text.</w:t>
          </w:r>
        </w:p>
      </w:docPartBody>
    </w:docPart>
    <w:docPart>
      <w:docPartPr>
        <w:name w:val="D60D3C3BC8A4564880B21F740BF0E8F8"/>
        <w:category>
          <w:name w:val="General"/>
          <w:gallery w:val="placeholder"/>
        </w:category>
        <w:types>
          <w:type w:val="bbPlcHdr"/>
        </w:types>
        <w:behaviors>
          <w:behavior w:val="content"/>
        </w:behaviors>
        <w:guid w:val="{47A8B6E0-7F0F-8148-856F-B438EA497ACB}"/>
      </w:docPartPr>
      <w:docPartBody>
        <w:p w:rsidR="00850E42" w:rsidRDefault="008F33F8" w:rsidP="008F33F8">
          <w:pPr>
            <w:pStyle w:val="D60D3C3BC8A4564880B21F740BF0E8F8"/>
          </w:pPr>
          <w:r w:rsidRPr="006A704F">
            <w:rPr>
              <w:rStyle w:val="PlaceholderText"/>
              <w:rFonts w:eastAsiaTheme="minorHAnsi"/>
            </w:rPr>
            <w:t>Click or tap here to enter text.</w:t>
          </w:r>
        </w:p>
      </w:docPartBody>
    </w:docPart>
    <w:docPart>
      <w:docPartPr>
        <w:name w:val="18CD7DB8A931F348A204DCFC62931464"/>
        <w:category>
          <w:name w:val="General"/>
          <w:gallery w:val="placeholder"/>
        </w:category>
        <w:types>
          <w:type w:val="bbPlcHdr"/>
        </w:types>
        <w:behaviors>
          <w:behavior w:val="content"/>
        </w:behaviors>
        <w:guid w:val="{CCD7BB32-CB2A-E34D-87EA-75AE6D466DD2}"/>
      </w:docPartPr>
      <w:docPartBody>
        <w:p w:rsidR="00850E42" w:rsidRDefault="008F33F8" w:rsidP="008F33F8">
          <w:pPr>
            <w:pStyle w:val="18CD7DB8A931F348A204DCFC62931464"/>
          </w:pPr>
          <w:r w:rsidRPr="006A704F">
            <w:rPr>
              <w:rStyle w:val="PlaceholderText"/>
              <w:rFonts w:eastAsiaTheme="minorHAnsi"/>
            </w:rPr>
            <w:t>Click or tap here to enter text.</w:t>
          </w:r>
        </w:p>
      </w:docPartBody>
    </w:docPart>
    <w:docPart>
      <w:docPartPr>
        <w:name w:val="8C0BAA087F48CF4D8C1FC3D246FDB9A8"/>
        <w:category>
          <w:name w:val="General"/>
          <w:gallery w:val="placeholder"/>
        </w:category>
        <w:types>
          <w:type w:val="bbPlcHdr"/>
        </w:types>
        <w:behaviors>
          <w:behavior w:val="content"/>
        </w:behaviors>
        <w:guid w:val="{3B36BB7B-8D08-EA4C-9F78-BE06532A7597}"/>
      </w:docPartPr>
      <w:docPartBody>
        <w:p w:rsidR="00850E42" w:rsidRDefault="008F33F8" w:rsidP="008F33F8">
          <w:pPr>
            <w:pStyle w:val="8C0BAA087F48CF4D8C1FC3D246FDB9A8"/>
          </w:pPr>
          <w:r w:rsidRPr="006A704F">
            <w:rPr>
              <w:rStyle w:val="PlaceholderText"/>
              <w:rFonts w:eastAsiaTheme="minorHAnsi"/>
            </w:rPr>
            <w:t>Click or tap here to enter text.</w:t>
          </w:r>
        </w:p>
      </w:docPartBody>
    </w:docPart>
    <w:docPart>
      <w:docPartPr>
        <w:name w:val="BB0CD115B8C7984AA8D10BAF8364CFD0"/>
        <w:category>
          <w:name w:val="General"/>
          <w:gallery w:val="placeholder"/>
        </w:category>
        <w:types>
          <w:type w:val="bbPlcHdr"/>
        </w:types>
        <w:behaviors>
          <w:behavior w:val="content"/>
        </w:behaviors>
        <w:guid w:val="{5E36E632-04EC-DC42-AA4E-C7F037E8E1A3}"/>
      </w:docPartPr>
      <w:docPartBody>
        <w:p w:rsidR="00850E42" w:rsidRDefault="008F33F8" w:rsidP="008F33F8">
          <w:pPr>
            <w:pStyle w:val="BB0CD115B8C7984AA8D10BAF8364CFD0"/>
          </w:pPr>
          <w:r w:rsidRPr="006A704F">
            <w:rPr>
              <w:rStyle w:val="PlaceholderText"/>
              <w:rFonts w:eastAsiaTheme="minorHAnsi"/>
            </w:rPr>
            <w:t>Click or tap here to enter text.</w:t>
          </w:r>
        </w:p>
      </w:docPartBody>
    </w:docPart>
    <w:docPart>
      <w:docPartPr>
        <w:name w:val="811B4187E27BDF4884AD8D9FEFED3C0C"/>
        <w:category>
          <w:name w:val="General"/>
          <w:gallery w:val="placeholder"/>
        </w:category>
        <w:types>
          <w:type w:val="bbPlcHdr"/>
        </w:types>
        <w:behaviors>
          <w:behavior w:val="content"/>
        </w:behaviors>
        <w:guid w:val="{DD83A9D5-A073-6346-8BC5-EF7DFC103C88}"/>
      </w:docPartPr>
      <w:docPartBody>
        <w:p w:rsidR="00850E42" w:rsidRDefault="008F33F8" w:rsidP="008F33F8">
          <w:pPr>
            <w:pStyle w:val="811B4187E27BDF4884AD8D9FEFED3C0C"/>
          </w:pPr>
          <w:r w:rsidRPr="006A704F">
            <w:rPr>
              <w:rStyle w:val="PlaceholderText"/>
              <w:rFonts w:eastAsiaTheme="minorHAnsi"/>
            </w:rPr>
            <w:t>Click or tap here to enter text.</w:t>
          </w:r>
        </w:p>
      </w:docPartBody>
    </w:docPart>
    <w:docPart>
      <w:docPartPr>
        <w:name w:val="08C4958C69904B4D89A9FADC6F7EDE92"/>
        <w:category>
          <w:name w:val="General"/>
          <w:gallery w:val="placeholder"/>
        </w:category>
        <w:types>
          <w:type w:val="bbPlcHdr"/>
        </w:types>
        <w:behaviors>
          <w:behavior w:val="content"/>
        </w:behaviors>
        <w:guid w:val="{225A949D-9819-8646-8A96-11AE327B7605}"/>
      </w:docPartPr>
      <w:docPartBody>
        <w:p w:rsidR="00850E42" w:rsidRDefault="008F33F8" w:rsidP="008F33F8">
          <w:pPr>
            <w:pStyle w:val="08C4958C69904B4D89A9FADC6F7EDE92"/>
          </w:pPr>
          <w:r w:rsidRPr="006A704F">
            <w:rPr>
              <w:rStyle w:val="PlaceholderText"/>
              <w:rFonts w:eastAsiaTheme="minorHAnsi"/>
            </w:rPr>
            <w:t>Click or tap here to enter text.</w:t>
          </w:r>
        </w:p>
      </w:docPartBody>
    </w:docPart>
    <w:docPart>
      <w:docPartPr>
        <w:name w:val="A3029B5CB058CB4BB165F754AB16E99F"/>
        <w:category>
          <w:name w:val="General"/>
          <w:gallery w:val="placeholder"/>
        </w:category>
        <w:types>
          <w:type w:val="bbPlcHdr"/>
        </w:types>
        <w:behaviors>
          <w:behavior w:val="content"/>
        </w:behaviors>
        <w:guid w:val="{F8619A08-586C-A64F-B86F-7E9723E1E6CE}"/>
      </w:docPartPr>
      <w:docPartBody>
        <w:p w:rsidR="00850E42" w:rsidRDefault="008F33F8" w:rsidP="008F33F8">
          <w:pPr>
            <w:pStyle w:val="A3029B5CB058CB4BB165F754AB16E99F"/>
          </w:pPr>
          <w:r w:rsidRPr="006A704F">
            <w:rPr>
              <w:rStyle w:val="PlaceholderText"/>
              <w:rFonts w:eastAsiaTheme="minorHAnsi"/>
            </w:rPr>
            <w:t>Click or tap here to enter text.</w:t>
          </w:r>
        </w:p>
      </w:docPartBody>
    </w:docPart>
    <w:docPart>
      <w:docPartPr>
        <w:name w:val="10D107005C8DC54D8890F609F225DDF3"/>
        <w:category>
          <w:name w:val="General"/>
          <w:gallery w:val="placeholder"/>
        </w:category>
        <w:types>
          <w:type w:val="bbPlcHdr"/>
        </w:types>
        <w:behaviors>
          <w:behavior w:val="content"/>
        </w:behaviors>
        <w:guid w:val="{0ED9C2A8-4B9C-414E-8453-9B4CFD3084F7}"/>
      </w:docPartPr>
      <w:docPartBody>
        <w:p w:rsidR="00850E42" w:rsidRDefault="008F33F8" w:rsidP="008F33F8">
          <w:pPr>
            <w:pStyle w:val="10D107005C8DC54D8890F609F225DDF3"/>
          </w:pPr>
          <w:r w:rsidRPr="006A704F">
            <w:rPr>
              <w:rStyle w:val="PlaceholderText"/>
              <w:rFonts w:eastAsiaTheme="minorHAnsi"/>
            </w:rPr>
            <w:t>Click or tap here to enter text.</w:t>
          </w:r>
        </w:p>
      </w:docPartBody>
    </w:docPart>
    <w:docPart>
      <w:docPartPr>
        <w:name w:val="A489F1FEC3E63944BF8AF85AFB60E99A"/>
        <w:category>
          <w:name w:val="General"/>
          <w:gallery w:val="placeholder"/>
        </w:category>
        <w:types>
          <w:type w:val="bbPlcHdr"/>
        </w:types>
        <w:behaviors>
          <w:behavior w:val="content"/>
        </w:behaviors>
        <w:guid w:val="{530D3183-A432-024D-A2BC-D98714EF2A05}"/>
      </w:docPartPr>
      <w:docPartBody>
        <w:p w:rsidR="00850E42" w:rsidRDefault="008F33F8" w:rsidP="008F33F8">
          <w:pPr>
            <w:pStyle w:val="A489F1FEC3E63944BF8AF85AFB60E99A"/>
          </w:pPr>
          <w:r w:rsidRPr="006A704F">
            <w:rPr>
              <w:rStyle w:val="PlaceholderText"/>
              <w:rFonts w:eastAsiaTheme="minorHAnsi"/>
            </w:rPr>
            <w:t>Click or tap here to enter text.</w:t>
          </w:r>
        </w:p>
      </w:docPartBody>
    </w:docPart>
    <w:docPart>
      <w:docPartPr>
        <w:name w:val="2CAD5B1378DFD44AA03B7DF3D36E9074"/>
        <w:category>
          <w:name w:val="General"/>
          <w:gallery w:val="placeholder"/>
        </w:category>
        <w:types>
          <w:type w:val="bbPlcHdr"/>
        </w:types>
        <w:behaviors>
          <w:behavior w:val="content"/>
        </w:behaviors>
        <w:guid w:val="{29E68C71-A244-D647-BFE5-42E839D401C1}"/>
      </w:docPartPr>
      <w:docPartBody>
        <w:p w:rsidR="00850E42" w:rsidRDefault="008F33F8" w:rsidP="008F33F8">
          <w:pPr>
            <w:pStyle w:val="2CAD5B1378DFD44AA03B7DF3D36E9074"/>
          </w:pPr>
          <w:r w:rsidRPr="006A704F">
            <w:rPr>
              <w:rStyle w:val="PlaceholderText"/>
              <w:rFonts w:eastAsiaTheme="minorHAnsi"/>
            </w:rPr>
            <w:t>Click or tap here to enter text.</w:t>
          </w:r>
        </w:p>
      </w:docPartBody>
    </w:docPart>
    <w:docPart>
      <w:docPartPr>
        <w:name w:val="F997E1AE2DD05F4DA2A6BBC1FB62FE7D"/>
        <w:category>
          <w:name w:val="General"/>
          <w:gallery w:val="placeholder"/>
        </w:category>
        <w:types>
          <w:type w:val="bbPlcHdr"/>
        </w:types>
        <w:behaviors>
          <w:behavior w:val="content"/>
        </w:behaviors>
        <w:guid w:val="{3FDBAEDA-FC9C-6B42-AE25-B659370D869A}"/>
      </w:docPartPr>
      <w:docPartBody>
        <w:p w:rsidR="00850E42" w:rsidRDefault="008F33F8" w:rsidP="008F33F8">
          <w:pPr>
            <w:pStyle w:val="F997E1AE2DD05F4DA2A6BBC1FB62FE7D"/>
          </w:pPr>
          <w:r w:rsidRPr="006A704F">
            <w:rPr>
              <w:rStyle w:val="PlaceholderText"/>
              <w:rFonts w:eastAsiaTheme="minorHAnsi"/>
            </w:rPr>
            <w:t>Click or tap here to enter text.</w:t>
          </w:r>
        </w:p>
      </w:docPartBody>
    </w:docPart>
    <w:docPart>
      <w:docPartPr>
        <w:name w:val="CE9349DE1A87B749B15344CC9DEA9F66"/>
        <w:category>
          <w:name w:val="General"/>
          <w:gallery w:val="placeholder"/>
        </w:category>
        <w:types>
          <w:type w:val="bbPlcHdr"/>
        </w:types>
        <w:behaviors>
          <w:behavior w:val="content"/>
        </w:behaviors>
        <w:guid w:val="{B779DF6E-DECD-D349-B200-9F6626E2DACA}"/>
      </w:docPartPr>
      <w:docPartBody>
        <w:p w:rsidR="00850E42" w:rsidRDefault="008F33F8" w:rsidP="008F33F8">
          <w:pPr>
            <w:pStyle w:val="CE9349DE1A87B749B15344CC9DEA9F66"/>
          </w:pPr>
          <w:r w:rsidRPr="006A704F">
            <w:rPr>
              <w:rStyle w:val="PlaceholderText"/>
              <w:rFonts w:eastAsiaTheme="minorHAnsi"/>
            </w:rPr>
            <w:t>Click or tap here to enter text.</w:t>
          </w:r>
        </w:p>
      </w:docPartBody>
    </w:docPart>
    <w:docPart>
      <w:docPartPr>
        <w:name w:val="DFDB059DFEAC654FBB6CC16DA787E31A"/>
        <w:category>
          <w:name w:val="General"/>
          <w:gallery w:val="placeholder"/>
        </w:category>
        <w:types>
          <w:type w:val="bbPlcHdr"/>
        </w:types>
        <w:behaviors>
          <w:behavior w:val="content"/>
        </w:behaviors>
        <w:guid w:val="{710977E9-29F8-834B-A119-07DF14C18AA2}"/>
      </w:docPartPr>
      <w:docPartBody>
        <w:p w:rsidR="00850E42" w:rsidRDefault="008F33F8" w:rsidP="008F33F8">
          <w:pPr>
            <w:pStyle w:val="DFDB059DFEAC654FBB6CC16DA787E31A"/>
          </w:pPr>
          <w:r w:rsidRPr="006A704F">
            <w:rPr>
              <w:rStyle w:val="PlaceholderText"/>
              <w:rFonts w:eastAsiaTheme="minorHAnsi"/>
            </w:rPr>
            <w:t>Click or tap here to enter text.</w:t>
          </w:r>
        </w:p>
      </w:docPartBody>
    </w:docPart>
    <w:docPart>
      <w:docPartPr>
        <w:name w:val="6364B4516F52154FB9AF2950105B63B0"/>
        <w:category>
          <w:name w:val="General"/>
          <w:gallery w:val="placeholder"/>
        </w:category>
        <w:types>
          <w:type w:val="bbPlcHdr"/>
        </w:types>
        <w:behaviors>
          <w:behavior w:val="content"/>
        </w:behaviors>
        <w:guid w:val="{EADF6009-2074-0246-921A-4748FE764F1F}"/>
      </w:docPartPr>
      <w:docPartBody>
        <w:p w:rsidR="00850E42" w:rsidRDefault="008F33F8" w:rsidP="008F33F8">
          <w:pPr>
            <w:pStyle w:val="6364B4516F52154FB9AF2950105B63B0"/>
          </w:pPr>
          <w:r w:rsidRPr="006A704F">
            <w:rPr>
              <w:rStyle w:val="PlaceholderText"/>
              <w:rFonts w:eastAsiaTheme="minorHAnsi"/>
            </w:rPr>
            <w:t>Click or tap here to enter text.</w:t>
          </w:r>
        </w:p>
      </w:docPartBody>
    </w:docPart>
    <w:docPart>
      <w:docPartPr>
        <w:name w:val="F965B116F8574C44A6F9EF038412A338"/>
        <w:category>
          <w:name w:val="General"/>
          <w:gallery w:val="placeholder"/>
        </w:category>
        <w:types>
          <w:type w:val="bbPlcHdr"/>
        </w:types>
        <w:behaviors>
          <w:behavior w:val="content"/>
        </w:behaviors>
        <w:guid w:val="{A00CAFD2-4C96-E945-93BF-A7BF029EEC0A}"/>
      </w:docPartPr>
      <w:docPartBody>
        <w:p w:rsidR="00850E42" w:rsidRDefault="008F33F8" w:rsidP="008F33F8">
          <w:pPr>
            <w:pStyle w:val="F965B116F8574C44A6F9EF038412A338"/>
          </w:pPr>
          <w:r w:rsidRPr="006A704F">
            <w:rPr>
              <w:rStyle w:val="PlaceholderText"/>
              <w:rFonts w:eastAsiaTheme="minorHAnsi"/>
            </w:rPr>
            <w:t>Click or tap here to enter text.</w:t>
          </w:r>
        </w:p>
      </w:docPartBody>
    </w:docPart>
    <w:docPart>
      <w:docPartPr>
        <w:name w:val="5718C08179AC3B478296018BBC40D9F4"/>
        <w:category>
          <w:name w:val="General"/>
          <w:gallery w:val="placeholder"/>
        </w:category>
        <w:types>
          <w:type w:val="bbPlcHdr"/>
        </w:types>
        <w:behaviors>
          <w:behavior w:val="content"/>
        </w:behaviors>
        <w:guid w:val="{177FE6A8-D0EE-4546-BC39-2841EA6B9AE9}"/>
      </w:docPartPr>
      <w:docPartBody>
        <w:p w:rsidR="00850E42" w:rsidRDefault="008F33F8" w:rsidP="008F33F8">
          <w:pPr>
            <w:pStyle w:val="5718C08179AC3B478296018BBC40D9F4"/>
          </w:pPr>
          <w:r w:rsidRPr="006A704F">
            <w:rPr>
              <w:rStyle w:val="PlaceholderText"/>
              <w:rFonts w:eastAsiaTheme="minorHAnsi"/>
            </w:rPr>
            <w:t>Click or tap here to enter text.</w:t>
          </w:r>
        </w:p>
      </w:docPartBody>
    </w:docPart>
    <w:docPart>
      <w:docPartPr>
        <w:name w:val="0DEF4EA36D649742954BBA63F8E51A3A"/>
        <w:category>
          <w:name w:val="General"/>
          <w:gallery w:val="placeholder"/>
        </w:category>
        <w:types>
          <w:type w:val="bbPlcHdr"/>
        </w:types>
        <w:behaviors>
          <w:behavior w:val="content"/>
        </w:behaviors>
        <w:guid w:val="{1BF583ED-C4DD-424F-99CD-CA773F1CA24A}"/>
      </w:docPartPr>
      <w:docPartBody>
        <w:p w:rsidR="00850E42" w:rsidRDefault="008F33F8" w:rsidP="008F33F8">
          <w:pPr>
            <w:pStyle w:val="0DEF4EA36D649742954BBA63F8E51A3A"/>
          </w:pPr>
          <w:r w:rsidRPr="006A704F">
            <w:rPr>
              <w:rStyle w:val="PlaceholderText"/>
              <w:rFonts w:eastAsiaTheme="minorHAnsi"/>
            </w:rPr>
            <w:t>Click or tap here to enter text.</w:t>
          </w:r>
        </w:p>
      </w:docPartBody>
    </w:docPart>
    <w:docPart>
      <w:docPartPr>
        <w:name w:val="750212CF661F0246A5F3AC0861B166FE"/>
        <w:category>
          <w:name w:val="General"/>
          <w:gallery w:val="placeholder"/>
        </w:category>
        <w:types>
          <w:type w:val="bbPlcHdr"/>
        </w:types>
        <w:behaviors>
          <w:behavior w:val="content"/>
        </w:behaviors>
        <w:guid w:val="{156502B7-B928-A449-A0E3-3BD109DFBB5A}"/>
      </w:docPartPr>
      <w:docPartBody>
        <w:p w:rsidR="00850E42" w:rsidRDefault="008F33F8" w:rsidP="008F33F8">
          <w:pPr>
            <w:pStyle w:val="750212CF661F0246A5F3AC0861B166FE"/>
          </w:pPr>
          <w:r w:rsidRPr="006A704F">
            <w:rPr>
              <w:rStyle w:val="PlaceholderText"/>
              <w:rFonts w:eastAsiaTheme="minorHAnsi"/>
            </w:rPr>
            <w:t>Click or tap here to enter text.</w:t>
          </w:r>
        </w:p>
      </w:docPartBody>
    </w:docPart>
    <w:docPart>
      <w:docPartPr>
        <w:name w:val="A5D2C1369A347E45913A50ED5FF174EA"/>
        <w:category>
          <w:name w:val="General"/>
          <w:gallery w:val="placeholder"/>
        </w:category>
        <w:types>
          <w:type w:val="bbPlcHdr"/>
        </w:types>
        <w:behaviors>
          <w:behavior w:val="content"/>
        </w:behaviors>
        <w:guid w:val="{CDB00A65-ABDB-1240-A782-ABE20AF55F8E}"/>
      </w:docPartPr>
      <w:docPartBody>
        <w:p w:rsidR="00850E42" w:rsidRDefault="008F33F8" w:rsidP="008F33F8">
          <w:pPr>
            <w:pStyle w:val="A5D2C1369A347E45913A50ED5FF174EA"/>
          </w:pPr>
          <w:r w:rsidRPr="006A704F">
            <w:rPr>
              <w:rStyle w:val="PlaceholderText"/>
              <w:rFonts w:eastAsiaTheme="minorHAnsi"/>
            </w:rPr>
            <w:t>Click or tap here to enter text.</w:t>
          </w:r>
        </w:p>
      </w:docPartBody>
    </w:docPart>
    <w:docPart>
      <w:docPartPr>
        <w:name w:val="DB5F1320367A6F4D913C85EC96E68990"/>
        <w:category>
          <w:name w:val="General"/>
          <w:gallery w:val="placeholder"/>
        </w:category>
        <w:types>
          <w:type w:val="bbPlcHdr"/>
        </w:types>
        <w:behaviors>
          <w:behavior w:val="content"/>
        </w:behaviors>
        <w:guid w:val="{62545F09-E85D-BA43-A403-BFCBBC5A8FD7}"/>
      </w:docPartPr>
      <w:docPartBody>
        <w:p w:rsidR="00850E42" w:rsidRDefault="008F33F8" w:rsidP="008F33F8">
          <w:pPr>
            <w:pStyle w:val="DB5F1320367A6F4D913C85EC96E68990"/>
          </w:pPr>
          <w:r w:rsidRPr="006A704F">
            <w:rPr>
              <w:rStyle w:val="PlaceholderText"/>
            </w:rPr>
            <w:t>Click or tap here to enter text.</w:t>
          </w:r>
        </w:p>
      </w:docPartBody>
    </w:docPart>
    <w:docPart>
      <w:docPartPr>
        <w:name w:val="AA1D468AB9DDFC479AC6C951A595FD4C"/>
        <w:category>
          <w:name w:val="General"/>
          <w:gallery w:val="placeholder"/>
        </w:category>
        <w:types>
          <w:type w:val="bbPlcHdr"/>
        </w:types>
        <w:behaviors>
          <w:behavior w:val="content"/>
        </w:behaviors>
        <w:guid w:val="{D100474E-828D-9E4B-B6D5-DB3F7854F5B2}"/>
      </w:docPartPr>
      <w:docPartBody>
        <w:p w:rsidR="00850E42" w:rsidRDefault="008F33F8" w:rsidP="008F33F8">
          <w:pPr>
            <w:pStyle w:val="AA1D468AB9DDFC479AC6C951A595FD4C"/>
          </w:pPr>
          <w:r w:rsidRPr="006A704F">
            <w:rPr>
              <w:rStyle w:val="PlaceholderText"/>
            </w:rPr>
            <w:t>Click or tap here to enter text.</w:t>
          </w:r>
        </w:p>
      </w:docPartBody>
    </w:docPart>
    <w:docPart>
      <w:docPartPr>
        <w:name w:val="03B2BB7CE77EE346AE672B687C69DECB"/>
        <w:category>
          <w:name w:val="General"/>
          <w:gallery w:val="placeholder"/>
        </w:category>
        <w:types>
          <w:type w:val="bbPlcHdr"/>
        </w:types>
        <w:behaviors>
          <w:behavior w:val="content"/>
        </w:behaviors>
        <w:guid w:val="{143535A0-7E67-A84D-A4E6-14531FC97D2E}"/>
      </w:docPartPr>
      <w:docPartBody>
        <w:p w:rsidR="00850E42" w:rsidRDefault="008F33F8" w:rsidP="008F33F8">
          <w:pPr>
            <w:pStyle w:val="03B2BB7CE77EE346AE672B687C69DECB"/>
          </w:pPr>
          <w:r w:rsidRPr="006A704F">
            <w:rPr>
              <w:rStyle w:val="PlaceholderText"/>
            </w:rPr>
            <w:t>Click or tap here to enter text.</w:t>
          </w:r>
        </w:p>
      </w:docPartBody>
    </w:docPart>
    <w:docPart>
      <w:docPartPr>
        <w:name w:val="AA79FC1655DECC468F21CE77B297BC98"/>
        <w:category>
          <w:name w:val="General"/>
          <w:gallery w:val="placeholder"/>
        </w:category>
        <w:types>
          <w:type w:val="bbPlcHdr"/>
        </w:types>
        <w:behaviors>
          <w:behavior w:val="content"/>
        </w:behaviors>
        <w:guid w:val="{95395F30-79F7-6143-83C4-2357D320DF3B}"/>
      </w:docPartPr>
      <w:docPartBody>
        <w:p w:rsidR="00850E42" w:rsidRDefault="008F33F8" w:rsidP="008F33F8">
          <w:pPr>
            <w:pStyle w:val="AA79FC1655DECC468F21CE77B297BC98"/>
          </w:pPr>
          <w:r w:rsidRPr="006A704F">
            <w:rPr>
              <w:rStyle w:val="PlaceholderText"/>
            </w:rPr>
            <w:t>Click or tap here to enter text.</w:t>
          </w:r>
        </w:p>
      </w:docPartBody>
    </w:docPart>
    <w:docPart>
      <w:docPartPr>
        <w:name w:val="6F06E458EA42514AB1F36B4F03572B65"/>
        <w:category>
          <w:name w:val="General"/>
          <w:gallery w:val="placeholder"/>
        </w:category>
        <w:types>
          <w:type w:val="bbPlcHdr"/>
        </w:types>
        <w:behaviors>
          <w:behavior w:val="content"/>
        </w:behaviors>
        <w:guid w:val="{D8830661-32B0-6F41-9547-A111FF07F78B}"/>
      </w:docPartPr>
      <w:docPartBody>
        <w:p w:rsidR="00850E42" w:rsidRDefault="008F33F8" w:rsidP="008F33F8">
          <w:pPr>
            <w:pStyle w:val="6F06E458EA42514AB1F36B4F03572B65"/>
          </w:pPr>
          <w:r w:rsidRPr="006A704F">
            <w:rPr>
              <w:rStyle w:val="PlaceholderText"/>
            </w:rPr>
            <w:t>Click or tap here to enter text.</w:t>
          </w:r>
        </w:p>
      </w:docPartBody>
    </w:docPart>
    <w:docPart>
      <w:docPartPr>
        <w:name w:val="3F7E7A70DF76C14E9F90167EB9AED0B3"/>
        <w:category>
          <w:name w:val="General"/>
          <w:gallery w:val="placeholder"/>
        </w:category>
        <w:types>
          <w:type w:val="bbPlcHdr"/>
        </w:types>
        <w:behaviors>
          <w:behavior w:val="content"/>
        </w:behaviors>
        <w:guid w:val="{BDEA42AB-497C-4149-ADC3-EA4F77CD355D}"/>
      </w:docPartPr>
      <w:docPartBody>
        <w:p w:rsidR="00850E42" w:rsidRDefault="008F33F8" w:rsidP="008F33F8">
          <w:pPr>
            <w:pStyle w:val="3F7E7A70DF76C14E9F90167EB9AED0B3"/>
          </w:pPr>
          <w:r w:rsidRPr="006A704F">
            <w:rPr>
              <w:rStyle w:val="PlaceholderText"/>
            </w:rPr>
            <w:t>Click or tap here to enter text.</w:t>
          </w:r>
        </w:p>
      </w:docPartBody>
    </w:docPart>
    <w:docPart>
      <w:docPartPr>
        <w:name w:val="0D6A798D2E491B4A9BFC679635F57161"/>
        <w:category>
          <w:name w:val="General"/>
          <w:gallery w:val="placeholder"/>
        </w:category>
        <w:types>
          <w:type w:val="bbPlcHdr"/>
        </w:types>
        <w:behaviors>
          <w:behavior w:val="content"/>
        </w:behaviors>
        <w:guid w:val="{A20DD645-C176-084E-9649-8E62C1467492}"/>
      </w:docPartPr>
      <w:docPartBody>
        <w:p w:rsidR="00850E42" w:rsidRDefault="008F33F8" w:rsidP="008F33F8">
          <w:pPr>
            <w:pStyle w:val="0D6A798D2E491B4A9BFC679635F57161"/>
          </w:pPr>
          <w:r w:rsidRPr="006A704F">
            <w:rPr>
              <w:rStyle w:val="PlaceholderText"/>
            </w:rPr>
            <w:t>Click or tap here to enter text.</w:t>
          </w:r>
        </w:p>
      </w:docPartBody>
    </w:docPart>
    <w:docPart>
      <w:docPartPr>
        <w:name w:val="CC0F629D9606714BB2B80836912A5D8E"/>
        <w:category>
          <w:name w:val="General"/>
          <w:gallery w:val="placeholder"/>
        </w:category>
        <w:types>
          <w:type w:val="bbPlcHdr"/>
        </w:types>
        <w:behaviors>
          <w:behavior w:val="content"/>
        </w:behaviors>
        <w:guid w:val="{EA7FC702-6DCE-7E49-8E47-E9B3BA49FF46}"/>
      </w:docPartPr>
      <w:docPartBody>
        <w:p w:rsidR="00850E42" w:rsidRDefault="008F33F8" w:rsidP="008F33F8">
          <w:pPr>
            <w:pStyle w:val="CC0F629D9606714BB2B80836912A5D8E"/>
          </w:pPr>
          <w:r w:rsidRPr="006A704F">
            <w:rPr>
              <w:rStyle w:val="PlaceholderText"/>
            </w:rPr>
            <w:t>Click or tap here to enter text.</w:t>
          </w:r>
        </w:p>
      </w:docPartBody>
    </w:docPart>
    <w:docPart>
      <w:docPartPr>
        <w:name w:val="0E5B00BAE9AE1844B170A483B12711E7"/>
        <w:category>
          <w:name w:val="General"/>
          <w:gallery w:val="placeholder"/>
        </w:category>
        <w:types>
          <w:type w:val="bbPlcHdr"/>
        </w:types>
        <w:behaviors>
          <w:behavior w:val="content"/>
        </w:behaviors>
        <w:guid w:val="{D8B31FCE-686B-314E-A99A-C5B3B4EC0A30}"/>
      </w:docPartPr>
      <w:docPartBody>
        <w:p w:rsidR="00850E42" w:rsidRDefault="008F33F8" w:rsidP="008F33F8">
          <w:pPr>
            <w:pStyle w:val="0E5B00BAE9AE1844B170A483B12711E7"/>
          </w:pPr>
          <w:r w:rsidRPr="006A704F">
            <w:rPr>
              <w:rStyle w:val="PlaceholderText"/>
            </w:rPr>
            <w:t>Click or tap here to enter text.</w:t>
          </w:r>
        </w:p>
      </w:docPartBody>
    </w:docPart>
    <w:docPart>
      <w:docPartPr>
        <w:name w:val="79DB11ADFA538A4A8BA0267725A7A9E1"/>
        <w:category>
          <w:name w:val="General"/>
          <w:gallery w:val="placeholder"/>
        </w:category>
        <w:types>
          <w:type w:val="bbPlcHdr"/>
        </w:types>
        <w:behaviors>
          <w:behavior w:val="content"/>
        </w:behaviors>
        <w:guid w:val="{DEF7161C-8D25-CA42-8662-B702B1D99176}"/>
      </w:docPartPr>
      <w:docPartBody>
        <w:p w:rsidR="00850E42" w:rsidRDefault="008F33F8" w:rsidP="008F33F8">
          <w:pPr>
            <w:pStyle w:val="79DB11ADFA538A4A8BA0267725A7A9E1"/>
          </w:pPr>
          <w:r w:rsidRPr="006A704F">
            <w:rPr>
              <w:rStyle w:val="PlaceholderText"/>
            </w:rPr>
            <w:t>Click or tap here to enter text.</w:t>
          </w:r>
        </w:p>
      </w:docPartBody>
    </w:docPart>
    <w:docPart>
      <w:docPartPr>
        <w:name w:val="583626AD85004A4185AC3F38B06D8F34"/>
        <w:category>
          <w:name w:val="General"/>
          <w:gallery w:val="placeholder"/>
        </w:category>
        <w:types>
          <w:type w:val="bbPlcHdr"/>
        </w:types>
        <w:behaviors>
          <w:behavior w:val="content"/>
        </w:behaviors>
        <w:guid w:val="{DEEA39C2-CD79-3240-B847-BEE107837A9E}"/>
      </w:docPartPr>
      <w:docPartBody>
        <w:p w:rsidR="00850E42" w:rsidRDefault="008F33F8" w:rsidP="008F33F8">
          <w:pPr>
            <w:pStyle w:val="583626AD85004A4185AC3F38B06D8F34"/>
          </w:pPr>
          <w:r w:rsidRPr="006A704F">
            <w:rPr>
              <w:rStyle w:val="PlaceholderText"/>
            </w:rPr>
            <w:t>Click or tap here to enter text.</w:t>
          </w:r>
        </w:p>
      </w:docPartBody>
    </w:docPart>
    <w:docPart>
      <w:docPartPr>
        <w:name w:val="54C5D54C4773774DAF743402E6D40C38"/>
        <w:category>
          <w:name w:val="General"/>
          <w:gallery w:val="placeholder"/>
        </w:category>
        <w:types>
          <w:type w:val="bbPlcHdr"/>
        </w:types>
        <w:behaviors>
          <w:behavior w:val="content"/>
        </w:behaviors>
        <w:guid w:val="{764A6323-F7EF-C44E-A562-4E6428D1B009}"/>
      </w:docPartPr>
      <w:docPartBody>
        <w:p w:rsidR="00850E42" w:rsidRDefault="008F33F8" w:rsidP="008F33F8">
          <w:pPr>
            <w:pStyle w:val="54C5D54C4773774DAF743402E6D40C38"/>
          </w:pPr>
          <w:r w:rsidRPr="006A704F">
            <w:rPr>
              <w:rStyle w:val="PlaceholderText"/>
            </w:rPr>
            <w:t>Click or tap here to enter text.</w:t>
          </w:r>
        </w:p>
      </w:docPartBody>
    </w:docPart>
    <w:docPart>
      <w:docPartPr>
        <w:name w:val="DC4D333FB7CF944A949256588CF6F40D"/>
        <w:category>
          <w:name w:val="General"/>
          <w:gallery w:val="placeholder"/>
        </w:category>
        <w:types>
          <w:type w:val="bbPlcHdr"/>
        </w:types>
        <w:behaviors>
          <w:behavior w:val="content"/>
        </w:behaviors>
        <w:guid w:val="{B597C986-5796-854F-BDD1-695DA27D0264}"/>
      </w:docPartPr>
      <w:docPartBody>
        <w:p w:rsidR="00850E42" w:rsidRDefault="008F33F8" w:rsidP="008F33F8">
          <w:pPr>
            <w:pStyle w:val="DC4D333FB7CF944A949256588CF6F40D"/>
          </w:pPr>
          <w:r w:rsidRPr="006A704F">
            <w:rPr>
              <w:rStyle w:val="PlaceholderText"/>
            </w:rPr>
            <w:t>Click or tap here to enter text.</w:t>
          </w:r>
        </w:p>
      </w:docPartBody>
    </w:docPart>
    <w:docPart>
      <w:docPartPr>
        <w:name w:val="63B2A1AAC9E83E449E4BC0FF2AC008A8"/>
        <w:category>
          <w:name w:val="General"/>
          <w:gallery w:val="placeholder"/>
        </w:category>
        <w:types>
          <w:type w:val="bbPlcHdr"/>
        </w:types>
        <w:behaviors>
          <w:behavior w:val="content"/>
        </w:behaviors>
        <w:guid w:val="{1F883096-8B75-AF40-9469-C0D78D034F72}"/>
      </w:docPartPr>
      <w:docPartBody>
        <w:p w:rsidR="00850E42" w:rsidRDefault="008F33F8" w:rsidP="008F33F8">
          <w:pPr>
            <w:pStyle w:val="63B2A1AAC9E83E449E4BC0FF2AC008A8"/>
          </w:pPr>
          <w:r w:rsidRPr="006A704F">
            <w:rPr>
              <w:rStyle w:val="PlaceholderText"/>
            </w:rPr>
            <w:t>Click or tap here to enter text.</w:t>
          </w:r>
        </w:p>
      </w:docPartBody>
    </w:docPart>
    <w:docPart>
      <w:docPartPr>
        <w:name w:val="0E46568263458C438B9456A60EFDA8C1"/>
        <w:category>
          <w:name w:val="General"/>
          <w:gallery w:val="placeholder"/>
        </w:category>
        <w:types>
          <w:type w:val="bbPlcHdr"/>
        </w:types>
        <w:behaviors>
          <w:behavior w:val="content"/>
        </w:behaviors>
        <w:guid w:val="{39FED5D4-27B8-7C4B-BFE9-1F804B7E89CE}"/>
      </w:docPartPr>
      <w:docPartBody>
        <w:p w:rsidR="00850E42" w:rsidRDefault="008F33F8" w:rsidP="008F33F8">
          <w:pPr>
            <w:pStyle w:val="0E46568263458C438B9456A60EFDA8C1"/>
          </w:pPr>
          <w:r w:rsidRPr="006A704F">
            <w:rPr>
              <w:rStyle w:val="PlaceholderText"/>
            </w:rPr>
            <w:t>Click or tap here to enter text.</w:t>
          </w:r>
        </w:p>
      </w:docPartBody>
    </w:docPart>
    <w:docPart>
      <w:docPartPr>
        <w:name w:val="8793FD6D8DB27A49874BC2089CD3691F"/>
        <w:category>
          <w:name w:val="General"/>
          <w:gallery w:val="placeholder"/>
        </w:category>
        <w:types>
          <w:type w:val="bbPlcHdr"/>
        </w:types>
        <w:behaviors>
          <w:behavior w:val="content"/>
        </w:behaviors>
        <w:guid w:val="{A5D83DC6-807C-5D40-8576-828F2EFF1B54}"/>
      </w:docPartPr>
      <w:docPartBody>
        <w:p w:rsidR="00850E42" w:rsidRDefault="008F33F8" w:rsidP="008F33F8">
          <w:pPr>
            <w:pStyle w:val="8793FD6D8DB27A49874BC2089CD3691F"/>
          </w:pPr>
          <w:r w:rsidRPr="006A704F">
            <w:rPr>
              <w:rStyle w:val="PlaceholderText"/>
            </w:rPr>
            <w:t>Click or tap here to enter text.</w:t>
          </w:r>
        </w:p>
      </w:docPartBody>
    </w:docPart>
    <w:docPart>
      <w:docPartPr>
        <w:name w:val="00B0EE22837C4040840B35231781055B"/>
        <w:category>
          <w:name w:val="General"/>
          <w:gallery w:val="placeholder"/>
        </w:category>
        <w:types>
          <w:type w:val="bbPlcHdr"/>
        </w:types>
        <w:behaviors>
          <w:behavior w:val="content"/>
        </w:behaviors>
        <w:guid w:val="{331AB16F-2EC5-8E4D-A19A-8BD05AF2B2A3}"/>
      </w:docPartPr>
      <w:docPartBody>
        <w:p w:rsidR="00850E42" w:rsidRDefault="008F33F8" w:rsidP="008F33F8">
          <w:pPr>
            <w:pStyle w:val="00B0EE22837C4040840B35231781055B"/>
          </w:pPr>
          <w:r w:rsidRPr="006A704F">
            <w:rPr>
              <w:rStyle w:val="PlaceholderText"/>
            </w:rPr>
            <w:t>Click or tap here to enter text.</w:t>
          </w:r>
        </w:p>
      </w:docPartBody>
    </w:docPart>
    <w:docPart>
      <w:docPartPr>
        <w:name w:val="F2D7B0A2F97D6E49BC343AA22023328E"/>
        <w:category>
          <w:name w:val="General"/>
          <w:gallery w:val="placeholder"/>
        </w:category>
        <w:types>
          <w:type w:val="bbPlcHdr"/>
        </w:types>
        <w:behaviors>
          <w:behavior w:val="content"/>
        </w:behaviors>
        <w:guid w:val="{68ADA14F-54CB-944A-AA0F-5526D7030A4F}"/>
      </w:docPartPr>
      <w:docPartBody>
        <w:p w:rsidR="00850E42" w:rsidRDefault="008F33F8" w:rsidP="008F33F8">
          <w:pPr>
            <w:pStyle w:val="F2D7B0A2F97D6E49BC343AA22023328E"/>
          </w:pPr>
          <w:r w:rsidRPr="006A704F">
            <w:rPr>
              <w:rStyle w:val="PlaceholderText"/>
            </w:rPr>
            <w:t>Click or tap here to enter text.</w:t>
          </w:r>
        </w:p>
      </w:docPartBody>
    </w:docPart>
    <w:docPart>
      <w:docPartPr>
        <w:name w:val="FFBA49EB9C635E4F8D6701F6CC680F04"/>
        <w:category>
          <w:name w:val="General"/>
          <w:gallery w:val="placeholder"/>
        </w:category>
        <w:types>
          <w:type w:val="bbPlcHdr"/>
        </w:types>
        <w:behaviors>
          <w:behavior w:val="content"/>
        </w:behaviors>
        <w:guid w:val="{54BDBF54-43DE-8E46-8D45-11E1FD5C5B1D}"/>
      </w:docPartPr>
      <w:docPartBody>
        <w:p w:rsidR="00850E42" w:rsidRDefault="008F33F8" w:rsidP="008F33F8">
          <w:pPr>
            <w:pStyle w:val="FFBA49EB9C635E4F8D6701F6CC680F04"/>
          </w:pPr>
          <w:r w:rsidRPr="006A704F">
            <w:rPr>
              <w:rStyle w:val="PlaceholderText"/>
            </w:rPr>
            <w:t>Click or tap here to enter text.</w:t>
          </w:r>
        </w:p>
      </w:docPartBody>
    </w:docPart>
    <w:docPart>
      <w:docPartPr>
        <w:name w:val="E7E9180A7DCE7E47801BD4B1AD9AEFD8"/>
        <w:category>
          <w:name w:val="General"/>
          <w:gallery w:val="placeholder"/>
        </w:category>
        <w:types>
          <w:type w:val="bbPlcHdr"/>
        </w:types>
        <w:behaviors>
          <w:behavior w:val="content"/>
        </w:behaviors>
        <w:guid w:val="{91351A07-BCAE-AC4D-9667-3A83500A077B}"/>
      </w:docPartPr>
      <w:docPartBody>
        <w:p w:rsidR="00850E42" w:rsidRDefault="008F33F8" w:rsidP="008F33F8">
          <w:pPr>
            <w:pStyle w:val="E7E9180A7DCE7E47801BD4B1AD9AEFD8"/>
          </w:pPr>
          <w:r w:rsidRPr="006A704F">
            <w:rPr>
              <w:rStyle w:val="PlaceholderText"/>
            </w:rPr>
            <w:t>Click or tap here to enter text.</w:t>
          </w:r>
        </w:p>
      </w:docPartBody>
    </w:docPart>
    <w:docPart>
      <w:docPartPr>
        <w:name w:val="D822D3E05111FF4D82E5F69561001930"/>
        <w:category>
          <w:name w:val="General"/>
          <w:gallery w:val="placeholder"/>
        </w:category>
        <w:types>
          <w:type w:val="bbPlcHdr"/>
        </w:types>
        <w:behaviors>
          <w:behavior w:val="content"/>
        </w:behaviors>
        <w:guid w:val="{EC822CF3-2030-3644-B720-0D48F52A9CF6}"/>
      </w:docPartPr>
      <w:docPartBody>
        <w:p w:rsidR="00850E42" w:rsidRDefault="008F33F8" w:rsidP="008F33F8">
          <w:pPr>
            <w:pStyle w:val="D822D3E05111FF4D82E5F69561001930"/>
          </w:pPr>
          <w:r w:rsidRPr="006A704F">
            <w:rPr>
              <w:rStyle w:val="PlaceholderText"/>
            </w:rPr>
            <w:t>Click or tap here to enter text.</w:t>
          </w:r>
        </w:p>
      </w:docPartBody>
    </w:docPart>
    <w:docPart>
      <w:docPartPr>
        <w:name w:val="DF683B2423CF8440917AFFBF6A4BE6EA"/>
        <w:category>
          <w:name w:val="General"/>
          <w:gallery w:val="placeholder"/>
        </w:category>
        <w:types>
          <w:type w:val="bbPlcHdr"/>
        </w:types>
        <w:behaviors>
          <w:behavior w:val="content"/>
        </w:behaviors>
        <w:guid w:val="{F84E3F91-C196-4C45-B49E-ECBF11AB02BD}"/>
      </w:docPartPr>
      <w:docPartBody>
        <w:p w:rsidR="00850E42" w:rsidRDefault="008F33F8" w:rsidP="008F33F8">
          <w:pPr>
            <w:pStyle w:val="DF683B2423CF8440917AFFBF6A4BE6EA"/>
          </w:pPr>
          <w:r w:rsidRPr="006A704F">
            <w:rPr>
              <w:rStyle w:val="PlaceholderText"/>
            </w:rPr>
            <w:t>Click or tap here to enter text.</w:t>
          </w:r>
        </w:p>
      </w:docPartBody>
    </w:docPart>
    <w:docPart>
      <w:docPartPr>
        <w:name w:val="1DB22EDC7F058746B4280D05722EFB61"/>
        <w:category>
          <w:name w:val="General"/>
          <w:gallery w:val="placeholder"/>
        </w:category>
        <w:types>
          <w:type w:val="bbPlcHdr"/>
        </w:types>
        <w:behaviors>
          <w:behavior w:val="content"/>
        </w:behaviors>
        <w:guid w:val="{2D3D599B-958C-F146-A4DD-3C80539C0F57}"/>
      </w:docPartPr>
      <w:docPartBody>
        <w:p w:rsidR="00850E42" w:rsidRDefault="008F33F8" w:rsidP="008F33F8">
          <w:pPr>
            <w:pStyle w:val="1DB22EDC7F058746B4280D05722EFB61"/>
          </w:pPr>
          <w:r w:rsidRPr="006A704F">
            <w:rPr>
              <w:rStyle w:val="PlaceholderText"/>
            </w:rPr>
            <w:t>Click or tap here to enter text.</w:t>
          </w:r>
        </w:p>
      </w:docPartBody>
    </w:docPart>
    <w:docPart>
      <w:docPartPr>
        <w:name w:val="8F47B476159F5F43A355D6814E8637E0"/>
        <w:category>
          <w:name w:val="General"/>
          <w:gallery w:val="placeholder"/>
        </w:category>
        <w:types>
          <w:type w:val="bbPlcHdr"/>
        </w:types>
        <w:behaviors>
          <w:behavior w:val="content"/>
        </w:behaviors>
        <w:guid w:val="{8A94B470-2380-954D-A6FF-907F9D6CF615}"/>
      </w:docPartPr>
      <w:docPartBody>
        <w:p w:rsidR="00850E42" w:rsidRDefault="008F33F8" w:rsidP="008F33F8">
          <w:pPr>
            <w:pStyle w:val="8F47B476159F5F43A355D6814E8637E0"/>
          </w:pPr>
          <w:r w:rsidRPr="006A704F">
            <w:rPr>
              <w:rStyle w:val="PlaceholderText"/>
            </w:rPr>
            <w:t>Click or tap here to enter text.</w:t>
          </w:r>
        </w:p>
      </w:docPartBody>
    </w:docPart>
    <w:docPart>
      <w:docPartPr>
        <w:name w:val="578204464E38F141B38718F2DE664F30"/>
        <w:category>
          <w:name w:val="General"/>
          <w:gallery w:val="placeholder"/>
        </w:category>
        <w:types>
          <w:type w:val="bbPlcHdr"/>
        </w:types>
        <w:behaviors>
          <w:behavior w:val="content"/>
        </w:behaviors>
        <w:guid w:val="{E1194FAE-10C0-A74D-9015-39B4AEA60C33}"/>
      </w:docPartPr>
      <w:docPartBody>
        <w:p w:rsidR="00850E42" w:rsidRDefault="008F33F8" w:rsidP="008F33F8">
          <w:pPr>
            <w:pStyle w:val="578204464E38F141B38718F2DE664F30"/>
          </w:pPr>
          <w:r w:rsidRPr="006A704F">
            <w:rPr>
              <w:rStyle w:val="PlaceholderText"/>
            </w:rPr>
            <w:t>Click or tap here to enter text.</w:t>
          </w:r>
        </w:p>
      </w:docPartBody>
    </w:docPart>
    <w:docPart>
      <w:docPartPr>
        <w:name w:val="2023CD746793894D9E678763976D11E4"/>
        <w:category>
          <w:name w:val="General"/>
          <w:gallery w:val="placeholder"/>
        </w:category>
        <w:types>
          <w:type w:val="bbPlcHdr"/>
        </w:types>
        <w:behaviors>
          <w:behavior w:val="content"/>
        </w:behaviors>
        <w:guid w:val="{A843B1D5-FD5B-5F4A-B949-60E650742DEA}"/>
      </w:docPartPr>
      <w:docPartBody>
        <w:p w:rsidR="00850E42" w:rsidRDefault="008F33F8" w:rsidP="008F33F8">
          <w:pPr>
            <w:pStyle w:val="2023CD746793894D9E678763976D11E4"/>
          </w:pPr>
          <w:r w:rsidRPr="006A704F">
            <w:rPr>
              <w:rStyle w:val="PlaceholderText"/>
            </w:rPr>
            <w:t>Click or tap here to enter text.</w:t>
          </w:r>
        </w:p>
      </w:docPartBody>
    </w:docPart>
    <w:docPart>
      <w:docPartPr>
        <w:name w:val="553B91240C0DD24F934D3B6A8E33A82B"/>
        <w:category>
          <w:name w:val="General"/>
          <w:gallery w:val="placeholder"/>
        </w:category>
        <w:types>
          <w:type w:val="bbPlcHdr"/>
        </w:types>
        <w:behaviors>
          <w:behavior w:val="content"/>
        </w:behaviors>
        <w:guid w:val="{38E72425-7A03-604C-82DC-E542081B2723}"/>
      </w:docPartPr>
      <w:docPartBody>
        <w:p w:rsidR="00850E42" w:rsidRDefault="008F33F8" w:rsidP="008F33F8">
          <w:pPr>
            <w:pStyle w:val="553B91240C0DD24F934D3B6A8E33A82B"/>
          </w:pPr>
          <w:r w:rsidRPr="006A704F">
            <w:rPr>
              <w:rStyle w:val="PlaceholderText"/>
            </w:rPr>
            <w:t>Click or tap here to enter text.</w:t>
          </w:r>
        </w:p>
      </w:docPartBody>
    </w:docPart>
    <w:docPart>
      <w:docPartPr>
        <w:name w:val="38319D3659D08C41A2C2738B2C1C56E8"/>
        <w:category>
          <w:name w:val="General"/>
          <w:gallery w:val="placeholder"/>
        </w:category>
        <w:types>
          <w:type w:val="bbPlcHdr"/>
        </w:types>
        <w:behaviors>
          <w:behavior w:val="content"/>
        </w:behaviors>
        <w:guid w:val="{07D1DFB2-16BF-924C-9A29-8C4F397A5175}"/>
      </w:docPartPr>
      <w:docPartBody>
        <w:p w:rsidR="00850E42" w:rsidRDefault="008F33F8" w:rsidP="008F33F8">
          <w:pPr>
            <w:pStyle w:val="38319D3659D08C41A2C2738B2C1C56E8"/>
          </w:pPr>
          <w:r w:rsidRPr="006A704F">
            <w:rPr>
              <w:rStyle w:val="PlaceholderText"/>
            </w:rPr>
            <w:t>Click or tap here to enter text.</w:t>
          </w:r>
        </w:p>
      </w:docPartBody>
    </w:docPart>
    <w:docPart>
      <w:docPartPr>
        <w:name w:val="83198A564A15D245BA8B05192B199BB9"/>
        <w:category>
          <w:name w:val="General"/>
          <w:gallery w:val="placeholder"/>
        </w:category>
        <w:types>
          <w:type w:val="bbPlcHdr"/>
        </w:types>
        <w:behaviors>
          <w:behavior w:val="content"/>
        </w:behaviors>
        <w:guid w:val="{E4718EDD-D09F-064A-A4E5-684EFAD1FEEC}"/>
      </w:docPartPr>
      <w:docPartBody>
        <w:p w:rsidR="00850E42" w:rsidRDefault="008F33F8" w:rsidP="008F33F8">
          <w:pPr>
            <w:pStyle w:val="83198A564A15D245BA8B05192B199BB9"/>
          </w:pPr>
          <w:r w:rsidRPr="006A704F">
            <w:rPr>
              <w:rStyle w:val="PlaceholderText"/>
            </w:rPr>
            <w:t>Click or tap here to enter text.</w:t>
          </w:r>
        </w:p>
      </w:docPartBody>
    </w:docPart>
    <w:docPart>
      <w:docPartPr>
        <w:name w:val="0165F0CC3702A542B1C3ACB5FE5DCEB8"/>
        <w:category>
          <w:name w:val="General"/>
          <w:gallery w:val="placeholder"/>
        </w:category>
        <w:types>
          <w:type w:val="bbPlcHdr"/>
        </w:types>
        <w:behaviors>
          <w:behavior w:val="content"/>
        </w:behaviors>
        <w:guid w:val="{37972EB8-C644-2B40-9E14-4058F94BC849}"/>
      </w:docPartPr>
      <w:docPartBody>
        <w:p w:rsidR="00850E42" w:rsidRDefault="008F33F8" w:rsidP="008F33F8">
          <w:pPr>
            <w:pStyle w:val="0165F0CC3702A542B1C3ACB5FE5DCEB8"/>
          </w:pPr>
          <w:r w:rsidRPr="006A704F">
            <w:rPr>
              <w:rStyle w:val="PlaceholderText"/>
            </w:rPr>
            <w:t>Click or tap here to enter text.</w:t>
          </w:r>
        </w:p>
      </w:docPartBody>
    </w:docPart>
    <w:docPart>
      <w:docPartPr>
        <w:name w:val="B0E26306276D3742B7411D149A45B6AB"/>
        <w:category>
          <w:name w:val="General"/>
          <w:gallery w:val="placeholder"/>
        </w:category>
        <w:types>
          <w:type w:val="bbPlcHdr"/>
        </w:types>
        <w:behaviors>
          <w:behavior w:val="content"/>
        </w:behaviors>
        <w:guid w:val="{5CCFB886-0FA6-524C-A753-E04E4BB4B2D4}"/>
      </w:docPartPr>
      <w:docPartBody>
        <w:p w:rsidR="00850E42" w:rsidRDefault="008F33F8" w:rsidP="008F33F8">
          <w:pPr>
            <w:pStyle w:val="B0E26306276D3742B7411D149A45B6AB"/>
          </w:pPr>
          <w:r w:rsidRPr="006A704F">
            <w:rPr>
              <w:rStyle w:val="PlaceholderText"/>
            </w:rPr>
            <w:t>Click or tap here to enter text.</w:t>
          </w:r>
        </w:p>
      </w:docPartBody>
    </w:docPart>
    <w:docPart>
      <w:docPartPr>
        <w:name w:val="B09DADCFF422EA4A9B7B57FAE6D6BF8C"/>
        <w:category>
          <w:name w:val="General"/>
          <w:gallery w:val="placeholder"/>
        </w:category>
        <w:types>
          <w:type w:val="bbPlcHdr"/>
        </w:types>
        <w:behaviors>
          <w:behavior w:val="content"/>
        </w:behaviors>
        <w:guid w:val="{C2D754D2-982A-884E-A1F0-29DB47A9F86B}"/>
      </w:docPartPr>
      <w:docPartBody>
        <w:p w:rsidR="00850E42" w:rsidRDefault="008F33F8" w:rsidP="008F33F8">
          <w:pPr>
            <w:pStyle w:val="B09DADCFF422EA4A9B7B57FAE6D6BF8C"/>
          </w:pPr>
          <w:r w:rsidRPr="006A704F">
            <w:rPr>
              <w:rStyle w:val="PlaceholderText"/>
            </w:rPr>
            <w:t>Click or tap here to enter text.</w:t>
          </w:r>
        </w:p>
      </w:docPartBody>
    </w:docPart>
    <w:docPart>
      <w:docPartPr>
        <w:name w:val="DF67F782D34E1544BC5293D712917A5F"/>
        <w:category>
          <w:name w:val="General"/>
          <w:gallery w:val="placeholder"/>
        </w:category>
        <w:types>
          <w:type w:val="bbPlcHdr"/>
        </w:types>
        <w:behaviors>
          <w:behavior w:val="content"/>
        </w:behaviors>
        <w:guid w:val="{07F8D5DF-76AF-984E-929D-611B87496785}"/>
      </w:docPartPr>
      <w:docPartBody>
        <w:p w:rsidR="00850E42" w:rsidRDefault="008F33F8" w:rsidP="008F33F8">
          <w:pPr>
            <w:pStyle w:val="DF67F782D34E1544BC5293D712917A5F"/>
          </w:pPr>
          <w:r w:rsidRPr="006A704F">
            <w:rPr>
              <w:rStyle w:val="PlaceholderText"/>
            </w:rPr>
            <w:t>Click or tap here to enter text.</w:t>
          </w:r>
        </w:p>
      </w:docPartBody>
    </w:docPart>
    <w:docPart>
      <w:docPartPr>
        <w:name w:val="B80E306F0AF93A46B39D182F2CCB14AB"/>
        <w:category>
          <w:name w:val="General"/>
          <w:gallery w:val="placeholder"/>
        </w:category>
        <w:types>
          <w:type w:val="bbPlcHdr"/>
        </w:types>
        <w:behaviors>
          <w:behavior w:val="content"/>
        </w:behaviors>
        <w:guid w:val="{261A298B-335C-6244-82A3-45668A2C2072}"/>
      </w:docPartPr>
      <w:docPartBody>
        <w:p w:rsidR="00850E42" w:rsidRDefault="008F33F8" w:rsidP="008F33F8">
          <w:pPr>
            <w:pStyle w:val="B80E306F0AF93A46B39D182F2CCB14AB"/>
          </w:pPr>
          <w:r w:rsidRPr="006A704F">
            <w:rPr>
              <w:rStyle w:val="PlaceholderText"/>
            </w:rPr>
            <w:t>Click or tap here to enter text.</w:t>
          </w:r>
        </w:p>
      </w:docPartBody>
    </w:docPart>
    <w:docPart>
      <w:docPartPr>
        <w:name w:val="E4183C2CCA274146830D03930CBE6D6F"/>
        <w:category>
          <w:name w:val="General"/>
          <w:gallery w:val="placeholder"/>
        </w:category>
        <w:types>
          <w:type w:val="bbPlcHdr"/>
        </w:types>
        <w:behaviors>
          <w:behavior w:val="content"/>
        </w:behaviors>
        <w:guid w:val="{BC4A4761-D096-E244-A7C0-234A4A5EBD6D}"/>
      </w:docPartPr>
      <w:docPartBody>
        <w:p w:rsidR="00850E42" w:rsidRDefault="008F33F8" w:rsidP="008F33F8">
          <w:pPr>
            <w:pStyle w:val="E4183C2CCA274146830D03930CBE6D6F"/>
          </w:pPr>
          <w:r w:rsidRPr="006A704F">
            <w:rPr>
              <w:rStyle w:val="PlaceholderText"/>
            </w:rPr>
            <w:t>Click or tap here to enter text.</w:t>
          </w:r>
        </w:p>
      </w:docPartBody>
    </w:docPart>
    <w:docPart>
      <w:docPartPr>
        <w:name w:val="E34144B03B959C4CA287FADC5DC3A0C3"/>
        <w:category>
          <w:name w:val="General"/>
          <w:gallery w:val="placeholder"/>
        </w:category>
        <w:types>
          <w:type w:val="bbPlcHdr"/>
        </w:types>
        <w:behaviors>
          <w:behavior w:val="content"/>
        </w:behaviors>
        <w:guid w:val="{940DA077-6779-6046-96E7-74155B2AA40A}"/>
      </w:docPartPr>
      <w:docPartBody>
        <w:p w:rsidR="00850E42" w:rsidRDefault="008F33F8" w:rsidP="008F33F8">
          <w:pPr>
            <w:pStyle w:val="E34144B03B959C4CA287FADC5DC3A0C3"/>
          </w:pPr>
          <w:r w:rsidRPr="006A704F">
            <w:rPr>
              <w:rStyle w:val="PlaceholderText"/>
            </w:rPr>
            <w:t>Click or tap here to enter text.</w:t>
          </w:r>
        </w:p>
      </w:docPartBody>
    </w:docPart>
    <w:docPart>
      <w:docPartPr>
        <w:name w:val="92B634B75A4E1448AF0E3B1DB3D5E068"/>
        <w:category>
          <w:name w:val="General"/>
          <w:gallery w:val="placeholder"/>
        </w:category>
        <w:types>
          <w:type w:val="bbPlcHdr"/>
        </w:types>
        <w:behaviors>
          <w:behavior w:val="content"/>
        </w:behaviors>
        <w:guid w:val="{8A96C542-0609-324C-B3DA-F856DD107F00}"/>
      </w:docPartPr>
      <w:docPartBody>
        <w:p w:rsidR="00850E42" w:rsidRDefault="008F33F8" w:rsidP="008F33F8">
          <w:pPr>
            <w:pStyle w:val="92B634B75A4E1448AF0E3B1DB3D5E068"/>
          </w:pPr>
          <w:r w:rsidRPr="006A704F">
            <w:rPr>
              <w:rStyle w:val="PlaceholderText"/>
            </w:rPr>
            <w:t>Click or tap here to enter text.</w:t>
          </w:r>
        </w:p>
      </w:docPartBody>
    </w:docPart>
    <w:docPart>
      <w:docPartPr>
        <w:name w:val="36324FDE6B130D44BA45A83A4FF7FA10"/>
        <w:category>
          <w:name w:val="General"/>
          <w:gallery w:val="placeholder"/>
        </w:category>
        <w:types>
          <w:type w:val="bbPlcHdr"/>
        </w:types>
        <w:behaviors>
          <w:behavior w:val="content"/>
        </w:behaviors>
        <w:guid w:val="{510D62AD-2BE4-C441-8973-923F7E2DA04A}"/>
      </w:docPartPr>
      <w:docPartBody>
        <w:p w:rsidR="00850E42" w:rsidRDefault="008F33F8" w:rsidP="008F33F8">
          <w:pPr>
            <w:pStyle w:val="36324FDE6B130D44BA45A83A4FF7FA10"/>
          </w:pPr>
          <w:r w:rsidRPr="006A704F">
            <w:rPr>
              <w:rStyle w:val="PlaceholderText"/>
            </w:rPr>
            <w:t>Click or tap here to enter text.</w:t>
          </w:r>
        </w:p>
      </w:docPartBody>
    </w:docPart>
    <w:docPart>
      <w:docPartPr>
        <w:name w:val="2057B0CB6BB179409E3949E8EBA09C50"/>
        <w:category>
          <w:name w:val="General"/>
          <w:gallery w:val="placeholder"/>
        </w:category>
        <w:types>
          <w:type w:val="bbPlcHdr"/>
        </w:types>
        <w:behaviors>
          <w:behavior w:val="content"/>
        </w:behaviors>
        <w:guid w:val="{831F8498-0FE1-2B40-9082-A341A7B84FDE}"/>
      </w:docPartPr>
      <w:docPartBody>
        <w:p w:rsidR="00850E42" w:rsidRDefault="008F33F8" w:rsidP="008F33F8">
          <w:pPr>
            <w:pStyle w:val="2057B0CB6BB179409E3949E8EBA09C50"/>
          </w:pPr>
          <w:r w:rsidRPr="006A704F">
            <w:rPr>
              <w:rStyle w:val="PlaceholderText"/>
            </w:rPr>
            <w:t>Click or tap here to enter text.</w:t>
          </w:r>
        </w:p>
      </w:docPartBody>
    </w:docPart>
    <w:docPart>
      <w:docPartPr>
        <w:name w:val="A6015BE3C5AA524AB8D900361399BAD3"/>
        <w:category>
          <w:name w:val="General"/>
          <w:gallery w:val="placeholder"/>
        </w:category>
        <w:types>
          <w:type w:val="bbPlcHdr"/>
        </w:types>
        <w:behaviors>
          <w:behavior w:val="content"/>
        </w:behaviors>
        <w:guid w:val="{8CE1139F-FC51-9B45-8911-58A7B0B54974}"/>
      </w:docPartPr>
      <w:docPartBody>
        <w:p w:rsidR="00850E42" w:rsidRDefault="008F33F8" w:rsidP="008F33F8">
          <w:pPr>
            <w:pStyle w:val="A6015BE3C5AA524AB8D900361399BAD3"/>
          </w:pPr>
          <w:r w:rsidRPr="006A704F">
            <w:rPr>
              <w:rStyle w:val="PlaceholderText"/>
            </w:rPr>
            <w:t>Click or tap here to enter text.</w:t>
          </w:r>
        </w:p>
      </w:docPartBody>
    </w:docPart>
    <w:docPart>
      <w:docPartPr>
        <w:name w:val="805B797B882B60489113BB3A689CC271"/>
        <w:category>
          <w:name w:val="General"/>
          <w:gallery w:val="placeholder"/>
        </w:category>
        <w:types>
          <w:type w:val="bbPlcHdr"/>
        </w:types>
        <w:behaviors>
          <w:behavior w:val="content"/>
        </w:behaviors>
        <w:guid w:val="{409AA9E8-1653-104A-9491-14673CE0666F}"/>
      </w:docPartPr>
      <w:docPartBody>
        <w:p w:rsidR="00850E42" w:rsidRDefault="008F33F8" w:rsidP="008F33F8">
          <w:pPr>
            <w:pStyle w:val="805B797B882B60489113BB3A689CC271"/>
          </w:pPr>
          <w:r w:rsidRPr="006A704F">
            <w:rPr>
              <w:rStyle w:val="PlaceholderText"/>
            </w:rPr>
            <w:t>Click or tap here to enter text.</w:t>
          </w:r>
        </w:p>
      </w:docPartBody>
    </w:docPart>
    <w:docPart>
      <w:docPartPr>
        <w:name w:val="1A1C62BCB18FCD488BA4A21ECEC2CF00"/>
        <w:category>
          <w:name w:val="General"/>
          <w:gallery w:val="placeholder"/>
        </w:category>
        <w:types>
          <w:type w:val="bbPlcHdr"/>
        </w:types>
        <w:behaviors>
          <w:behavior w:val="content"/>
        </w:behaviors>
        <w:guid w:val="{2AACA4AE-022B-5043-9ABD-2BCDE59779BE}"/>
      </w:docPartPr>
      <w:docPartBody>
        <w:p w:rsidR="00850E42" w:rsidRDefault="008F33F8" w:rsidP="008F33F8">
          <w:pPr>
            <w:pStyle w:val="1A1C62BCB18FCD488BA4A21ECEC2CF00"/>
          </w:pPr>
          <w:r w:rsidRPr="006A704F">
            <w:rPr>
              <w:rStyle w:val="PlaceholderText"/>
            </w:rPr>
            <w:t>Click or tap here to enter text.</w:t>
          </w:r>
        </w:p>
      </w:docPartBody>
    </w:docPart>
    <w:docPart>
      <w:docPartPr>
        <w:name w:val="40F11D6856FD3E4BAFD7C45C714A6752"/>
        <w:category>
          <w:name w:val="General"/>
          <w:gallery w:val="placeholder"/>
        </w:category>
        <w:types>
          <w:type w:val="bbPlcHdr"/>
        </w:types>
        <w:behaviors>
          <w:behavior w:val="content"/>
        </w:behaviors>
        <w:guid w:val="{A5B5977D-DB15-DE44-B1DF-4D9EE65D836B}"/>
      </w:docPartPr>
      <w:docPartBody>
        <w:p w:rsidR="00850E42" w:rsidRDefault="008F33F8" w:rsidP="008F33F8">
          <w:pPr>
            <w:pStyle w:val="40F11D6856FD3E4BAFD7C45C714A6752"/>
          </w:pPr>
          <w:r w:rsidRPr="006A704F">
            <w:rPr>
              <w:rStyle w:val="PlaceholderText"/>
            </w:rPr>
            <w:t>Click or tap here to enter text.</w:t>
          </w:r>
        </w:p>
      </w:docPartBody>
    </w:docPart>
    <w:docPart>
      <w:docPartPr>
        <w:name w:val="15A8D0C6C7D2AD499216434F164A118F"/>
        <w:category>
          <w:name w:val="General"/>
          <w:gallery w:val="placeholder"/>
        </w:category>
        <w:types>
          <w:type w:val="bbPlcHdr"/>
        </w:types>
        <w:behaviors>
          <w:behavior w:val="content"/>
        </w:behaviors>
        <w:guid w:val="{7C372ADE-36F7-CD48-A0EB-15A733814482}"/>
      </w:docPartPr>
      <w:docPartBody>
        <w:p w:rsidR="00850E42" w:rsidRDefault="008F33F8" w:rsidP="008F33F8">
          <w:pPr>
            <w:pStyle w:val="15A8D0C6C7D2AD499216434F164A118F"/>
          </w:pPr>
          <w:r w:rsidRPr="006A704F">
            <w:rPr>
              <w:rStyle w:val="PlaceholderText"/>
            </w:rPr>
            <w:t>Click or tap here to enter text.</w:t>
          </w:r>
        </w:p>
      </w:docPartBody>
    </w:docPart>
    <w:docPart>
      <w:docPartPr>
        <w:name w:val="A92B27CF6607394F9694FFB2CAA55B72"/>
        <w:category>
          <w:name w:val="General"/>
          <w:gallery w:val="placeholder"/>
        </w:category>
        <w:types>
          <w:type w:val="bbPlcHdr"/>
        </w:types>
        <w:behaviors>
          <w:behavior w:val="content"/>
        </w:behaviors>
        <w:guid w:val="{8076C224-0BCA-3341-B7EF-B5042FD7993D}"/>
      </w:docPartPr>
      <w:docPartBody>
        <w:p w:rsidR="00850E42" w:rsidRDefault="008F33F8" w:rsidP="008F33F8">
          <w:pPr>
            <w:pStyle w:val="A92B27CF6607394F9694FFB2CAA55B72"/>
          </w:pPr>
          <w:r w:rsidRPr="006A704F">
            <w:rPr>
              <w:rStyle w:val="PlaceholderText"/>
            </w:rPr>
            <w:t>Click or tap here to enter text.</w:t>
          </w:r>
        </w:p>
      </w:docPartBody>
    </w:docPart>
    <w:docPart>
      <w:docPartPr>
        <w:name w:val="CBA473F53B570D41B83177F6CD1F635E"/>
        <w:category>
          <w:name w:val="General"/>
          <w:gallery w:val="placeholder"/>
        </w:category>
        <w:types>
          <w:type w:val="bbPlcHdr"/>
        </w:types>
        <w:behaviors>
          <w:behavior w:val="content"/>
        </w:behaviors>
        <w:guid w:val="{AC4A67AA-9B84-B843-9BAC-9166DE0B8F10}"/>
      </w:docPartPr>
      <w:docPartBody>
        <w:p w:rsidR="00850E42" w:rsidRDefault="008F33F8" w:rsidP="008F33F8">
          <w:pPr>
            <w:pStyle w:val="CBA473F53B570D41B83177F6CD1F635E"/>
          </w:pPr>
          <w:r w:rsidRPr="006A704F">
            <w:rPr>
              <w:rStyle w:val="PlaceholderText"/>
            </w:rPr>
            <w:t>Click or tap here to enter text.</w:t>
          </w:r>
        </w:p>
      </w:docPartBody>
    </w:docPart>
    <w:docPart>
      <w:docPartPr>
        <w:name w:val="EC45552E958CC94688A2FCA4A15B34C0"/>
        <w:category>
          <w:name w:val="General"/>
          <w:gallery w:val="placeholder"/>
        </w:category>
        <w:types>
          <w:type w:val="bbPlcHdr"/>
        </w:types>
        <w:behaviors>
          <w:behavior w:val="content"/>
        </w:behaviors>
        <w:guid w:val="{4780760A-3811-0A40-95AA-847A7FF7BF07}"/>
      </w:docPartPr>
      <w:docPartBody>
        <w:p w:rsidR="00850E42" w:rsidRDefault="008F33F8" w:rsidP="008F33F8">
          <w:pPr>
            <w:pStyle w:val="EC45552E958CC94688A2FCA4A15B34C0"/>
          </w:pPr>
          <w:r w:rsidRPr="006A704F">
            <w:rPr>
              <w:rStyle w:val="PlaceholderText"/>
            </w:rPr>
            <w:t>Click or tap here to enter text.</w:t>
          </w:r>
        </w:p>
      </w:docPartBody>
    </w:docPart>
    <w:docPart>
      <w:docPartPr>
        <w:name w:val="ECA0996AD600A84D9059BF7AA0FFA425"/>
        <w:category>
          <w:name w:val="General"/>
          <w:gallery w:val="placeholder"/>
        </w:category>
        <w:types>
          <w:type w:val="bbPlcHdr"/>
        </w:types>
        <w:behaviors>
          <w:behavior w:val="content"/>
        </w:behaviors>
        <w:guid w:val="{88F6F4D3-39E1-7D40-BF11-4875A3CA39E8}"/>
      </w:docPartPr>
      <w:docPartBody>
        <w:p w:rsidR="00850E42" w:rsidRDefault="008F33F8" w:rsidP="008F33F8">
          <w:pPr>
            <w:pStyle w:val="ECA0996AD600A84D9059BF7AA0FFA425"/>
          </w:pPr>
          <w:r w:rsidRPr="006A704F">
            <w:rPr>
              <w:rStyle w:val="PlaceholderText"/>
            </w:rPr>
            <w:t>Click or tap here to enter text.</w:t>
          </w:r>
        </w:p>
      </w:docPartBody>
    </w:docPart>
    <w:docPart>
      <w:docPartPr>
        <w:name w:val="33785769E94A99469CD3EF0D72557310"/>
        <w:category>
          <w:name w:val="General"/>
          <w:gallery w:val="placeholder"/>
        </w:category>
        <w:types>
          <w:type w:val="bbPlcHdr"/>
        </w:types>
        <w:behaviors>
          <w:behavior w:val="content"/>
        </w:behaviors>
        <w:guid w:val="{A790B654-A77F-F446-B654-266C4C50E8DE}"/>
      </w:docPartPr>
      <w:docPartBody>
        <w:p w:rsidR="00850E42" w:rsidRDefault="008F33F8" w:rsidP="008F33F8">
          <w:pPr>
            <w:pStyle w:val="33785769E94A99469CD3EF0D72557310"/>
          </w:pPr>
          <w:r w:rsidRPr="006A704F">
            <w:rPr>
              <w:rStyle w:val="PlaceholderText"/>
            </w:rPr>
            <w:t>Click or tap here to enter text.</w:t>
          </w:r>
        </w:p>
      </w:docPartBody>
    </w:docPart>
    <w:docPart>
      <w:docPartPr>
        <w:name w:val="66C50410C80DE341B2F1C5CDA2F94854"/>
        <w:category>
          <w:name w:val="General"/>
          <w:gallery w:val="placeholder"/>
        </w:category>
        <w:types>
          <w:type w:val="bbPlcHdr"/>
        </w:types>
        <w:behaviors>
          <w:behavior w:val="content"/>
        </w:behaviors>
        <w:guid w:val="{CA61714E-C7BE-1843-A8AC-EB058E875BF8}"/>
      </w:docPartPr>
      <w:docPartBody>
        <w:p w:rsidR="00850E42" w:rsidRDefault="008F33F8" w:rsidP="008F33F8">
          <w:pPr>
            <w:pStyle w:val="66C50410C80DE341B2F1C5CDA2F94854"/>
          </w:pPr>
          <w:r w:rsidRPr="006A704F">
            <w:rPr>
              <w:rStyle w:val="PlaceholderText"/>
            </w:rPr>
            <w:t>Click or tap here to enter text.</w:t>
          </w:r>
        </w:p>
      </w:docPartBody>
    </w:docPart>
    <w:docPart>
      <w:docPartPr>
        <w:name w:val="A1FBD72DDD6FA942844EA61B97952086"/>
        <w:category>
          <w:name w:val="General"/>
          <w:gallery w:val="placeholder"/>
        </w:category>
        <w:types>
          <w:type w:val="bbPlcHdr"/>
        </w:types>
        <w:behaviors>
          <w:behavior w:val="content"/>
        </w:behaviors>
        <w:guid w:val="{B9B76755-EF91-CB4C-83BF-8A98404F5C2B}"/>
      </w:docPartPr>
      <w:docPartBody>
        <w:p w:rsidR="00850E42" w:rsidRDefault="008F33F8" w:rsidP="008F33F8">
          <w:pPr>
            <w:pStyle w:val="A1FBD72DDD6FA942844EA61B97952086"/>
          </w:pPr>
          <w:r w:rsidRPr="006A704F">
            <w:rPr>
              <w:rStyle w:val="PlaceholderText"/>
            </w:rPr>
            <w:t>Click or tap here to enter text.</w:t>
          </w:r>
        </w:p>
      </w:docPartBody>
    </w:docPart>
    <w:docPart>
      <w:docPartPr>
        <w:name w:val="8E04DEF67DC5A148A18245C79DB88F2C"/>
        <w:category>
          <w:name w:val="General"/>
          <w:gallery w:val="placeholder"/>
        </w:category>
        <w:types>
          <w:type w:val="bbPlcHdr"/>
        </w:types>
        <w:behaviors>
          <w:behavior w:val="content"/>
        </w:behaviors>
        <w:guid w:val="{8609DA4B-CBB7-0D4B-BEC7-075326EA5D20}"/>
      </w:docPartPr>
      <w:docPartBody>
        <w:p w:rsidR="00850E42" w:rsidRDefault="008F33F8" w:rsidP="008F33F8">
          <w:pPr>
            <w:pStyle w:val="8E04DEF67DC5A148A18245C79DB88F2C"/>
          </w:pPr>
          <w:r w:rsidRPr="006A704F">
            <w:rPr>
              <w:rStyle w:val="PlaceholderText"/>
            </w:rPr>
            <w:t>Click or tap here to enter text.</w:t>
          </w:r>
        </w:p>
      </w:docPartBody>
    </w:docPart>
    <w:docPart>
      <w:docPartPr>
        <w:name w:val="1CAFC4C295D9534598D39D62E1E3E4B0"/>
        <w:category>
          <w:name w:val="General"/>
          <w:gallery w:val="placeholder"/>
        </w:category>
        <w:types>
          <w:type w:val="bbPlcHdr"/>
        </w:types>
        <w:behaviors>
          <w:behavior w:val="content"/>
        </w:behaviors>
        <w:guid w:val="{08E0A59D-A22E-1D4A-8455-7E80239AFC09}"/>
      </w:docPartPr>
      <w:docPartBody>
        <w:p w:rsidR="00850E42" w:rsidRDefault="008F33F8" w:rsidP="008F33F8">
          <w:pPr>
            <w:pStyle w:val="1CAFC4C295D9534598D39D62E1E3E4B0"/>
          </w:pPr>
          <w:r w:rsidRPr="006A704F">
            <w:rPr>
              <w:rStyle w:val="PlaceholderText"/>
            </w:rPr>
            <w:t>Click or tap here to enter text.</w:t>
          </w:r>
        </w:p>
      </w:docPartBody>
    </w:docPart>
    <w:docPart>
      <w:docPartPr>
        <w:name w:val="A6B56C59BA0D104B9C77D49B6C8CCFD2"/>
        <w:category>
          <w:name w:val="General"/>
          <w:gallery w:val="placeholder"/>
        </w:category>
        <w:types>
          <w:type w:val="bbPlcHdr"/>
        </w:types>
        <w:behaviors>
          <w:behavior w:val="content"/>
        </w:behaviors>
        <w:guid w:val="{9CA18974-A14A-E545-B8A5-6448F6C90039}"/>
      </w:docPartPr>
      <w:docPartBody>
        <w:p w:rsidR="00850E42" w:rsidRDefault="008F33F8" w:rsidP="008F33F8">
          <w:pPr>
            <w:pStyle w:val="A6B56C59BA0D104B9C77D49B6C8CCFD2"/>
          </w:pPr>
          <w:r w:rsidRPr="006A704F">
            <w:rPr>
              <w:rStyle w:val="PlaceholderText"/>
            </w:rPr>
            <w:t>Click or tap here to enter text.</w:t>
          </w:r>
        </w:p>
      </w:docPartBody>
    </w:docPart>
    <w:docPart>
      <w:docPartPr>
        <w:name w:val="05C0899ACAA0964FAF669A050318ADF4"/>
        <w:category>
          <w:name w:val="General"/>
          <w:gallery w:val="placeholder"/>
        </w:category>
        <w:types>
          <w:type w:val="bbPlcHdr"/>
        </w:types>
        <w:behaviors>
          <w:behavior w:val="content"/>
        </w:behaviors>
        <w:guid w:val="{D898B7BF-4D22-2B44-96E2-A99E35371052}"/>
      </w:docPartPr>
      <w:docPartBody>
        <w:p w:rsidR="00850E42" w:rsidRDefault="008F33F8" w:rsidP="008F33F8">
          <w:pPr>
            <w:pStyle w:val="05C0899ACAA0964FAF669A050318ADF4"/>
          </w:pPr>
          <w:r w:rsidRPr="006A704F">
            <w:rPr>
              <w:rStyle w:val="PlaceholderText"/>
            </w:rPr>
            <w:t>Click or tap here to enter text.</w:t>
          </w:r>
        </w:p>
      </w:docPartBody>
    </w:docPart>
    <w:docPart>
      <w:docPartPr>
        <w:name w:val="3580CBEBF14032429A79D44324301DFF"/>
        <w:category>
          <w:name w:val="General"/>
          <w:gallery w:val="placeholder"/>
        </w:category>
        <w:types>
          <w:type w:val="bbPlcHdr"/>
        </w:types>
        <w:behaviors>
          <w:behavior w:val="content"/>
        </w:behaviors>
        <w:guid w:val="{4073854B-3672-4C49-A0BA-52A8B12272C4}"/>
      </w:docPartPr>
      <w:docPartBody>
        <w:p w:rsidR="00850E42" w:rsidRDefault="008F33F8" w:rsidP="008F33F8">
          <w:pPr>
            <w:pStyle w:val="3580CBEBF14032429A79D44324301DFF"/>
          </w:pPr>
          <w:r w:rsidRPr="006A704F">
            <w:rPr>
              <w:rStyle w:val="PlaceholderText"/>
            </w:rPr>
            <w:t>Click or tap here to enter text.</w:t>
          </w:r>
        </w:p>
      </w:docPartBody>
    </w:docPart>
    <w:docPart>
      <w:docPartPr>
        <w:name w:val="17D58AAE50CDD44AA5880893CAEC0648"/>
        <w:category>
          <w:name w:val="General"/>
          <w:gallery w:val="placeholder"/>
        </w:category>
        <w:types>
          <w:type w:val="bbPlcHdr"/>
        </w:types>
        <w:behaviors>
          <w:behavior w:val="content"/>
        </w:behaviors>
        <w:guid w:val="{84A12FFD-63F0-3145-A39E-6F78CD5A2CCF}"/>
      </w:docPartPr>
      <w:docPartBody>
        <w:p w:rsidR="00850E42" w:rsidRDefault="008F33F8" w:rsidP="008F33F8">
          <w:pPr>
            <w:pStyle w:val="17D58AAE50CDD44AA5880893CAEC0648"/>
          </w:pPr>
          <w:r w:rsidRPr="006A704F">
            <w:rPr>
              <w:rStyle w:val="PlaceholderText"/>
            </w:rPr>
            <w:t>Click or tap here to enter text.</w:t>
          </w:r>
        </w:p>
      </w:docPartBody>
    </w:docPart>
    <w:docPart>
      <w:docPartPr>
        <w:name w:val="70D708369CFFA643BE70E1FE745347CA"/>
        <w:category>
          <w:name w:val="General"/>
          <w:gallery w:val="placeholder"/>
        </w:category>
        <w:types>
          <w:type w:val="bbPlcHdr"/>
        </w:types>
        <w:behaviors>
          <w:behavior w:val="content"/>
        </w:behaviors>
        <w:guid w:val="{2A5D5B21-765E-1242-A0A9-DC11DD1FDB1E}"/>
      </w:docPartPr>
      <w:docPartBody>
        <w:p w:rsidR="00850E42" w:rsidRDefault="008F33F8" w:rsidP="008F33F8">
          <w:pPr>
            <w:pStyle w:val="70D708369CFFA643BE70E1FE745347CA"/>
          </w:pPr>
          <w:r w:rsidRPr="006A704F">
            <w:rPr>
              <w:rStyle w:val="PlaceholderText"/>
            </w:rPr>
            <w:t>Click or tap here to enter text.</w:t>
          </w:r>
        </w:p>
      </w:docPartBody>
    </w:docPart>
    <w:docPart>
      <w:docPartPr>
        <w:name w:val="2C8BC0E39345024C85EF595AD6860783"/>
        <w:category>
          <w:name w:val="General"/>
          <w:gallery w:val="placeholder"/>
        </w:category>
        <w:types>
          <w:type w:val="bbPlcHdr"/>
        </w:types>
        <w:behaviors>
          <w:behavior w:val="content"/>
        </w:behaviors>
        <w:guid w:val="{526B73E9-AF12-5149-8675-CFE1B433EC23}"/>
      </w:docPartPr>
      <w:docPartBody>
        <w:p w:rsidR="00850E42" w:rsidRDefault="008F33F8" w:rsidP="008F33F8">
          <w:pPr>
            <w:pStyle w:val="2C8BC0E39345024C85EF595AD6860783"/>
          </w:pPr>
          <w:r w:rsidRPr="006A704F">
            <w:rPr>
              <w:rStyle w:val="PlaceholderText"/>
            </w:rPr>
            <w:t>Click or tap here to enter text.</w:t>
          </w:r>
        </w:p>
      </w:docPartBody>
    </w:docPart>
    <w:docPart>
      <w:docPartPr>
        <w:name w:val="0EC00F92A2B5AA498C01C8714EC6BCBF"/>
        <w:category>
          <w:name w:val="General"/>
          <w:gallery w:val="placeholder"/>
        </w:category>
        <w:types>
          <w:type w:val="bbPlcHdr"/>
        </w:types>
        <w:behaviors>
          <w:behavior w:val="content"/>
        </w:behaviors>
        <w:guid w:val="{08F6AC82-E824-FF43-B45C-E97A95D3E4FD}"/>
      </w:docPartPr>
      <w:docPartBody>
        <w:p w:rsidR="00850E42" w:rsidRDefault="008F33F8" w:rsidP="008F33F8">
          <w:pPr>
            <w:pStyle w:val="0EC00F92A2B5AA498C01C8714EC6BCBF"/>
          </w:pPr>
          <w:r w:rsidRPr="006A704F">
            <w:rPr>
              <w:rStyle w:val="PlaceholderText"/>
            </w:rPr>
            <w:t>Click or tap here to enter text.</w:t>
          </w:r>
        </w:p>
      </w:docPartBody>
    </w:docPart>
    <w:docPart>
      <w:docPartPr>
        <w:name w:val="1644E456126E444DB8C0B7C9F21FF2FF"/>
        <w:category>
          <w:name w:val="General"/>
          <w:gallery w:val="placeholder"/>
        </w:category>
        <w:types>
          <w:type w:val="bbPlcHdr"/>
        </w:types>
        <w:behaviors>
          <w:behavior w:val="content"/>
        </w:behaviors>
        <w:guid w:val="{7F2258D9-FAE2-E943-9EAE-F7727C53DE16}"/>
      </w:docPartPr>
      <w:docPartBody>
        <w:p w:rsidR="00850E42" w:rsidRDefault="008F33F8" w:rsidP="008F33F8">
          <w:pPr>
            <w:pStyle w:val="1644E456126E444DB8C0B7C9F21FF2FF"/>
          </w:pPr>
          <w:r w:rsidRPr="006A704F">
            <w:rPr>
              <w:rStyle w:val="PlaceholderText"/>
            </w:rPr>
            <w:t>Click or tap here to enter text.</w:t>
          </w:r>
        </w:p>
      </w:docPartBody>
    </w:docPart>
    <w:docPart>
      <w:docPartPr>
        <w:name w:val="32A47257A168034B847C66681C8AF73B"/>
        <w:category>
          <w:name w:val="General"/>
          <w:gallery w:val="placeholder"/>
        </w:category>
        <w:types>
          <w:type w:val="bbPlcHdr"/>
        </w:types>
        <w:behaviors>
          <w:behavior w:val="content"/>
        </w:behaviors>
        <w:guid w:val="{42DC4E62-8BD6-0E4F-B433-10303D16E305}"/>
      </w:docPartPr>
      <w:docPartBody>
        <w:p w:rsidR="00850E42" w:rsidRDefault="008F33F8" w:rsidP="008F33F8">
          <w:pPr>
            <w:pStyle w:val="32A47257A168034B847C66681C8AF73B"/>
          </w:pPr>
          <w:r w:rsidRPr="006A704F">
            <w:rPr>
              <w:rStyle w:val="PlaceholderText"/>
            </w:rPr>
            <w:t>Click or tap here to enter text.</w:t>
          </w:r>
        </w:p>
      </w:docPartBody>
    </w:docPart>
    <w:docPart>
      <w:docPartPr>
        <w:name w:val="5BB9FD9A4AF2CD479BDEA3514DA2521D"/>
        <w:category>
          <w:name w:val="General"/>
          <w:gallery w:val="placeholder"/>
        </w:category>
        <w:types>
          <w:type w:val="bbPlcHdr"/>
        </w:types>
        <w:behaviors>
          <w:behavior w:val="content"/>
        </w:behaviors>
        <w:guid w:val="{95A31B03-9D76-3641-95BE-D06D59EBDEF1}"/>
      </w:docPartPr>
      <w:docPartBody>
        <w:p w:rsidR="00850E42" w:rsidRDefault="008F33F8" w:rsidP="008F33F8">
          <w:pPr>
            <w:pStyle w:val="5BB9FD9A4AF2CD479BDEA3514DA2521D"/>
          </w:pPr>
          <w:r w:rsidRPr="006A704F">
            <w:rPr>
              <w:rStyle w:val="PlaceholderText"/>
            </w:rPr>
            <w:t>Click or tap here to enter text.</w:t>
          </w:r>
        </w:p>
      </w:docPartBody>
    </w:docPart>
    <w:docPart>
      <w:docPartPr>
        <w:name w:val="3950287D32EBF3479B39DF4784204820"/>
        <w:category>
          <w:name w:val="General"/>
          <w:gallery w:val="placeholder"/>
        </w:category>
        <w:types>
          <w:type w:val="bbPlcHdr"/>
        </w:types>
        <w:behaviors>
          <w:behavior w:val="content"/>
        </w:behaviors>
        <w:guid w:val="{3DB02A5F-9046-8349-9778-9DA5EB7EDE4B}"/>
      </w:docPartPr>
      <w:docPartBody>
        <w:p w:rsidR="00850E42" w:rsidRDefault="008F33F8" w:rsidP="008F33F8">
          <w:pPr>
            <w:pStyle w:val="3950287D32EBF3479B39DF4784204820"/>
          </w:pPr>
          <w:r w:rsidRPr="006A704F">
            <w:rPr>
              <w:rStyle w:val="PlaceholderText"/>
            </w:rPr>
            <w:t>Click or tap here to enter text.</w:t>
          </w:r>
        </w:p>
      </w:docPartBody>
    </w:docPart>
    <w:docPart>
      <w:docPartPr>
        <w:name w:val="DA63C14D23ACED4AA74088AA64814006"/>
        <w:category>
          <w:name w:val="General"/>
          <w:gallery w:val="placeholder"/>
        </w:category>
        <w:types>
          <w:type w:val="bbPlcHdr"/>
        </w:types>
        <w:behaviors>
          <w:behavior w:val="content"/>
        </w:behaviors>
        <w:guid w:val="{F9440705-02C1-6048-A7E1-511C4C2729A5}"/>
      </w:docPartPr>
      <w:docPartBody>
        <w:p w:rsidR="00850E42" w:rsidRDefault="008F33F8" w:rsidP="008F33F8">
          <w:pPr>
            <w:pStyle w:val="DA63C14D23ACED4AA74088AA64814006"/>
          </w:pPr>
          <w:r w:rsidRPr="006A704F">
            <w:rPr>
              <w:rStyle w:val="PlaceholderText"/>
            </w:rPr>
            <w:t>Click or tap here to enter text.</w:t>
          </w:r>
        </w:p>
      </w:docPartBody>
    </w:docPart>
    <w:docPart>
      <w:docPartPr>
        <w:name w:val="2F8145A23786F045AE5D379EBC9B4B2B"/>
        <w:category>
          <w:name w:val="General"/>
          <w:gallery w:val="placeholder"/>
        </w:category>
        <w:types>
          <w:type w:val="bbPlcHdr"/>
        </w:types>
        <w:behaviors>
          <w:behavior w:val="content"/>
        </w:behaviors>
        <w:guid w:val="{C34E1E09-C2B4-5D44-8A88-ED31EF379471}"/>
      </w:docPartPr>
      <w:docPartBody>
        <w:p w:rsidR="00850E42" w:rsidRDefault="008F33F8" w:rsidP="008F33F8">
          <w:pPr>
            <w:pStyle w:val="2F8145A23786F045AE5D379EBC9B4B2B"/>
          </w:pPr>
          <w:r w:rsidRPr="006A704F">
            <w:rPr>
              <w:rStyle w:val="PlaceholderText"/>
            </w:rPr>
            <w:t>Click or tap here to enter text.</w:t>
          </w:r>
        </w:p>
      </w:docPartBody>
    </w:docPart>
    <w:docPart>
      <w:docPartPr>
        <w:name w:val="4F1556959BE52F41B17CA60B73823D23"/>
        <w:category>
          <w:name w:val="General"/>
          <w:gallery w:val="placeholder"/>
        </w:category>
        <w:types>
          <w:type w:val="bbPlcHdr"/>
        </w:types>
        <w:behaviors>
          <w:behavior w:val="content"/>
        </w:behaviors>
        <w:guid w:val="{019779D9-AF5F-9C46-8D4A-ECA5EC9FB3D9}"/>
      </w:docPartPr>
      <w:docPartBody>
        <w:p w:rsidR="00850E42" w:rsidRDefault="008F33F8" w:rsidP="008F33F8">
          <w:pPr>
            <w:pStyle w:val="4F1556959BE52F41B17CA60B73823D23"/>
          </w:pPr>
          <w:r w:rsidRPr="006A704F">
            <w:rPr>
              <w:rStyle w:val="PlaceholderText"/>
            </w:rPr>
            <w:t>Click or tap here to enter text.</w:t>
          </w:r>
        </w:p>
      </w:docPartBody>
    </w:docPart>
    <w:docPart>
      <w:docPartPr>
        <w:name w:val="E0301F3B05A0FF49BAFC068F1315C109"/>
        <w:category>
          <w:name w:val="General"/>
          <w:gallery w:val="placeholder"/>
        </w:category>
        <w:types>
          <w:type w:val="bbPlcHdr"/>
        </w:types>
        <w:behaviors>
          <w:behavior w:val="content"/>
        </w:behaviors>
        <w:guid w:val="{118E71D8-731E-B446-9EE8-CF358578918B}"/>
      </w:docPartPr>
      <w:docPartBody>
        <w:p w:rsidR="00850E42" w:rsidRDefault="008F33F8" w:rsidP="008F33F8">
          <w:pPr>
            <w:pStyle w:val="E0301F3B05A0FF49BAFC068F1315C109"/>
          </w:pPr>
          <w:r w:rsidRPr="006A704F">
            <w:rPr>
              <w:rStyle w:val="PlaceholderText"/>
            </w:rPr>
            <w:t>Click or tap here to enter text.</w:t>
          </w:r>
        </w:p>
      </w:docPartBody>
    </w:docPart>
    <w:docPart>
      <w:docPartPr>
        <w:name w:val="71F058596B050241894D402357ABE144"/>
        <w:category>
          <w:name w:val="General"/>
          <w:gallery w:val="placeholder"/>
        </w:category>
        <w:types>
          <w:type w:val="bbPlcHdr"/>
        </w:types>
        <w:behaviors>
          <w:behavior w:val="content"/>
        </w:behaviors>
        <w:guid w:val="{8272F4C5-AFB9-A449-8FD5-09090E537F74}"/>
      </w:docPartPr>
      <w:docPartBody>
        <w:p w:rsidR="00850E42" w:rsidRDefault="008F33F8" w:rsidP="008F33F8">
          <w:pPr>
            <w:pStyle w:val="71F058596B050241894D402357ABE144"/>
          </w:pPr>
          <w:r w:rsidRPr="006A704F">
            <w:rPr>
              <w:rStyle w:val="PlaceholderText"/>
            </w:rPr>
            <w:t>Click or tap here to enter text.</w:t>
          </w:r>
        </w:p>
      </w:docPartBody>
    </w:docPart>
    <w:docPart>
      <w:docPartPr>
        <w:name w:val="8C6BDCB3864EC44E836759225538F771"/>
        <w:category>
          <w:name w:val="General"/>
          <w:gallery w:val="placeholder"/>
        </w:category>
        <w:types>
          <w:type w:val="bbPlcHdr"/>
        </w:types>
        <w:behaviors>
          <w:behavior w:val="content"/>
        </w:behaviors>
        <w:guid w:val="{F0D62C30-867A-2345-8156-0AF506AD4050}"/>
      </w:docPartPr>
      <w:docPartBody>
        <w:p w:rsidR="00850E42" w:rsidRDefault="008F33F8" w:rsidP="008F33F8">
          <w:pPr>
            <w:pStyle w:val="8C6BDCB3864EC44E836759225538F771"/>
          </w:pPr>
          <w:r w:rsidRPr="006A704F">
            <w:rPr>
              <w:rStyle w:val="PlaceholderText"/>
            </w:rPr>
            <w:t>Click or tap here to enter text.</w:t>
          </w:r>
        </w:p>
      </w:docPartBody>
    </w:docPart>
    <w:docPart>
      <w:docPartPr>
        <w:name w:val="782D527CAC32C8469F8CAB242A9D6759"/>
        <w:category>
          <w:name w:val="General"/>
          <w:gallery w:val="placeholder"/>
        </w:category>
        <w:types>
          <w:type w:val="bbPlcHdr"/>
        </w:types>
        <w:behaviors>
          <w:behavior w:val="content"/>
        </w:behaviors>
        <w:guid w:val="{F46D15B0-2ABB-4443-97B4-E61E5396037C}"/>
      </w:docPartPr>
      <w:docPartBody>
        <w:p w:rsidR="00850E42" w:rsidRDefault="008F33F8" w:rsidP="008F33F8">
          <w:pPr>
            <w:pStyle w:val="782D527CAC32C8469F8CAB242A9D6759"/>
          </w:pPr>
          <w:r w:rsidRPr="006A704F">
            <w:rPr>
              <w:rStyle w:val="PlaceholderText"/>
            </w:rPr>
            <w:t>Click or tap here to enter text.</w:t>
          </w:r>
        </w:p>
      </w:docPartBody>
    </w:docPart>
    <w:docPart>
      <w:docPartPr>
        <w:name w:val="3B6526349745484C8EADB6EAB3CDA5C2"/>
        <w:category>
          <w:name w:val="General"/>
          <w:gallery w:val="placeholder"/>
        </w:category>
        <w:types>
          <w:type w:val="bbPlcHdr"/>
        </w:types>
        <w:behaviors>
          <w:behavior w:val="content"/>
        </w:behaviors>
        <w:guid w:val="{B56EA504-CFD6-B344-AC54-9A04494E906B}"/>
      </w:docPartPr>
      <w:docPartBody>
        <w:p w:rsidR="00850E42" w:rsidRDefault="008F33F8" w:rsidP="008F33F8">
          <w:pPr>
            <w:pStyle w:val="3B6526349745484C8EADB6EAB3CDA5C2"/>
          </w:pPr>
          <w:r w:rsidRPr="006A704F">
            <w:rPr>
              <w:rStyle w:val="PlaceholderText"/>
            </w:rPr>
            <w:t>Click or tap here to enter text.</w:t>
          </w:r>
        </w:p>
      </w:docPartBody>
    </w:docPart>
    <w:docPart>
      <w:docPartPr>
        <w:name w:val="BBA8FD99AF4D544C87772DF69BAD862F"/>
        <w:category>
          <w:name w:val="General"/>
          <w:gallery w:val="placeholder"/>
        </w:category>
        <w:types>
          <w:type w:val="bbPlcHdr"/>
        </w:types>
        <w:behaviors>
          <w:behavior w:val="content"/>
        </w:behaviors>
        <w:guid w:val="{D9D23153-6916-3C46-BD1B-6E5EEA31616E}"/>
      </w:docPartPr>
      <w:docPartBody>
        <w:p w:rsidR="00850E42" w:rsidRDefault="008F33F8" w:rsidP="008F33F8">
          <w:pPr>
            <w:pStyle w:val="BBA8FD99AF4D544C87772DF69BAD862F"/>
          </w:pPr>
          <w:r w:rsidRPr="006A704F">
            <w:rPr>
              <w:rStyle w:val="PlaceholderText"/>
            </w:rPr>
            <w:t>Click or tap here to enter text.</w:t>
          </w:r>
        </w:p>
      </w:docPartBody>
    </w:docPart>
    <w:docPart>
      <w:docPartPr>
        <w:name w:val="E8A0DC07A88DB046BCD209AF57FD84A6"/>
        <w:category>
          <w:name w:val="General"/>
          <w:gallery w:val="placeholder"/>
        </w:category>
        <w:types>
          <w:type w:val="bbPlcHdr"/>
        </w:types>
        <w:behaviors>
          <w:behavior w:val="content"/>
        </w:behaviors>
        <w:guid w:val="{DB41A16D-3145-2E46-914B-C6DC083FA4F4}"/>
      </w:docPartPr>
      <w:docPartBody>
        <w:p w:rsidR="00850E42" w:rsidRDefault="008F33F8" w:rsidP="008F33F8">
          <w:pPr>
            <w:pStyle w:val="E8A0DC07A88DB046BCD209AF57FD84A6"/>
          </w:pPr>
          <w:r w:rsidRPr="006A704F">
            <w:rPr>
              <w:rStyle w:val="PlaceholderText"/>
            </w:rPr>
            <w:t>Click or tap here to enter text.</w:t>
          </w:r>
        </w:p>
      </w:docPartBody>
    </w:docPart>
    <w:docPart>
      <w:docPartPr>
        <w:name w:val="EFD79D7309E07542AB16EA7D2A95CEBA"/>
        <w:category>
          <w:name w:val="General"/>
          <w:gallery w:val="placeholder"/>
        </w:category>
        <w:types>
          <w:type w:val="bbPlcHdr"/>
        </w:types>
        <w:behaviors>
          <w:behavior w:val="content"/>
        </w:behaviors>
        <w:guid w:val="{19C4146E-D85C-0247-9042-F8BA2F0E7924}"/>
      </w:docPartPr>
      <w:docPartBody>
        <w:p w:rsidR="00850E42" w:rsidRDefault="008F33F8" w:rsidP="008F33F8">
          <w:pPr>
            <w:pStyle w:val="EFD79D7309E07542AB16EA7D2A95CEBA"/>
          </w:pPr>
          <w:r w:rsidRPr="006A704F">
            <w:rPr>
              <w:rStyle w:val="PlaceholderText"/>
            </w:rPr>
            <w:t>Click or tap here to enter text.</w:t>
          </w:r>
        </w:p>
      </w:docPartBody>
    </w:docPart>
    <w:docPart>
      <w:docPartPr>
        <w:name w:val="92A8C5B9C6C54E4180AB4911A0076C53"/>
        <w:category>
          <w:name w:val="General"/>
          <w:gallery w:val="placeholder"/>
        </w:category>
        <w:types>
          <w:type w:val="bbPlcHdr"/>
        </w:types>
        <w:behaviors>
          <w:behavior w:val="content"/>
        </w:behaviors>
        <w:guid w:val="{B77B3D5B-B829-7344-8C82-750364EFE463}"/>
      </w:docPartPr>
      <w:docPartBody>
        <w:p w:rsidR="00850E42" w:rsidRDefault="008F33F8" w:rsidP="008F33F8">
          <w:pPr>
            <w:pStyle w:val="92A8C5B9C6C54E4180AB4911A0076C53"/>
          </w:pPr>
          <w:r w:rsidRPr="006A704F">
            <w:rPr>
              <w:rStyle w:val="PlaceholderText"/>
            </w:rPr>
            <w:t>Click or tap here to enter text.</w:t>
          </w:r>
        </w:p>
      </w:docPartBody>
    </w:docPart>
    <w:docPart>
      <w:docPartPr>
        <w:name w:val="E89BEDDBE2CCB6408D53FC46EE5A5C3C"/>
        <w:category>
          <w:name w:val="General"/>
          <w:gallery w:val="placeholder"/>
        </w:category>
        <w:types>
          <w:type w:val="bbPlcHdr"/>
        </w:types>
        <w:behaviors>
          <w:behavior w:val="content"/>
        </w:behaviors>
        <w:guid w:val="{894E9E1E-019D-B449-89A0-37F9CFD1D51D}"/>
      </w:docPartPr>
      <w:docPartBody>
        <w:p w:rsidR="00850E42" w:rsidRDefault="008F33F8" w:rsidP="008F33F8">
          <w:pPr>
            <w:pStyle w:val="E89BEDDBE2CCB6408D53FC46EE5A5C3C"/>
          </w:pPr>
          <w:r w:rsidRPr="006A704F">
            <w:rPr>
              <w:rStyle w:val="PlaceholderText"/>
            </w:rPr>
            <w:t>Click or tap here to enter text.</w:t>
          </w:r>
        </w:p>
      </w:docPartBody>
    </w:docPart>
    <w:docPart>
      <w:docPartPr>
        <w:name w:val="1F4E3F8228863F439377B6604357CCEB"/>
        <w:category>
          <w:name w:val="General"/>
          <w:gallery w:val="placeholder"/>
        </w:category>
        <w:types>
          <w:type w:val="bbPlcHdr"/>
        </w:types>
        <w:behaviors>
          <w:behavior w:val="content"/>
        </w:behaviors>
        <w:guid w:val="{05DA1F37-C24C-CE4B-9BCD-477714F146DE}"/>
      </w:docPartPr>
      <w:docPartBody>
        <w:p w:rsidR="00850E42" w:rsidRDefault="008F33F8" w:rsidP="008F33F8">
          <w:pPr>
            <w:pStyle w:val="1F4E3F8228863F439377B6604357CCEB"/>
          </w:pPr>
          <w:r w:rsidRPr="006A704F">
            <w:rPr>
              <w:rStyle w:val="PlaceholderText"/>
            </w:rPr>
            <w:t>Click or tap here to enter text.</w:t>
          </w:r>
        </w:p>
      </w:docPartBody>
    </w:docPart>
    <w:docPart>
      <w:docPartPr>
        <w:name w:val="E8DEC7DCECB2674984489904022AB148"/>
        <w:category>
          <w:name w:val="General"/>
          <w:gallery w:val="placeholder"/>
        </w:category>
        <w:types>
          <w:type w:val="bbPlcHdr"/>
        </w:types>
        <w:behaviors>
          <w:behavior w:val="content"/>
        </w:behaviors>
        <w:guid w:val="{E1245D4F-22D1-8942-B7A0-49E0A253DE43}"/>
      </w:docPartPr>
      <w:docPartBody>
        <w:p w:rsidR="00850E42" w:rsidRDefault="008F33F8" w:rsidP="008F33F8">
          <w:pPr>
            <w:pStyle w:val="E8DEC7DCECB2674984489904022AB148"/>
          </w:pPr>
          <w:r w:rsidRPr="006A704F">
            <w:rPr>
              <w:rStyle w:val="PlaceholderText"/>
            </w:rPr>
            <w:t>Click or tap here to enter text.</w:t>
          </w:r>
        </w:p>
      </w:docPartBody>
    </w:docPart>
    <w:docPart>
      <w:docPartPr>
        <w:name w:val="50EE6988A8E2FA49BBF013B0B524F513"/>
        <w:category>
          <w:name w:val="General"/>
          <w:gallery w:val="placeholder"/>
        </w:category>
        <w:types>
          <w:type w:val="bbPlcHdr"/>
        </w:types>
        <w:behaviors>
          <w:behavior w:val="content"/>
        </w:behaviors>
        <w:guid w:val="{EE6EB0DF-EA1C-014E-B929-311545FDD662}"/>
      </w:docPartPr>
      <w:docPartBody>
        <w:p w:rsidR="00850E42" w:rsidRDefault="008F33F8" w:rsidP="008F33F8">
          <w:pPr>
            <w:pStyle w:val="50EE6988A8E2FA49BBF013B0B524F513"/>
          </w:pPr>
          <w:r w:rsidRPr="006A704F">
            <w:rPr>
              <w:rStyle w:val="PlaceholderText"/>
            </w:rPr>
            <w:t>Click or tap here to enter text.</w:t>
          </w:r>
        </w:p>
      </w:docPartBody>
    </w:docPart>
    <w:docPart>
      <w:docPartPr>
        <w:name w:val="90D4EFE0643B304C8E6B90B51D487CD8"/>
        <w:category>
          <w:name w:val="General"/>
          <w:gallery w:val="placeholder"/>
        </w:category>
        <w:types>
          <w:type w:val="bbPlcHdr"/>
        </w:types>
        <w:behaviors>
          <w:behavior w:val="content"/>
        </w:behaviors>
        <w:guid w:val="{B1D74F61-E478-734B-951B-DC1D3486A240}"/>
      </w:docPartPr>
      <w:docPartBody>
        <w:p w:rsidR="00850E42" w:rsidRDefault="008F33F8" w:rsidP="008F33F8">
          <w:pPr>
            <w:pStyle w:val="90D4EFE0643B304C8E6B90B51D487CD8"/>
          </w:pPr>
          <w:r w:rsidRPr="006A704F">
            <w:rPr>
              <w:rStyle w:val="PlaceholderText"/>
            </w:rPr>
            <w:t>Click or tap here to enter text.</w:t>
          </w:r>
        </w:p>
      </w:docPartBody>
    </w:docPart>
    <w:docPart>
      <w:docPartPr>
        <w:name w:val="88D36C4CADB37D469D669DCA5F652CAB"/>
        <w:category>
          <w:name w:val="General"/>
          <w:gallery w:val="placeholder"/>
        </w:category>
        <w:types>
          <w:type w:val="bbPlcHdr"/>
        </w:types>
        <w:behaviors>
          <w:behavior w:val="content"/>
        </w:behaviors>
        <w:guid w:val="{CD95E8F3-9487-314B-B558-BD33D3DB1605}"/>
      </w:docPartPr>
      <w:docPartBody>
        <w:p w:rsidR="00850E42" w:rsidRDefault="008F33F8" w:rsidP="008F33F8">
          <w:pPr>
            <w:pStyle w:val="88D36C4CADB37D469D669DCA5F652CAB"/>
          </w:pPr>
          <w:r w:rsidRPr="006A704F">
            <w:rPr>
              <w:rStyle w:val="PlaceholderText"/>
            </w:rPr>
            <w:t>Click or tap here to enter text.</w:t>
          </w:r>
        </w:p>
      </w:docPartBody>
    </w:docPart>
    <w:docPart>
      <w:docPartPr>
        <w:name w:val="506EB6D32B59124FA2C5BEC5B4A9904B"/>
        <w:category>
          <w:name w:val="General"/>
          <w:gallery w:val="placeholder"/>
        </w:category>
        <w:types>
          <w:type w:val="bbPlcHdr"/>
        </w:types>
        <w:behaviors>
          <w:behavior w:val="content"/>
        </w:behaviors>
        <w:guid w:val="{C37A4972-D503-9545-96B1-F4F101C01021}"/>
      </w:docPartPr>
      <w:docPartBody>
        <w:p w:rsidR="00850E42" w:rsidRDefault="008F33F8" w:rsidP="008F33F8">
          <w:pPr>
            <w:pStyle w:val="506EB6D32B59124FA2C5BEC5B4A9904B"/>
          </w:pPr>
          <w:r w:rsidRPr="006A704F">
            <w:rPr>
              <w:rStyle w:val="PlaceholderText"/>
            </w:rPr>
            <w:t>Click or tap here to enter text.</w:t>
          </w:r>
        </w:p>
      </w:docPartBody>
    </w:docPart>
    <w:docPart>
      <w:docPartPr>
        <w:name w:val="35F9810CA2EBA14F934C2C0A7C861929"/>
        <w:category>
          <w:name w:val="General"/>
          <w:gallery w:val="placeholder"/>
        </w:category>
        <w:types>
          <w:type w:val="bbPlcHdr"/>
        </w:types>
        <w:behaviors>
          <w:behavior w:val="content"/>
        </w:behaviors>
        <w:guid w:val="{715D77FF-62AE-7E45-A323-373ECC9F0CAB}"/>
      </w:docPartPr>
      <w:docPartBody>
        <w:p w:rsidR="00850E42" w:rsidRDefault="008F33F8" w:rsidP="008F33F8">
          <w:pPr>
            <w:pStyle w:val="35F9810CA2EBA14F934C2C0A7C861929"/>
          </w:pPr>
          <w:r w:rsidRPr="009B7299">
            <w:rPr>
              <w:rStyle w:val="PlaceholderText"/>
            </w:rPr>
            <w:t>Click or tap here to enter text.</w:t>
          </w:r>
        </w:p>
      </w:docPartBody>
    </w:docPart>
    <w:docPart>
      <w:docPartPr>
        <w:name w:val="EA7D1DD3CEB4FB46B76F5EFD20D2FCA7"/>
        <w:category>
          <w:name w:val="General"/>
          <w:gallery w:val="placeholder"/>
        </w:category>
        <w:types>
          <w:type w:val="bbPlcHdr"/>
        </w:types>
        <w:behaviors>
          <w:behavior w:val="content"/>
        </w:behaviors>
        <w:guid w:val="{D8140A55-81DB-2149-973B-40EF9EACFDF9}"/>
      </w:docPartPr>
      <w:docPartBody>
        <w:p w:rsidR="00850E42" w:rsidRDefault="008F33F8" w:rsidP="008F33F8">
          <w:pPr>
            <w:pStyle w:val="EA7D1DD3CEB4FB46B76F5EFD20D2FCA7"/>
          </w:pPr>
          <w:r w:rsidRPr="009B72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1D"/>
    <w:rsid w:val="001C1CC0"/>
    <w:rsid w:val="00850E42"/>
    <w:rsid w:val="008F33F8"/>
    <w:rsid w:val="00E03A1D"/>
    <w:rsid w:val="00F0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3F8"/>
    <w:rPr>
      <w:color w:val="808080"/>
    </w:rPr>
  </w:style>
  <w:style w:type="paragraph" w:customStyle="1" w:styleId="6D7CD029003853449D80AE73ADBEC217">
    <w:name w:val="6D7CD029003853449D80AE73ADBEC217"/>
    <w:rsid w:val="008F33F8"/>
    <w:pPr>
      <w:spacing w:after="0" w:line="240" w:lineRule="auto"/>
    </w:pPr>
    <w:rPr>
      <w:sz w:val="24"/>
      <w:szCs w:val="24"/>
    </w:rPr>
  </w:style>
  <w:style w:type="paragraph" w:customStyle="1" w:styleId="65525CBB78389F4287610F881F5B62F5">
    <w:name w:val="65525CBB78389F4287610F881F5B62F5"/>
    <w:rsid w:val="008F33F8"/>
    <w:pPr>
      <w:spacing w:after="0" w:line="240" w:lineRule="auto"/>
    </w:pPr>
    <w:rPr>
      <w:sz w:val="24"/>
      <w:szCs w:val="24"/>
    </w:rPr>
  </w:style>
  <w:style w:type="paragraph" w:customStyle="1" w:styleId="9B31CC0C36587940B10B03556B6E8CAB">
    <w:name w:val="9B31CC0C36587940B10B03556B6E8CAB"/>
    <w:rsid w:val="008F33F8"/>
    <w:pPr>
      <w:spacing w:after="0" w:line="240" w:lineRule="auto"/>
    </w:pPr>
    <w:rPr>
      <w:sz w:val="24"/>
      <w:szCs w:val="24"/>
    </w:rPr>
  </w:style>
  <w:style w:type="paragraph" w:customStyle="1" w:styleId="C8AD390F0AA0CB4D85E1FE423CE936AF">
    <w:name w:val="C8AD390F0AA0CB4D85E1FE423CE936AF"/>
    <w:rsid w:val="008F33F8"/>
    <w:pPr>
      <w:spacing w:after="0" w:line="240" w:lineRule="auto"/>
    </w:pPr>
    <w:rPr>
      <w:sz w:val="24"/>
      <w:szCs w:val="24"/>
    </w:rPr>
  </w:style>
  <w:style w:type="paragraph" w:customStyle="1" w:styleId="A9FBEB7477FCE24AAF35DB765356A70F">
    <w:name w:val="A9FBEB7477FCE24AAF35DB765356A70F"/>
    <w:rsid w:val="008F33F8"/>
    <w:pPr>
      <w:spacing w:after="0" w:line="240" w:lineRule="auto"/>
    </w:pPr>
    <w:rPr>
      <w:sz w:val="24"/>
      <w:szCs w:val="24"/>
    </w:rPr>
  </w:style>
  <w:style w:type="paragraph" w:customStyle="1" w:styleId="13249A1A3E150A4DA7C3116FF1960B67">
    <w:name w:val="13249A1A3E150A4DA7C3116FF1960B67"/>
    <w:rsid w:val="008F33F8"/>
    <w:pPr>
      <w:spacing w:after="0" w:line="240" w:lineRule="auto"/>
    </w:pPr>
    <w:rPr>
      <w:sz w:val="24"/>
      <w:szCs w:val="24"/>
    </w:rPr>
  </w:style>
  <w:style w:type="paragraph" w:customStyle="1" w:styleId="7DECC79493ABA84488A54749CA683DF0">
    <w:name w:val="7DECC79493ABA84488A54749CA683DF0"/>
    <w:rsid w:val="008F33F8"/>
    <w:pPr>
      <w:spacing w:after="0" w:line="240" w:lineRule="auto"/>
    </w:pPr>
    <w:rPr>
      <w:sz w:val="24"/>
      <w:szCs w:val="24"/>
    </w:rPr>
  </w:style>
  <w:style w:type="paragraph" w:customStyle="1" w:styleId="97BA6DFF1B90F84E9E5B87A39F8E2B25">
    <w:name w:val="97BA6DFF1B90F84E9E5B87A39F8E2B25"/>
    <w:rsid w:val="008F33F8"/>
    <w:pPr>
      <w:spacing w:after="0" w:line="240" w:lineRule="auto"/>
    </w:pPr>
    <w:rPr>
      <w:sz w:val="24"/>
      <w:szCs w:val="24"/>
    </w:rPr>
  </w:style>
  <w:style w:type="paragraph" w:customStyle="1" w:styleId="164C0B83A0C09549A1E3589CB0074E05">
    <w:name w:val="164C0B83A0C09549A1E3589CB0074E05"/>
    <w:rsid w:val="008F33F8"/>
    <w:pPr>
      <w:spacing w:after="0" w:line="240" w:lineRule="auto"/>
    </w:pPr>
    <w:rPr>
      <w:sz w:val="24"/>
      <w:szCs w:val="24"/>
    </w:rPr>
  </w:style>
  <w:style w:type="paragraph" w:customStyle="1" w:styleId="A26D1255702D04479D08893F3A0B446B">
    <w:name w:val="A26D1255702D04479D08893F3A0B446B"/>
    <w:rsid w:val="008F33F8"/>
    <w:pPr>
      <w:spacing w:after="0" w:line="240" w:lineRule="auto"/>
    </w:pPr>
    <w:rPr>
      <w:sz w:val="24"/>
      <w:szCs w:val="24"/>
    </w:rPr>
  </w:style>
  <w:style w:type="paragraph" w:customStyle="1" w:styleId="DE7E888732BC5B4E88958437FEA070DE">
    <w:name w:val="DE7E888732BC5B4E88958437FEA070DE"/>
    <w:rsid w:val="008F33F8"/>
    <w:pPr>
      <w:spacing w:after="0" w:line="240" w:lineRule="auto"/>
    </w:pPr>
    <w:rPr>
      <w:sz w:val="24"/>
      <w:szCs w:val="24"/>
    </w:rPr>
  </w:style>
  <w:style w:type="paragraph" w:customStyle="1" w:styleId="81AECBC7C586FF44AFC14514DBEA1CCC">
    <w:name w:val="81AECBC7C586FF44AFC14514DBEA1CCC"/>
    <w:rsid w:val="008F33F8"/>
    <w:pPr>
      <w:spacing w:after="0" w:line="240" w:lineRule="auto"/>
    </w:pPr>
    <w:rPr>
      <w:sz w:val="24"/>
      <w:szCs w:val="24"/>
    </w:rPr>
  </w:style>
  <w:style w:type="paragraph" w:customStyle="1" w:styleId="FA3833C404AE844F9F69811BFBC01C3F">
    <w:name w:val="FA3833C404AE844F9F69811BFBC01C3F"/>
    <w:rsid w:val="008F33F8"/>
    <w:pPr>
      <w:spacing w:after="0" w:line="240" w:lineRule="auto"/>
    </w:pPr>
    <w:rPr>
      <w:sz w:val="24"/>
      <w:szCs w:val="24"/>
    </w:rPr>
  </w:style>
  <w:style w:type="paragraph" w:customStyle="1" w:styleId="ED2E10038734BA43ADE0F2749F10D644">
    <w:name w:val="ED2E10038734BA43ADE0F2749F10D644"/>
    <w:rsid w:val="008F33F8"/>
    <w:pPr>
      <w:spacing w:after="0" w:line="240" w:lineRule="auto"/>
    </w:pPr>
    <w:rPr>
      <w:sz w:val="24"/>
      <w:szCs w:val="24"/>
    </w:rPr>
  </w:style>
  <w:style w:type="paragraph" w:customStyle="1" w:styleId="4E8C9DE0DAF5DE4C9FC4C2D1A94B4AB4">
    <w:name w:val="4E8C9DE0DAF5DE4C9FC4C2D1A94B4AB4"/>
    <w:rsid w:val="008F33F8"/>
    <w:pPr>
      <w:spacing w:after="0" w:line="240" w:lineRule="auto"/>
    </w:pPr>
    <w:rPr>
      <w:sz w:val="24"/>
      <w:szCs w:val="24"/>
    </w:rPr>
  </w:style>
  <w:style w:type="paragraph" w:customStyle="1" w:styleId="782CEA81181E7947B4E3AA4E203C8D2F">
    <w:name w:val="782CEA81181E7947B4E3AA4E203C8D2F"/>
    <w:rsid w:val="008F33F8"/>
    <w:pPr>
      <w:spacing w:after="0" w:line="240" w:lineRule="auto"/>
    </w:pPr>
    <w:rPr>
      <w:sz w:val="24"/>
      <w:szCs w:val="24"/>
    </w:rPr>
  </w:style>
  <w:style w:type="paragraph" w:customStyle="1" w:styleId="1EB9BA80E8852147A15517C160F3758D">
    <w:name w:val="1EB9BA80E8852147A15517C160F3758D"/>
    <w:rsid w:val="008F33F8"/>
    <w:pPr>
      <w:spacing w:after="0" w:line="240" w:lineRule="auto"/>
    </w:pPr>
    <w:rPr>
      <w:sz w:val="24"/>
      <w:szCs w:val="24"/>
    </w:rPr>
  </w:style>
  <w:style w:type="paragraph" w:customStyle="1" w:styleId="40D84C0DEB7DB54FB09DA50577F639D1">
    <w:name w:val="40D84C0DEB7DB54FB09DA50577F639D1"/>
    <w:rsid w:val="008F33F8"/>
    <w:pPr>
      <w:spacing w:after="0" w:line="240" w:lineRule="auto"/>
    </w:pPr>
    <w:rPr>
      <w:sz w:val="24"/>
      <w:szCs w:val="24"/>
    </w:rPr>
  </w:style>
  <w:style w:type="paragraph" w:customStyle="1" w:styleId="D581581B67092F4F8419817D69AAE499">
    <w:name w:val="D581581B67092F4F8419817D69AAE499"/>
    <w:rsid w:val="008F33F8"/>
    <w:pPr>
      <w:spacing w:after="0" w:line="240" w:lineRule="auto"/>
    </w:pPr>
    <w:rPr>
      <w:sz w:val="24"/>
      <w:szCs w:val="24"/>
    </w:rPr>
  </w:style>
  <w:style w:type="paragraph" w:customStyle="1" w:styleId="CC3AA257DB878241A264D9E063F2B27E">
    <w:name w:val="CC3AA257DB878241A264D9E063F2B27E"/>
    <w:rsid w:val="008F33F8"/>
    <w:pPr>
      <w:spacing w:after="0" w:line="240" w:lineRule="auto"/>
    </w:pPr>
    <w:rPr>
      <w:sz w:val="24"/>
      <w:szCs w:val="24"/>
    </w:rPr>
  </w:style>
  <w:style w:type="paragraph" w:customStyle="1" w:styleId="6E617DE8BCB8BE47B23B8928CE7F5AAC">
    <w:name w:val="6E617DE8BCB8BE47B23B8928CE7F5AAC"/>
    <w:rsid w:val="008F33F8"/>
    <w:pPr>
      <w:spacing w:after="0" w:line="240" w:lineRule="auto"/>
    </w:pPr>
    <w:rPr>
      <w:sz w:val="24"/>
      <w:szCs w:val="24"/>
    </w:rPr>
  </w:style>
  <w:style w:type="paragraph" w:customStyle="1" w:styleId="FD831CA53FFE444F966D1829DFD0776B">
    <w:name w:val="FD831CA53FFE444F966D1829DFD0776B"/>
    <w:rsid w:val="008F33F8"/>
    <w:pPr>
      <w:spacing w:after="0" w:line="240" w:lineRule="auto"/>
    </w:pPr>
    <w:rPr>
      <w:sz w:val="24"/>
      <w:szCs w:val="24"/>
    </w:rPr>
  </w:style>
  <w:style w:type="paragraph" w:customStyle="1" w:styleId="09B47F8469C69047AA0DD594223730DF">
    <w:name w:val="09B47F8469C69047AA0DD594223730DF"/>
    <w:rsid w:val="008F33F8"/>
    <w:pPr>
      <w:spacing w:after="0" w:line="240" w:lineRule="auto"/>
    </w:pPr>
    <w:rPr>
      <w:sz w:val="24"/>
      <w:szCs w:val="24"/>
    </w:rPr>
  </w:style>
  <w:style w:type="paragraph" w:customStyle="1" w:styleId="8F546C28EBDE6E43B8CD55EEE0E072ED">
    <w:name w:val="8F546C28EBDE6E43B8CD55EEE0E072ED"/>
    <w:rsid w:val="008F33F8"/>
    <w:pPr>
      <w:spacing w:after="0" w:line="240" w:lineRule="auto"/>
    </w:pPr>
    <w:rPr>
      <w:sz w:val="24"/>
      <w:szCs w:val="24"/>
    </w:rPr>
  </w:style>
  <w:style w:type="paragraph" w:customStyle="1" w:styleId="5FA5776C84E82740966D621BC8C65AA2">
    <w:name w:val="5FA5776C84E82740966D621BC8C65AA2"/>
    <w:rsid w:val="008F33F8"/>
    <w:pPr>
      <w:spacing w:after="0" w:line="240" w:lineRule="auto"/>
    </w:pPr>
    <w:rPr>
      <w:sz w:val="24"/>
      <w:szCs w:val="24"/>
    </w:rPr>
  </w:style>
  <w:style w:type="paragraph" w:customStyle="1" w:styleId="110966DE2C93E8429E757AB7F008C273">
    <w:name w:val="110966DE2C93E8429E757AB7F008C273"/>
    <w:rsid w:val="008F33F8"/>
    <w:pPr>
      <w:spacing w:after="0" w:line="240" w:lineRule="auto"/>
    </w:pPr>
    <w:rPr>
      <w:sz w:val="24"/>
      <w:szCs w:val="24"/>
    </w:rPr>
  </w:style>
  <w:style w:type="paragraph" w:customStyle="1" w:styleId="145C6B482EE680409E1CE6C925D21E92">
    <w:name w:val="145C6B482EE680409E1CE6C925D21E92"/>
    <w:rsid w:val="008F33F8"/>
    <w:pPr>
      <w:spacing w:after="0" w:line="240" w:lineRule="auto"/>
    </w:pPr>
    <w:rPr>
      <w:sz w:val="24"/>
      <w:szCs w:val="24"/>
    </w:rPr>
  </w:style>
  <w:style w:type="paragraph" w:customStyle="1" w:styleId="C07776B186B957469E8E0FD49BB11C04">
    <w:name w:val="C07776B186B957469E8E0FD49BB11C04"/>
    <w:rsid w:val="008F33F8"/>
    <w:pPr>
      <w:spacing w:after="0" w:line="240" w:lineRule="auto"/>
    </w:pPr>
    <w:rPr>
      <w:sz w:val="24"/>
      <w:szCs w:val="24"/>
    </w:rPr>
  </w:style>
  <w:style w:type="paragraph" w:customStyle="1" w:styleId="D60D3C3BC8A4564880B21F740BF0E8F8">
    <w:name w:val="D60D3C3BC8A4564880B21F740BF0E8F8"/>
    <w:rsid w:val="008F33F8"/>
    <w:pPr>
      <w:spacing w:after="0" w:line="240" w:lineRule="auto"/>
    </w:pPr>
    <w:rPr>
      <w:sz w:val="24"/>
      <w:szCs w:val="24"/>
    </w:rPr>
  </w:style>
  <w:style w:type="paragraph" w:customStyle="1" w:styleId="18CD7DB8A931F348A204DCFC62931464">
    <w:name w:val="18CD7DB8A931F348A204DCFC62931464"/>
    <w:rsid w:val="008F33F8"/>
    <w:pPr>
      <w:spacing w:after="0" w:line="240" w:lineRule="auto"/>
    </w:pPr>
    <w:rPr>
      <w:sz w:val="24"/>
      <w:szCs w:val="24"/>
    </w:rPr>
  </w:style>
  <w:style w:type="paragraph" w:customStyle="1" w:styleId="8C0BAA087F48CF4D8C1FC3D246FDB9A8">
    <w:name w:val="8C0BAA087F48CF4D8C1FC3D246FDB9A8"/>
    <w:rsid w:val="008F33F8"/>
    <w:pPr>
      <w:spacing w:after="0" w:line="240" w:lineRule="auto"/>
    </w:pPr>
    <w:rPr>
      <w:sz w:val="24"/>
      <w:szCs w:val="24"/>
    </w:rPr>
  </w:style>
  <w:style w:type="paragraph" w:customStyle="1" w:styleId="BB0CD115B8C7984AA8D10BAF8364CFD0">
    <w:name w:val="BB0CD115B8C7984AA8D10BAF8364CFD0"/>
    <w:rsid w:val="008F33F8"/>
    <w:pPr>
      <w:spacing w:after="0" w:line="240" w:lineRule="auto"/>
    </w:pPr>
    <w:rPr>
      <w:sz w:val="24"/>
      <w:szCs w:val="24"/>
    </w:rPr>
  </w:style>
  <w:style w:type="paragraph" w:customStyle="1" w:styleId="811B4187E27BDF4884AD8D9FEFED3C0C">
    <w:name w:val="811B4187E27BDF4884AD8D9FEFED3C0C"/>
    <w:rsid w:val="008F33F8"/>
    <w:pPr>
      <w:spacing w:after="0" w:line="240" w:lineRule="auto"/>
    </w:pPr>
    <w:rPr>
      <w:sz w:val="24"/>
      <w:szCs w:val="24"/>
    </w:rPr>
  </w:style>
  <w:style w:type="paragraph" w:customStyle="1" w:styleId="08C4958C69904B4D89A9FADC6F7EDE92">
    <w:name w:val="08C4958C69904B4D89A9FADC6F7EDE92"/>
    <w:rsid w:val="008F33F8"/>
    <w:pPr>
      <w:spacing w:after="0" w:line="240" w:lineRule="auto"/>
    </w:pPr>
    <w:rPr>
      <w:sz w:val="24"/>
      <w:szCs w:val="24"/>
    </w:rPr>
  </w:style>
  <w:style w:type="paragraph" w:customStyle="1" w:styleId="A3029B5CB058CB4BB165F754AB16E99F">
    <w:name w:val="A3029B5CB058CB4BB165F754AB16E99F"/>
    <w:rsid w:val="008F33F8"/>
    <w:pPr>
      <w:spacing w:after="0" w:line="240" w:lineRule="auto"/>
    </w:pPr>
    <w:rPr>
      <w:sz w:val="24"/>
      <w:szCs w:val="24"/>
    </w:rPr>
  </w:style>
  <w:style w:type="paragraph" w:customStyle="1" w:styleId="10D107005C8DC54D8890F609F225DDF3">
    <w:name w:val="10D107005C8DC54D8890F609F225DDF3"/>
    <w:rsid w:val="008F33F8"/>
    <w:pPr>
      <w:spacing w:after="0" w:line="240" w:lineRule="auto"/>
    </w:pPr>
    <w:rPr>
      <w:sz w:val="24"/>
      <w:szCs w:val="24"/>
    </w:rPr>
  </w:style>
  <w:style w:type="paragraph" w:customStyle="1" w:styleId="A489F1FEC3E63944BF8AF85AFB60E99A">
    <w:name w:val="A489F1FEC3E63944BF8AF85AFB60E99A"/>
    <w:rsid w:val="008F33F8"/>
    <w:pPr>
      <w:spacing w:after="0" w:line="240" w:lineRule="auto"/>
    </w:pPr>
    <w:rPr>
      <w:sz w:val="24"/>
      <w:szCs w:val="24"/>
    </w:rPr>
  </w:style>
  <w:style w:type="paragraph" w:customStyle="1" w:styleId="2CAD5B1378DFD44AA03B7DF3D36E9074">
    <w:name w:val="2CAD5B1378DFD44AA03B7DF3D36E9074"/>
    <w:rsid w:val="008F33F8"/>
    <w:pPr>
      <w:spacing w:after="0" w:line="240" w:lineRule="auto"/>
    </w:pPr>
    <w:rPr>
      <w:sz w:val="24"/>
      <w:szCs w:val="24"/>
    </w:rPr>
  </w:style>
  <w:style w:type="paragraph" w:customStyle="1" w:styleId="F997E1AE2DD05F4DA2A6BBC1FB62FE7D">
    <w:name w:val="F997E1AE2DD05F4DA2A6BBC1FB62FE7D"/>
    <w:rsid w:val="008F33F8"/>
    <w:pPr>
      <w:spacing w:after="0" w:line="240" w:lineRule="auto"/>
    </w:pPr>
    <w:rPr>
      <w:sz w:val="24"/>
      <w:szCs w:val="24"/>
    </w:rPr>
  </w:style>
  <w:style w:type="paragraph" w:customStyle="1" w:styleId="CE9349DE1A87B749B15344CC9DEA9F66">
    <w:name w:val="CE9349DE1A87B749B15344CC9DEA9F66"/>
    <w:rsid w:val="008F33F8"/>
    <w:pPr>
      <w:spacing w:after="0" w:line="240" w:lineRule="auto"/>
    </w:pPr>
    <w:rPr>
      <w:sz w:val="24"/>
      <w:szCs w:val="24"/>
    </w:rPr>
  </w:style>
  <w:style w:type="paragraph" w:customStyle="1" w:styleId="DFDB059DFEAC654FBB6CC16DA787E31A">
    <w:name w:val="DFDB059DFEAC654FBB6CC16DA787E31A"/>
    <w:rsid w:val="008F33F8"/>
    <w:pPr>
      <w:spacing w:after="0" w:line="240" w:lineRule="auto"/>
    </w:pPr>
    <w:rPr>
      <w:sz w:val="24"/>
      <w:szCs w:val="24"/>
    </w:rPr>
  </w:style>
  <w:style w:type="paragraph" w:customStyle="1" w:styleId="6364B4516F52154FB9AF2950105B63B0">
    <w:name w:val="6364B4516F52154FB9AF2950105B63B0"/>
    <w:rsid w:val="008F33F8"/>
    <w:pPr>
      <w:spacing w:after="0" w:line="240" w:lineRule="auto"/>
    </w:pPr>
    <w:rPr>
      <w:sz w:val="24"/>
      <w:szCs w:val="24"/>
    </w:rPr>
  </w:style>
  <w:style w:type="paragraph" w:customStyle="1" w:styleId="F965B116F8574C44A6F9EF038412A338">
    <w:name w:val="F965B116F8574C44A6F9EF038412A338"/>
    <w:rsid w:val="008F33F8"/>
    <w:pPr>
      <w:spacing w:after="0" w:line="240" w:lineRule="auto"/>
    </w:pPr>
    <w:rPr>
      <w:sz w:val="24"/>
      <w:szCs w:val="24"/>
    </w:rPr>
  </w:style>
  <w:style w:type="paragraph" w:customStyle="1" w:styleId="5718C08179AC3B478296018BBC40D9F4">
    <w:name w:val="5718C08179AC3B478296018BBC40D9F4"/>
    <w:rsid w:val="008F33F8"/>
    <w:pPr>
      <w:spacing w:after="0" w:line="240" w:lineRule="auto"/>
    </w:pPr>
    <w:rPr>
      <w:sz w:val="24"/>
      <w:szCs w:val="24"/>
    </w:rPr>
  </w:style>
  <w:style w:type="paragraph" w:customStyle="1" w:styleId="0DEF4EA36D649742954BBA63F8E51A3A">
    <w:name w:val="0DEF4EA36D649742954BBA63F8E51A3A"/>
    <w:rsid w:val="008F33F8"/>
    <w:pPr>
      <w:spacing w:after="0" w:line="240" w:lineRule="auto"/>
    </w:pPr>
    <w:rPr>
      <w:sz w:val="24"/>
      <w:szCs w:val="24"/>
    </w:rPr>
  </w:style>
  <w:style w:type="paragraph" w:customStyle="1" w:styleId="750212CF661F0246A5F3AC0861B166FE">
    <w:name w:val="750212CF661F0246A5F3AC0861B166FE"/>
    <w:rsid w:val="008F33F8"/>
    <w:pPr>
      <w:spacing w:after="0" w:line="240" w:lineRule="auto"/>
    </w:pPr>
    <w:rPr>
      <w:sz w:val="24"/>
      <w:szCs w:val="24"/>
    </w:rPr>
  </w:style>
  <w:style w:type="paragraph" w:customStyle="1" w:styleId="A5D2C1369A347E45913A50ED5FF174EA">
    <w:name w:val="A5D2C1369A347E45913A50ED5FF174EA"/>
    <w:rsid w:val="008F33F8"/>
    <w:pPr>
      <w:spacing w:after="0" w:line="240" w:lineRule="auto"/>
    </w:pPr>
    <w:rPr>
      <w:sz w:val="24"/>
      <w:szCs w:val="24"/>
    </w:rPr>
  </w:style>
  <w:style w:type="paragraph" w:customStyle="1" w:styleId="DB5F1320367A6F4D913C85EC96E68990">
    <w:name w:val="DB5F1320367A6F4D913C85EC96E68990"/>
    <w:rsid w:val="008F33F8"/>
    <w:pPr>
      <w:spacing w:after="0" w:line="240" w:lineRule="auto"/>
    </w:pPr>
    <w:rPr>
      <w:sz w:val="24"/>
      <w:szCs w:val="24"/>
    </w:rPr>
  </w:style>
  <w:style w:type="paragraph" w:customStyle="1" w:styleId="AA1D468AB9DDFC479AC6C951A595FD4C">
    <w:name w:val="AA1D468AB9DDFC479AC6C951A595FD4C"/>
    <w:rsid w:val="008F33F8"/>
    <w:pPr>
      <w:spacing w:after="0" w:line="240" w:lineRule="auto"/>
    </w:pPr>
    <w:rPr>
      <w:sz w:val="24"/>
      <w:szCs w:val="24"/>
    </w:rPr>
  </w:style>
  <w:style w:type="paragraph" w:customStyle="1" w:styleId="03B2BB7CE77EE346AE672B687C69DECB">
    <w:name w:val="03B2BB7CE77EE346AE672B687C69DECB"/>
    <w:rsid w:val="008F33F8"/>
    <w:pPr>
      <w:spacing w:after="0" w:line="240" w:lineRule="auto"/>
    </w:pPr>
    <w:rPr>
      <w:sz w:val="24"/>
      <w:szCs w:val="24"/>
    </w:rPr>
  </w:style>
  <w:style w:type="paragraph" w:customStyle="1" w:styleId="AA79FC1655DECC468F21CE77B297BC98">
    <w:name w:val="AA79FC1655DECC468F21CE77B297BC98"/>
    <w:rsid w:val="008F33F8"/>
    <w:pPr>
      <w:spacing w:after="0" w:line="240" w:lineRule="auto"/>
    </w:pPr>
    <w:rPr>
      <w:sz w:val="24"/>
      <w:szCs w:val="24"/>
    </w:rPr>
  </w:style>
  <w:style w:type="paragraph" w:customStyle="1" w:styleId="6F06E458EA42514AB1F36B4F03572B65">
    <w:name w:val="6F06E458EA42514AB1F36B4F03572B65"/>
    <w:rsid w:val="008F33F8"/>
    <w:pPr>
      <w:spacing w:after="0" w:line="240" w:lineRule="auto"/>
    </w:pPr>
    <w:rPr>
      <w:sz w:val="24"/>
      <w:szCs w:val="24"/>
    </w:rPr>
  </w:style>
  <w:style w:type="paragraph" w:customStyle="1" w:styleId="3F7E7A70DF76C14E9F90167EB9AED0B3">
    <w:name w:val="3F7E7A70DF76C14E9F90167EB9AED0B3"/>
    <w:rsid w:val="008F33F8"/>
    <w:pPr>
      <w:spacing w:after="0" w:line="240" w:lineRule="auto"/>
    </w:pPr>
    <w:rPr>
      <w:sz w:val="24"/>
      <w:szCs w:val="24"/>
    </w:rPr>
  </w:style>
  <w:style w:type="paragraph" w:customStyle="1" w:styleId="0D6A798D2E491B4A9BFC679635F57161">
    <w:name w:val="0D6A798D2E491B4A9BFC679635F57161"/>
    <w:rsid w:val="008F33F8"/>
    <w:pPr>
      <w:spacing w:after="0" w:line="240" w:lineRule="auto"/>
    </w:pPr>
    <w:rPr>
      <w:sz w:val="24"/>
      <w:szCs w:val="24"/>
    </w:rPr>
  </w:style>
  <w:style w:type="paragraph" w:customStyle="1" w:styleId="CC0F629D9606714BB2B80836912A5D8E">
    <w:name w:val="CC0F629D9606714BB2B80836912A5D8E"/>
    <w:rsid w:val="008F33F8"/>
    <w:pPr>
      <w:spacing w:after="0" w:line="240" w:lineRule="auto"/>
    </w:pPr>
    <w:rPr>
      <w:sz w:val="24"/>
      <w:szCs w:val="24"/>
    </w:rPr>
  </w:style>
  <w:style w:type="paragraph" w:customStyle="1" w:styleId="0E5B00BAE9AE1844B170A483B12711E7">
    <w:name w:val="0E5B00BAE9AE1844B170A483B12711E7"/>
    <w:rsid w:val="008F33F8"/>
    <w:pPr>
      <w:spacing w:after="0" w:line="240" w:lineRule="auto"/>
    </w:pPr>
    <w:rPr>
      <w:sz w:val="24"/>
      <w:szCs w:val="24"/>
    </w:rPr>
  </w:style>
  <w:style w:type="paragraph" w:customStyle="1" w:styleId="79DB11ADFA538A4A8BA0267725A7A9E1">
    <w:name w:val="79DB11ADFA538A4A8BA0267725A7A9E1"/>
    <w:rsid w:val="008F33F8"/>
    <w:pPr>
      <w:spacing w:after="0" w:line="240" w:lineRule="auto"/>
    </w:pPr>
    <w:rPr>
      <w:sz w:val="24"/>
      <w:szCs w:val="24"/>
    </w:rPr>
  </w:style>
  <w:style w:type="paragraph" w:customStyle="1" w:styleId="583626AD85004A4185AC3F38B06D8F34">
    <w:name w:val="583626AD85004A4185AC3F38B06D8F34"/>
    <w:rsid w:val="008F33F8"/>
    <w:pPr>
      <w:spacing w:after="0" w:line="240" w:lineRule="auto"/>
    </w:pPr>
    <w:rPr>
      <w:sz w:val="24"/>
      <w:szCs w:val="24"/>
    </w:rPr>
  </w:style>
  <w:style w:type="paragraph" w:customStyle="1" w:styleId="54C5D54C4773774DAF743402E6D40C38">
    <w:name w:val="54C5D54C4773774DAF743402E6D40C38"/>
    <w:rsid w:val="008F33F8"/>
    <w:pPr>
      <w:spacing w:after="0" w:line="240" w:lineRule="auto"/>
    </w:pPr>
    <w:rPr>
      <w:sz w:val="24"/>
      <w:szCs w:val="24"/>
    </w:rPr>
  </w:style>
  <w:style w:type="paragraph" w:customStyle="1" w:styleId="DC4D333FB7CF944A949256588CF6F40D">
    <w:name w:val="DC4D333FB7CF944A949256588CF6F40D"/>
    <w:rsid w:val="008F33F8"/>
    <w:pPr>
      <w:spacing w:after="0" w:line="240" w:lineRule="auto"/>
    </w:pPr>
    <w:rPr>
      <w:sz w:val="24"/>
      <w:szCs w:val="24"/>
    </w:rPr>
  </w:style>
  <w:style w:type="paragraph" w:customStyle="1" w:styleId="63B2A1AAC9E83E449E4BC0FF2AC008A8">
    <w:name w:val="63B2A1AAC9E83E449E4BC0FF2AC008A8"/>
    <w:rsid w:val="008F33F8"/>
    <w:pPr>
      <w:spacing w:after="0" w:line="240" w:lineRule="auto"/>
    </w:pPr>
    <w:rPr>
      <w:sz w:val="24"/>
      <w:szCs w:val="24"/>
    </w:rPr>
  </w:style>
  <w:style w:type="paragraph" w:customStyle="1" w:styleId="0E46568263458C438B9456A60EFDA8C1">
    <w:name w:val="0E46568263458C438B9456A60EFDA8C1"/>
    <w:rsid w:val="008F33F8"/>
    <w:pPr>
      <w:spacing w:after="0" w:line="240" w:lineRule="auto"/>
    </w:pPr>
    <w:rPr>
      <w:sz w:val="24"/>
      <w:szCs w:val="24"/>
    </w:rPr>
  </w:style>
  <w:style w:type="paragraph" w:customStyle="1" w:styleId="8793FD6D8DB27A49874BC2089CD3691F">
    <w:name w:val="8793FD6D8DB27A49874BC2089CD3691F"/>
    <w:rsid w:val="008F33F8"/>
    <w:pPr>
      <w:spacing w:after="0" w:line="240" w:lineRule="auto"/>
    </w:pPr>
    <w:rPr>
      <w:sz w:val="24"/>
      <w:szCs w:val="24"/>
    </w:rPr>
  </w:style>
  <w:style w:type="paragraph" w:customStyle="1" w:styleId="00B0EE22837C4040840B35231781055B">
    <w:name w:val="00B0EE22837C4040840B35231781055B"/>
    <w:rsid w:val="008F33F8"/>
    <w:pPr>
      <w:spacing w:after="0" w:line="240" w:lineRule="auto"/>
    </w:pPr>
    <w:rPr>
      <w:sz w:val="24"/>
      <w:szCs w:val="24"/>
    </w:rPr>
  </w:style>
  <w:style w:type="paragraph" w:customStyle="1" w:styleId="F2D7B0A2F97D6E49BC343AA22023328E">
    <w:name w:val="F2D7B0A2F97D6E49BC343AA22023328E"/>
    <w:rsid w:val="008F33F8"/>
    <w:pPr>
      <w:spacing w:after="0" w:line="240" w:lineRule="auto"/>
    </w:pPr>
    <w:rPr>
      <w:sz w:val="24"/>
      <w:szCs w:val="24"/>
    </w:rPr>
  </w:style>
  <w:style w:type="paragraph" w:customStyle="1" w:styleId="FFBA49EB9C635E4F8D6701F6CC680F04">
    <w:name w:val="FFBA49EB9C635E4F8D6701F6CC680F04"/>
    <w:rsid w:val="008F33F8"/>
    <w:pPr>
      <w:spacing w:after="0" w:line="240" w:lineRule="auto"/>
    </w:pPr>
    <w:rPr>
      <w:sz w:val="24"/>
      <w:szCs w:val="24"/>
    </w:rPr>
  </w:style>
  <w:style w:type="paragraph" w:customStyle="1" w:styleId="E7E9180A7DCE7E47801BD4B1AD9AEFD8">
    <w:name w:val="E7E9180A7DCE7E47801BD4B1AD9AEFD8"/>
    <w:rsid w:val="008F33F8"/>
    <w:pPr>
      <w:spacing w:after="0" w:line="240" w:lineRule="auto"/>
    </w:pPr>
    <w:rPr>
      <w:sz w:val="24"/>
      <w:szCs w:val="24"/>
    </w:rPr>
  </w:style>
  <w:style w:type="paragraph" w:customStyle="1" w:styleId="D822D3E05111FF4D82E5F69561001930">
    <w:name w:val="D822D3E05111FF4D82E5F69561001930"/>
    <w:rsid w:val="008F33F8"/>
    <w:pPr>
      <w:spacing w:after="0" w:line="240" w:lineRule="auto"/>
    </w:pPr>
    <w:rPr>
      <w:sz w:val="24"/>
      <w:szCs w:val="24"/>
    </w:rPr>
  </w:style>
  <w:style w:type="paragraph" w:customStyle="1" w:styleId="DF683B2423CF8440917AFFBF6A4BE6EA">
    <w:name w:val="DF683B2423CF8440917AFFBF6A4BE6EA"/>
    <w:rsid w:val="008F33F8"/>
    <w:pPr>
      <w:spacing w:after="0" w:line="240" w:lineRule="auto"/>
    </w:pPr>
    <w:rPr>
      <w:sz w:val="24"/>
      <w:szCs w:val="24"/>
    </w:rPr>
  </w:style>
  <w:style w:type="paragraph" w:customStyle="1" w:styleId="1DB22EDC7F058746B4280D05722EFB61">
    <w:name w:val="1DB22EDC7F058746B4280D05722EFB61"/>
    <w:rsid w:val="008F33F8"/>
    <w:pPr>
      <w:spacing w:after="0" w:line="240" w:lineRule="auto"/>
    </w:pPr>
    <w:rPr>
      <w:sz w:val="24"/>
      <w:szCs w:val="24"/>
    </w:rPr>
  </w:style>
  <w:style w:type="paragraph" w:customStyle="1" w:styleId="8F47B476159F5F43A355D6814E8637E0">
    <w:name w:val="8F47B476159F5F43A355D6814E8637E0"/>
    <w:rsid w:val="008F33F8"/>
    <w:pPr>
      <w:spacing w:after="0" w:line="240" w:lineRule="auto"/>
    </w:pPr>
    <w:rPr>
      <w:sz w:val="24"/>
      <w:szCs w:val="24"/>
    </w:rPr>
  </w:style>
  <w:style w:type="paragraph" w:customStyle="1" w:styleId="578204464E38F141B38718F2DE664F30">
    <w:name w:val="578204464E38F141B38718F2DE664F30"/>
    <w:rsid w:val="008F33F8"/>
    <w:pPr>
      <w:spacing w:after="0" w:line="240" w:lineRule="auto"/>
    </w:pPr>
    <w:rPr>
      <w:sz w:val="24"/>
      <w:szCs w:val="24"/>
    </w:rPr>
  </w:style>
  <w:style w:type="paragraph" w:customStyle="1" w:styleId="2023CD746793894D9E678763976D11E4">
    <w:name w:val="2023CD746793894D9E678763976D11E4"/>
    <w:rsid w:val="008F33F8"/>
    <w:pPr>
      <w:spacing w:after="0" w:line="240" w:lineRule="auto"/>
    </w:pPr>
    <w:rPr>
      <w:sz w:val="24"/>
      <w:szCs w:val="24"/>
    </w:rPr>
  </w:style>
  <w:style w:type="paragraph" w:customStyle="1" w:styleId="553B91240C0DD24F934D3B6A8E33A82B">
    <w:name w:val="553B91240C0DD24F934D3B6A8E33A82B"/>
    <w:rsid w:val="008F33F8"/>
    <w:pPr>
      <w:spacing w:after="0" w:line="240" w:lineRule="auto"/>
    </w:pPr>
    <w:rPr>
      <w:sz w:val="24"/>
      <w:szCs w:val="24"/>
    </w:rPr>
  </w:style>
  <w:style w:type="paragraph" w:customStyle="1" w:styleId="38319D3659D08C41A2C2738B2C1C56E8">
    <w:name w:val="38319D3659D08C41A2C2738B2C1C56E8"/>
    <w:rsid w:val="008F33F8"/>
    <w:pPr>
      <w:spacing w:after="0" w:line="240" w:lineRule="auto"/>
    </w:pPr>
    <w:rPr>
      <w:sz w:val="24"/>
      <w:szCs w:val="24"/>
    </w:rPr>
  </w:style>
  <w:style w:type="paragraph" w:customStyle="1" w:styleId="83198A564A15D245BA8B05192B199BB9">
    <w:name w:val="83198A564A15D245BA8B05192B199BB9"/>
    <w:rsid w:val="008F33F8"/>
    <w:pPr>
      <w:spacing w:after="0" w:line="240" w:lineRule="auto"/>
    </w:pPr>
    <w:rPr>
      <w:sz w:val="24"/>
      <w:szCs w:val="24"/>
    </w:rPr>
  </w:style>
  <w:style w:type="paragraph" w:customStyle="1" w:styleId="0165F0CC3702A542B1C3ACB5FE5DCEB8">
    <w:name w:val="0165F0CC3702A542B1C3ACB5FE5DCEB8"/>
    <w:rsid w:val="008F33F8"/>
    <w:pPr>
      <w:spacing w:after="0" w:line="240" w:lineRule="auto"/>
    </w:pPr>
    <w:rPr>
      <w:sz w:val="24"/>
      <w:szCs w:val="24"/>
    </w:rPr>
  </w:style>
  <w:style w:type="paragraph" w:customStyle="1" w:styleId="B0E26306276D3742B7411D149A45B6AB">
    <w:name w:val="B0E26306276D3742B7411D149A45B6AB"/>
    <w:rsid w:val="008F33F8"/>
    <w:pPr>
      <w:spacing w:after="0" w:line="240" w:lineRule="auto"/>
    </w:pPr>
    <w:rPr>
      <w:sz w:val="24"/>
      <w:szCs w:val="24"/>
    </w:rPr>
  </w:style>
  <w:style w:type="paragraph" w:customStyle="1" w:styleId="B09DADCFF422EA4A9B7B57FAE6D6BF8C">
    <w:name w:val="B09DADCFF422EA4A9B7B57FAE6D6BF8C"/>
    <w:rsid w:val="008F33F8"/>
    <w:pPr>
      <w:spacing w:after="0" w:line="240" w:lineRule="auto"/>
    </w:pPr>
    <w:rPr>
      <w:sz w:val="24"/>
      <w:szCs w:val="24"/>
    </w:rPr>
  </w:style>
  <w:style w:type="paragraph" w:customStyle="1" w:styleId="DF67F782D34E1544BC5293D712917A5F">
    <w:name w:val="DF67F782D34E1544BC5293D712917A5F"/>
    <w:rsid w:val="008F33F8"/>
    <w:pPr>
      <w:spacing w:after="0" w:line="240" w:lineRule="auto"/>
    </w:pPr>
    <w:rPr>
      <w:sz w:val="24"/>
      <w:szCs w:val="24"/>
    </w:rPr>
  </w:style>
  <w:style w:type="paragraph" w:customStyle="1" w:styleId="B80E306F0AF93A46B39D182F2CCB14AB">
    <w:name w:val="B80E306F0AF93A46B39D182F2CCB14AB"/>
    <w:rsid w:val="008F33F8"/>
    <w:pPr>
      <w:spacing w:after="0" w:line="240" w:lineRule="auto"/>
    </w:pPr>
    <w:rPr>
      <w:sz w:val="24"/>
      <w:szCs w:val="24"/>
    </w:rPr>
  </w:style>
  <w:style w:type="paragraph" w:customStyle="1" w:styleId="E4183C2CCA274146830D03930CBE6D6F">
    <w:name w:val="E4183C2CCA274146830D03930CBE6D6F"/>
    <w:rsid w:val="008F33F8"/>
    <w:pPr>
      <w:spacing w:after="0" w:line="240" w:lineRule="auto"/>
    </w:pPr>
    <w:rPr>
      <w:sz w:val="24"/>
      <w:szCs w:val="24"/>
    </w:rPr>
  </w:style>
  <w:style w:type="paragraph" w:customStyle="1" w:styleId="E34144B03B959C4CA287FADC5DC3A0C3">
    <w:name w:val="E34144B03B959C4CA287FADC5DC3A0C3"/>
    <w:rsid w:val="008F33F8"/>
    <w:pPr>
      <w:spacing w:after="0" w:line="240" w:lineRule="auto"/>
    </w:pPr>
    <w:rPr>
      <w:sz w:val="24"/>
      <w:szCs w:val="24"/>
    </w:rPr>
  </w:style>
  <w:style w:type="paragraph" w:customStyle="1" w:styleId="92B634B75A4E1448AF0E3B1DB3D5E068">
    <w:name w:val="92B634B75A4E1448AF0E3B1DB3D5E068"/>
    <w:rsid w:val="008F33F8"/>
    <w:pPr>
      <w:spacing w:after="0" w:line="240" w:lineRule="auto"/>
    </w:pPr>
    <w:rPr>
      <w:sz w:val="24"/>
      <w:szCs w:val="24"/>
    </w:rPr>
  </w:style>
  <w:style w:type="paragraph" w:customStyle="1" w:styleId="36324FDE6B130D44BA45A83A4FF7FA10">
    <w:name w:val="36324FDE6B130D44BA45A83A4FF7FA10"/>
    <w:rsid w:val="008F33F8"/>
    <w:pPr>
      <w:spacing w:after="0" w:line="240" w:lineRule="auto"/>
    </w:pPr>
    <w:rPr>
      <w:sz w:val="24"/>
      <w:szCs w:val="24"/>
    </w:rPr>
  </w:style>
  <w:style w:type="paragraph" w:customStyle="1" w:styleId="2057B0CB6BB179409E3949E8EBA09C50">
    <w:name w:val="2057B0CB6BB179409E3949E8EBA09C50"/>
    <w:rsid w:val="008F33F8"/>
    <w:pPr>
      <w:spacing w:after="0" w:line="240" w:lineRule="auto"/>
    </w:pPr>
    <w:rPr>
      <w:sz w:val="24"/>
      <w:szCs w:val="24"/>
    </w:rPr>
  </w:style>
  <w:style w:type="paragraph" w:customStyle="1" w:styleId="A6015BE3C5AA524AB8D900361399BAD3">
    <w:name w:val="A6015BE3C5AA524AB8D900361399BAD3"/>
    <w:rsid w:val="008F33F8"/>
    <w:pPr>
      <w:spacing w:after="0" w:line="240" w:lineRule="auto"/>
    </w:pPr>
    <w:rPr>
      <w:sz w:val="24"/>
      <w:szCs w:val="24"/>
    </w:rPr>
  </w:style>
  <w:style w:type="paragraph" w:customStyle="1" w:styleId="805B797B882B60489113BB3A689CC271">
    <w:name w:val="805B797B882B60489113BB3A689CC271"/>
    <w:rsid w:val="008F33F8"/>
    <w:pPr>
      <w:spacing w:after="0" w:line="240" w:lineRule="auto"/>
    </w:pPr>
    <w:rPr>
      <w:sz w:val="24"/>
      <w:szCs w:val="24"/>
    </w:rPr>
  </w:style>
  <w:style w:type="paragraph" w:customStyle="1" w:styleId="1A1C62BCB18FCD488BA4A21ECEC2CF00">
    <w:name w:val="1A1C62BCB18FCD488BA4A21ECEC2CF00"/>
    <w:rsid w:val="008F33F8"/>
    <w:pPr>
      <w:spacing w:after="0" w:line="240" w:lineRule="auto"/>
    </w:pPr>
    <w:rPr>
      <w:sz w:val="24"/>
      <w:szCs w:val="24"/>
    </w:rPr>
  </w:style>
  <w:style w:type="paragraph" w:customStyle="1" w:styleId="40F11D6856FD3E4BAFD7C45C714A6752">
    <w:name w:val="40F11D6856FD3E4BAFD7C45C714A6752"/>
    <w:rsid w:val="008F33F8"/>
    <w:pPr>
      <w:spacing w:after="0" w:line="240" w:lineRule="auto"/>
    </w:pPr>
    <w:rPr>
      <w:sz w:val="24"/>
      <w:szCs w:val="24"/>
    </w:rPr>
  </w:style>
  <w:style w:type="paragraph" w:customStyle="1" w:styleId="15A8D0C6C7D2AD499216434F164A118F">
    <w:name w:val="15A8D0C6C7D2AD499216434F164A118F"/>
    <w:rsid w:val="008F33F8"/>
    <w:pPr>
      <w:spacing w:after="0" w:line="240" w:lineRule="auto"/>
    </w:pPr>
    <w:rPr>
      <w:sz w:val="24"/>
      <w:szCs w:val="24"/>
    </w:rPr>
  </w:style>
  <w:style w:type="paragraph" w:customStyle="1" w:styleId="A92B27CF6607394F9694FFB2CAA55B72">
    <w:name w:val="A92B27CF6607394F9694FFB2CAA55B72"/>
    <w:rsid w:val="008F33F8"/>
    <w:pPr>
      <w:spacing w:after="0" w:line="240" w:lineRule="auto"/>
    </w:pPr>
    <w:rPr>
      <w:sz w:val="24"/>
      <w:szCs w:val="24"/>
    </w:rPr>
  </w:style>
  <w:style w:type="paragraph" w:customStyle="1" w:styleId="CBA473F53B570D41B83177F6CD1F635E">
    <w:name w:val="CBA473F53B570D41B83177F6CD1F635E"/>
    <w:rsid w:val="008F33F8"/>
    <w:pPr>
      <w:spacing w:after="0" w:line="240" w:lineRule="auto"/>
    </w:pPr>
    <w:rPr>
      <w:sz w:val="24"/>
      <w:szCs w:val="24"/>
    </w:rPr>
  </w:style>
  <w:style w:type="paragraph" w:customStyle="1" w:styleId="EC45552E958CC94688A2FCA4A15B34C0">
    <w:name w:val="EC45552E958CC94688A2FCA4A15B34C0"/>
    <w:rsid w:val="008F33F8"/>
    <w:pPr>
      <w:spacing w:after="0" w:line="240" w:lineRule="auto"/>
    </w:pPr>
    <w:rPr>
      <w:sz w:val="24"/>
      <w:szCs w:val="24"/>
    </w:rPr>
  </w:style>
  <w:style w:type="paragraph" w:customStyle="1" w:styleId="ECA0996AD600A84D9059BF7AA0FFA425">
    <w:name w:val="ECA0996AD600A84D9059BF7AA0FFA425"/>
    <w:rsid w:val="008F33F8"/>
    <w:pPr>
      <w:spacing w:after="0" w:line="240" w:lineRule="auto"/>
    </w:pPr>
    <w:rPr>
      <w:sz w:val="24"/>
      <w:szCs w:val="24"/>
    </w:rPr>
  </w:style>
  <w:style w:type="paragraph" w:customStyle="1" w:styleId="33785769E94A99469CD3EF0D72557310">
    <w:name w:val="33785769E94A99469CD3EF0D72557310"/>
    <w:rsid w:val="008F33F8"/>
    <w:pPr>
      <w:spacing w:after="0" w:line="240" w:lineRule="auto"/>
    </w:pPr>
    <w:rPr>
      <w:sz w:val="24"/>
      <w:szCs w:val="24"/>
    </w:rPr>
  </w:style>
  <w:style w:type="paragraph" w:customStyle="1" w:styleId="66C50410C80DE341B2F1C5CDA2F94854">
    <w:name w:val="66C50410C80DE341B2F1C5CDA2F94854"/>
    <w:rsid w:val="008F33F8"/>
    <w:pPr>
      <w:spacing w:after="0" w:line="240" w:lineRule="auto"/>
    </w:pPr>
    <w:rPr>
      <w:sz w:val="24"/>
      <w:szCs w:val="24"/>
    </w:rPr>
  </w:style>
  <w:style w:type="paragraph" w:customStyle="1" w:styleId="A1FBD72DDD6FA942844EA61B97952086">
    <w:name w:val="A1FBD72DDD6FA942844EA61B97952086"/>
    <w:rsid w:val="008F33F8"/>
    <w:pPr>
      <w:spacing w:after="0" w:line="240" w:lineRule="auto"/>
    </w:pPr>
    <w:rPr>
      <w:sz w:val="24"/>
      <w:szCs w:val="24"/>
    </w:rPr>
  </w:style>
  <w:style w:type="paragraph" w:customStyle="1" w:styleId="8E04DEF67DC5A148A18245C79DB88F2C">
    <w:name w:val="8E04DEF67DC5A148A18245C79DB88F2C"/>
    <w:rsid w:val="008F33F8"/>
    <w:pPr>
      <w:spacing w:after="0" w:line="240" w:lineRule="auto"/>
    </w:pPr>
    <w:rPr>
      <w:sz w:val="24"/>
      <w:szCs w:val="24"/>
    </w:rPr>
  </w:style>
  <w:style w:type="paragraph" w:customStyle="1" w:styleId="1CAFC4C295D9534598D39D62E1E3E4B0">
    <w:name w:val="1CAFC4C295D9534598D39D62E1E3E4B0"/>
    <w:rsid w:val="008F33F8"/>
    <w:pPr>
      <w:spacing w:after="0" w:line="240" w:lineRule="auto"/>
    </w:pPr>
    <w:rPr>
      <w:sz w:val="24"/>
      <w:szCs w:val="24"/>
    </w:rPr>
  </w:style>
  <w:style w:type="paragraph" w:customStyle="1" w:styleId="A6B56C59BA0D104B9C77D49B6C8CCFD2">
    <w:name w:val="A6B56C59BA0D104B9C77D49B6C8CCFD2"/>
    <w:rsid w:val="008F33F8"/>
    <w:pPr>
      <w:spacing w:after="0" w:line="240" w:lineRule="auto"/>
    </w:pPr>
    <w:rPr>
      <w:sz w:val="24"/>
      <w:szCs w:val="24"/>
    </w:rPr>
  </w:style>
  <w:style w:type="paragraph" w:customStyle="1" w:styleId="05C0899ACAA0964FAF669A050318ADF4">
    <w:name w:val="05C0899ACAA0964FAF669A050318ADF4"/>
    <w:rsid w:val="008F33F8"/>
    <w:pPr>
      <w:spacing w:after="0" w:line="240" w:lineRule="auto"/>
    </w:pPr>
    <w:rPr>
      <w:sz w:val="24"/>
      <w:szCs w:val="24"/>
    </w:rPr>
  </w:style>
  <w:style w:type="paragraph" w:customStyle="1" w:styleId="3580CBEBF14032429A79D44324301DFF">
    <w:name w:val="3580CBEBF14032429A79D44324301DFF"/>
    <w:rsid w:val="008F33F8"/>
    <w:pPr>
      <w:spacing w:after="0" w:line="240" w:lineRule="auto"/>
    </w:pPr>
    <w:rPr>
      <w:sz w:val="24"/>
      <w:szCs w:val="24"/>
    </w:rPr>
  </w:style>
  <w:style w:type="paragraph" w:customStyle="1" w:styleId="17D58AAE50CDD44AA5880893CAEC0648">
    <w:name w:val="17D58AAE50CDD44AA5880893CAEC0648"/>
    <w:rsid w:val="008F33F8"/>
    <w:pPr>
      <w:spacing w:after="0" w:line="240" w:lineRule="auto"/>
    </w:pPr>
    <w:rPr>
      <w:sz w:val="24"/>
      <w:szCs w:val="24"/>
    </w:rPr>
  </w:style>
  <w:style w:type="paragraph" w:customStyle="1" w:styleId="70D708369CFFA643BE70E1FE745347CA">
    <w:name w:val="70D708369CFFA643BE70E1FE745347CA"/>
    <w:rsid w:val="008F33F8"/>
    <w:pPr>
      <w:spacing w:after="0" w:line="240" w:lineRule="auto"/>
    </w:pPr>
    <w:rPr>
      <w:sz w:val="24"/>
      <w:szCs w:val="24"/>
    </w:rPr>
  </w:style>
  <w:style w:type="paragraph" w:customStyle="1" w:styleId="2C8BC0E39345024C85EF595AD6860783">
    <w:name w:val="2C8BC0E39345024C85EF595AD6860783"/>
    <w:rsid w:val="008F33F8"/>
    <w:pPr>
      <w:spacing w:after="0" w:line="240" w:lineRule="auto"/>
    </w:pPr>
    <w:rPr>
      <w:sz w:val="24"/>
      <w:szCs w:val="24"/>
    </w:rPr>
  </w:style>
  <w:style w:type="paragraph" w:customStyle="1" w:styleId="0EC00F92A2B5AA498C01C8714EC6BCBF">
    <w:name w:val="0EC00F92A2B5AA498C01C8714EC6BCBF"/>
    <w:rsid w:val="008F33F8"/>
    <w:pPr>
      <w:spacing w:after="0" w:line="240" w:lineRule="auto"/>
    </w:pPr>
    <w:rPr>
      <w:sz w:val="24"/>
      <w:szCs w:val="24"/>
    </w:rPr>
  </w:style>
  <w:style w:type="paragraph" w:customStyle="1" w:styleId="1644E456126E444DB8C0B7C9F21FF2FF">
    <w:name w:val="1644E456126E444DB8C0B7C9F21FF2FF"/>
    <w:rsid w:val="008F33F8"/>
    <w:pPr>
      <w:spacing w:after="0" w:line="240" w:lineRule="auto"/>
    </w:pPr>
    <w:rPr>
      <w:sz w:val="24"/>
      <w:szCs w:val="24"/>
    </w:rPr>
  </w:style>
  <w:style w:type="paragraph" w:customStyle="1" w:styleId="32A47257A168034B847C66681C8AF73B">
    <w:name w:val="32A47257A168034B847C66681C8AF73B"/>
    <w:rsid w:val="008F33F8"/>
    <w:pPr>
      <w:spacing w:after="0" w:line="240" w:lineRule="auto"/>
    </w:pPr>
    <w:rPr>
      <w:sz w:val="24"/>
      <w:szCs w:val="24"/>
    </w:rPr>
  </w:style>
  <w:style w:type="paragraph" w:customStyle="1" w:styleId="5BB9FD9A4AF2CD479BDEA3514DA2521D">
    <w:name w:val="5BB9FD9A4AF2CD479BDEA3514DA2521D"/>
    <w:rsid w:val="008F33F8"/>
    <w:pPr>
      <w:spacing w:after="0" w:line="240" w:lineRule="auto"/>
    </w:pPr>
    <w:rPr>
      <w:sz w:val="24"/>
      <w:szCs w:val="24"/>
    </w:rPr>
  </w:style>
  <w:style w:type="paragraph" w:customStyle="1" w:styleId="3950287D32EBF3479B39DF4784204820">
    <w:name w:val="3950287D32EBF3479B39DF4784204820"/>
    <w:rsid w:val="008F33F8"/>
    <w:pPr>
      <w:spacing w:after="0" w:line="240" w:lineRule="auto"/>
    </w:pPr>
    <w:rPr>
      <w:sz w:val="24"/>
      <w:szCs w:val="24"/>
    </w:rPr>
  </w:style>
  <w:style w:type="paragraph" w:customStyle="1" w:styleId="DA63C14D23ACED4AA74088AA64814006">
    <w:name w:val="DA63C14D23ACED4AA74088AA64814006"/>
    <w:rsid w:val="008F33F8"/>
    <w:pPr>
      <w:spacing w:after="0" w:line="240" w:lineRule="auto"/>
    </w:pPr>
    <w:rPr>
      <w:sz w:val="24"/>
      <w:szCs w:val="24"/>
    </w:rPr>
  </w:style>
  <w:style w:type="paragraph" w:customStyle="1" w:styleId="2F8145A23786F045AE5D379EBC9B4B2B">
    <w:name w:val="2F8145A23786F045AE5D379EBC9B4B2B"/>
    <w:rsid w:val="008F33F8"/>
    <w:pPr>
      <w:spacing w:after="0" w:line="240" w:lineRule="auto"/>
    </w:pPr>
    <w:rPr>
      <w:sz w:val="24"/>
      <w:szCs w:val="24"/>
    </w:rPr>
  </w:style>
  <w:style w:type="paragraph" w:customStyle="1" w:styleId="4F1556959BE52F41B17CA60B73823D23">
    <w:name w:val="4F1556959BE52F41B17CA60B73823D23"/>
    <w:rsid w:val="008F33F8"/>
    <w:pPr>
      <w:spacing w:after="0" w:line="240" w:lineRule="auto"/>
    </w:pPr>
    <w:rPr>
      <w:sz w:val="24"/>
      <w:szCs w:val="24"/>
    </w:rPr>
  </w:style>
  <w:style w:type="paragraph" w:customStyle="1" w:styleId="E0301F3B05A0FF49BAFC068F1315C109">
    <w:name w:val="E0301F3B05A0FF49BAFC068F1315C109"/>
    <w:rsid w:val="008F33F8"/>
    <w:pPr>
      <w:spacing w:after="0" w:line="240" w:lineRule="auto"/>
    </w:pPr>
    <w:rPr>
      <w:sz w:val="24"/>
      <w:szCs w:val="24"/>
    </w:rPr>
  </w:style>
  <w:style w:type="paragraph" w:customStyle="1" w:styleId="71F058596B050241894D402357ABE144">
    <w:name w:val="71F058596B050241894D402357ABE144"/>
    <w:rsid w:val="008F33F8"/>
    <w:pPr>
      <w:spacing w:after="0" w:line="240" w:lineRule="auto"/>
    </w:pPr>
    <w:rPr>
      <w:sz w:val="24"/>
      <w:szCs w:val="24"/>
    </w:rPr>
  </w:style>
  <w:style w:type="paragraph" w:customStyle="1" w:styleId="8C6BDCB3864EC44E836759225538F771">
    <w:name w:val="8C6BDCB3864EC44E836759225538F771"/>
    <w:rsid w:val="008F33F8"/>
    <w:pPr>
      <w:spacing w:after="0" w:line="240" w:lineRule="auto"/>
    </w:pPr>
    <w:rPr>
      <w:sz w:val="24"/>
      <w:szCs w:val="24"/>
    </w:rPr>
  </w:style>
  <w:style w:type="paragraph" w:customStyle="1" w:styleId="782D527CAC32C8469F8CAB242A9D6759">
    <w:name w:val="782D527CAC32C8469F8CAB242A9D6759"/>
    <w:rsid w:val="008F33F8"/>
    <w:pPr>
      <w:spacing w:after="0" w:line="240" w:lineRule="auto"/>
    </w:pPr>
    <w:rPr>
      <w:sz w:val="24"/>
      <w:szCs w:val="24"/>
    </w:rPr>
  </w:style>
  <w:style w:type="paragraph" w:customStyle="1" w:styleId="3B6526349745484C8EADB6EAB3CDA5C2">
    <w:name w:val="3B6526349745484C8EADB6EAB3CDA5C2"/>
    <w:rsid w:val="008F33F8"/>
    <w:pPr>
      <w:spacing w:after="0" w:line="240" w:lineRule="auto"/>
    </w:pPr>
    <w:rPr>
      <w:sz w:val="24"/>
      <w:szCs w:val="24"/>
    </w:rPr>
  </w:style>
  <w:style w:type="paragraph" w:customStyle="1" w:styleId="BBA8FD99AF4D544C87772DF69BAD862F">
    <w:name w:val="BBA8FD99AF4D544C87772DF69BAD862F"/>
    <w:rsid w:val="008F33F8"/>
    <w:pPr>
      <w:spacing w:after="0" w:line="240" w:lineRule="auto"/>
    </w:pPr>
    <w:rPr>
      <w:sz w:val="24"/>
      <w:szCs w:val="24"/>
    </w:rPr>
  </w:style>
  <w:style w:type="paragraph" w:customStyle="1" w:styleId="E8A0DC07A88DB046BCD209AF57FD84A6">
    <w:name w:val="E8A0DC07A88DB046BCD209AF57FD84A6"/>
    <w:rsid w:val="008F33F8"/>
    <w:pPr>
      <w:spacing w:after="0" w:line="240" w:lineRule="auto"/>
    </w:pPr>
    <w:rPr>
      <w:sz w:val="24"/>
      <w:szCs w:val="24"/>
    </w:rPr>
  </w:style>
  <w:style w:type="paragraph" w:customStyle="1" w:styleId="EFD79D7309E07542AB16EA7D2A95CEBA">
    <w:name w:val="EFD79D7309E07542AB16EA7D2A95CEBA"/>
    <w:rsid w:val="008F33F8"/>
    <w:pPr>
      <w:spacing w:after="0" w:line="240" w:lineRule="auto"/>
    </w:pPr>
    <w:rPr>
      <w:sz w:val="24"/>
      <w:szCs w:val="24"/>
    </w:rPr>
  </w:style>
  <w:style w:type="paragraph" w:customStyle="1" w:styleId="92A8C5B9C6C54E4180AB4911A0076C53">
    <w:name w:val="92A8C5B9C6C54E4180AB4911A0076C53"/>
    <w:rsid w:val="008F33F8"/>
    <w:pPr>
      <w:spacing w:after="0" w:line="240" w:lineRule="auto"/>
    </w:pPr>
    <w:rPr>
      <w:sz w:val="24"/>
      <w:szCs w:val="24"/>
    </w:rPr>
  </w:style>
  <w:style w:type="paragraph" w:customStyle="1" w:styleId="E89BEDDBE2CCB6408D53FC46EE5A5C3C">
    <w:name w:val="E89BEDDBE2CCB6408D53FC46EE5A5C3C"/>
    <w:rsid w:val="008F33F8"/>
    <w:pPr>
      <w:spacing w:after="0" w:line="240" w:lineRule="auto"/>
    </w:pPr>
    <w:rPr>
      <w:sz w:val="24"/>
      <w:szCs w:val="24"/>
    </w:rPr>
  </w:style>
  <w:style w:type="paragraph" w:customStyle="1" w:styleId="1F4E3F8228863F439377B6604357CCEB">
    <w:name w:val="1F4E3F8228863F439377B6604357CCEB"/>
    <w:rsid w:val="008F33F8"/>
    <w:pPr>
      <w:spacing w:after="0" w:line="240" w:lineRule="auto"/>
    </w:pPr>
    <w:rPr>
      <w:sz w:val="24"/>
      <w:szCs w:val="24"/>
    </w:rPr>
  </w:style>
  <w:style w:type="paragraph" w:customStyle="1" w:styleId="E8DEC7DCECB2674984489904022AB148">
    <w:name w:val="E8DEC7DCECB2674984489904022AB148"/>
    <w:rsid w:val="008F33F8"/>
    <w:pPr>
      <w:spacing w:after="0" w:line="240" w:lineRule="auto"/>
    </w:pPr>
    <w:rPr>
      <w:sz w:val="24"/>
      <w:szCs w:val="24"/>
    </w:rPr>
  </w:style>
  <w:style w:type="paragraph" w:customStyle="1" w:styleId="50EE6988A8E2FA49BBF013B0B524F513">
    <w:name w:val="50EE6988A8E2FA49BBF013B0B524F513"/>
    <w:rsid w:val="008F33F8"/>
    <w:pPr>
      <w:spacing w:after="0" w:line="240" w:lineRule="auto"/>
    </w:pPr>
    <w:rPr>
      <w:sz w:val="24"/>
      <w:szCs w:val="24"/>
    </w:rPr>
  </w:style>
  <w:style w:type="paragraph" w:customStyle="1" w:styleId="90D4EFE0643B304C8E6B90B51D487CD8">
    <w:name w:val="90D4EFE0643B304C8E6B90B51D487CD8"/>
    <w:rsid w:val="008F33F8"/>
    <w:pPr>
      <w:spacing w:after="0" w:line="240" w:lineRule="auto"/>
    </w:pPr>
    <w:rPr>
      <w:sz w:val="24"/>
      <w:szCs w:val="24"/>
    </w:rPr>
  </w:style>
  <w:style w:type="paragraph" w:customStyle="1" w:styleId="88D36C4CADB37D469D669DCA5F652CAB">
    <w:name w:val="88D36C4CADB37D469D669DCA5F652CAB"/>
    <w:rsid w:val="008F33F8"/>
    <w:pPr>
      <w:spacing w:after="0" w:line="240" w:lineRule="auto"/>
    </w:pPr>
    <w:rPr>
      <w:sz w:val="24"/>
      <w:szCs w:val="24"/>
    </w:rPr>
  </w:style>
  <w:style w:type="paragraph" w:customStyle="1" w:styleId="506EB6D32B59124FA2C5BEC5B4A9904B">
    <w:name w:val="506EB6D32B59124FA2C5BEC5B4A9904B"/>
    <w:rsid w:val="008F33F8"/>
    <w:pPr>
      <w:spacing w:after="0" w:line="240" w:lineRule="auto"/>
    </w:pPr>
    <w:rPr>
      <w:sz w:val="24"/>
      <w:szCs w:val="24"/>
    </w:rPr>
  </w:style>
  <w:style w:type="paragraph" w:customStyle="1" w:styleId="35F9810CA2EBA14F934C2C0A7C861929">
    <w:name w:val="35F9810CA2EBA14F934C2C0A7C861929"/>
    <w:rsid w:val="008F33F8"/>
    <w:pPr>
      <w:spacing w:after="0" w:line="240" w:lineRule="auto"/>
    </w:pPr>
    <w:rPr>
      <w:sz w:val="24"/>
      <w:szCs w:val="24"/>
    </w:rPr>
  </w:style>
  <w:style w:type="paragraph" w:customStyle="1" w:styleId="EA7D1DD3CEB4FB46B76F5EFD20D2FCA7">
    <w:name w:val="EA7D1DD3CEB4FB46B76F5EFD20D2FCA7"/>
    <w:rsid w:val="008F33F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469DF-DDAC-49F9-BA15-1628DD63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12637</Words>
  <Characters>69623</Characters>
  <Application>Microsoft Office Word</Application>
  <DocSecurity>0</DocSecurity>
  <Lines>580</Lines>
  <Paragraphs>164</Paragraphs>
  <ScaleCrop>false</ScaleCrop>
  <HeadingPairs>
    <vt:vector size="2" baseType="variant">
      <vt:variant>
        <vt:lpstr>Title</vt:lpstr>
      </vt:variant>
      <vt:variant>
        <vt:i4>1</vt:i4>
      </vt:variant>
    </vt:vector>
  </HeadingPairs>
  <TitlesOfParts>
    <vt:vector size="1" baseType="lpstr">
      <vt:lpstr>Request to Amend an Approved Exemption</vt:lpstr>
    </vt:vector>
  </TitlesOfParts>
  <Company>Duke University</Company>
  <LinksUpToDate>false</LinksUpToDate>
  <CharactersWithSpaces>82096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Amend an Approved Exemption</dc:title>
  <dc:subject/>
  <dc:creator>lorna</dc:creator>
  <cp:keywords/>
  <cp:lastModifiedBy>Holly Williams-Stafford</cp:lastModifiedBy>
  <cp:revision>2</cp:revision>
  <cp:lastPrinted>2017-03-03T14:30:00Z</cp:lastPrinted>
  <dcterms:created xsi:type="dcterms:W3CDTF">2023-01-06T21:32:00Z</dcterms:created>
  <dcterms:modified xsi:type="dcterms:W3CDTF">2023-01-06T21:32:00Z</dcterms:modified>
</cp:coreProperties>
</file>