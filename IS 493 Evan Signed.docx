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78FEF" w14:textId="77777777" w:rsidR="000D0673" w:rsidRPr="00ED76C4" w:rsidRDefault="329C3592" w:rsidP="329C3592">
      <w:pPr>
        <w:spacing w:after="0" w:line="259" w:lineRule="auto"/>
        <w:ind w:left="26"/>
        <w:jc w:val="center"/>
        <w:rPr>
          <w:rFonts w:ascii="Helvetica Neue" w:eastAsia="Helvetica Neue" w:hAnsi="Helvetica Neue" w:cs="Helvetica Neue"/>
          <w:b/>
          <w:bCs/>
        </w:rPr>
      </w:pPr>
      <w:r w:rsidRPr="329C3592">
        <w:rPr>
          <w:rFonts w:ascii="Helvetica Neue" w:eastAsia="Helvetica Neue" w:hAnsi="Helvetica Neue" w:cs="Helvetica Neue"/>
          <w:b/>
          <w:bCs/>
        </w:rPr>
        <w:t xml:space="preserve">REQUESTS FOR INDEPENDENT STUDY  </w:t>
      </w:r>
    </w:p>
    <w:p w14:paraId="0BA55894" w14:textId="77777777" w:rsidR="00817307" w:rsidRPr="00ED76C4" w:rsidRDefault="329C3592" w:rsidP="329C3592">
      <w:pPr>
        <w:spacing w:after="0" w:line="259" w:lineRule="auto"/>
        <w:ind w:left="26"/>
        <w:jc w:val="center"/>
        <w:rPr>
          <w:rFonts w:ascii="Helvetica Neue" w:eastAsia="Helvetica Neue" w:hAnsi="Helvetica Neue" w:cs="Helvetica Neue"/>
        </w:rPr>
      </w:pPr>
      <w:r w:rsidRPr="329C3592">
        <w:rPr>
          <w:rFonts w:ascii="Helvetica Neue" w:eastAsia="Helvetica Neue" w:hAnsi="Helvetica Neue" w:cs="Helvetica Neue"/>
          <w:b/>
          <w:bCs/>
        </w:rPr>
        <w:t>Duke University – Department of Statistical Science</w:t>
      </w:r>
    </w:p>
    <w:p w14:paraId="51F2AC17" w14:textId="77777777" w:rsidR="000D0673" w:rsidRPr="00ED76C4" w:rsidRDefault="329C3592" w:rsidP="329C3592">
      <w:pPr>
        <w:spacing w:after="0" w:line="259" w:lineRule="auto"/>
        <w:ind w:left="26" w:right="3"/>
        <w:jc w:val="center"/>
        <w:rPr>
          <w:rFonts w:ascii="Helvetica Neue" w:eastAsia="Helvetica Neue" w:hAnsi="Helvetica Neue" w:cs="Helvetica Neue"/>
        </w:rPr>
      </w:pPr>
      <w:r w:rsidRPr="329C3592">
        <w:rPr>
          <w:rFonts w:ascii="Helvetica Neue" w:eastAsia="Helvetica Neue" w:hAnsi="Helvetica Neue" w:cs="Helvetica Neue"/>
          <w:b/>
          <w:bCs/>
        </w:rPr>
        <w:t xml:space="preserve">Trinity College of Arts &amp; Sciences </w:t>
      </w:r>
    </w:p>
    <w:p w14:paraId="29D6B04F" w14:textId="77777777" w:rsidR="000D0673" w:rsidRPr="00ED76C4" w:rsidRDefault="329C3592" w:rsidP="329C3592">
      <w:pPr>
        <w:spacing w:after="0" w:line="259" w:lineRule="auto"/>
        <w:ind w:left="75" w:firstLine="0"/>
        <w:jc w:val="center"/>
        <w:rPr>
          <w:rFonts w:ascii="Helvetica Neue" w:eastAsia="Helvetica Neue" w:hAnsi="Helvetica Neue" w:cs="Helvetica Neue"/>
        </w:rPr>
      </w:pPr>
      <w:r w:rsidRPr="329C3592">
        <w:rPr>
          <w:rFonts w:ascii="Helvetica Neue" w:eastAsia="Helvetica Neue" w:hAnsi="Helvetica Neue" w:cs="Helvetica Neue"/>
        </w:rPr>
        <w:t xml:space="preserve"> </w:t>
      </w:r>
    </w:p>
    <w:p w14:paraId="3F76AAFA" w14:textId="77777777" w:rsidR="00DE2D52" w:rsidRPr="00ED76C4" w:rsidRDefault="329C3592" w:rsidP="329C3592">
      <w:pPr>
        <w:ind w:left="-4" w:right="1"/>
        <w:rPr>
          <w:rFonts w:ascii="Helvetica Neue" w:eastAsia="Helvetica Neue" w:hAnsi="Helvetica Neue" w:cs="Helvetica Neue"/>
        </w:rPr>
      </w:pPr>
      <w:r w:rsidRPr="329C3592">
        <w:rPr>
          <w:rFonts w:ascii="Helvetica Neue" w:eastAsia="Helvetica Neue" w:hAnsi="Helvetica Neue" w:cs="Helvetica Neue"/>
        </w:rPr>
        <w:t xml:space="preserve">Independent study enables a student to pursue for course credit individual interests under the supervision of a faculty member. Independent study is of two types: Independent Study (non-research) and Research Independent Study. </w:t>
      </w:r>
    </w:p>
    <w:p w14:paraId="672A6659" w14:textId="77777777" w:rsidR="00DE2D52" w:rsidRPr="00ED76C4" w:rsidRDefault="00DE2D52" w:rsidP="329C3592">
      <w:pPr>
        <w:ind w:right="1"/>
        <w:rPr>
          <w:rFonts w:ascii="Helvetica Neue" w:eastAsia="Helvetica Neue" w:hAnsi="Helvetica Neue" w:cs="Helvetica Neue"/>
          <w:b/>
          <w:bCs/>
        </w:rPr>
      </w:pPr>
    </w:p>
    <w:p w14:paraId="01925AD8" w14:textId="77777777" w:rsidR="00BB3163" w:rsidRPr="00ED76C4" w:rsidRDefault="00BB3163" w:rsidP="329C3592">
      <w:pPr>
        <w:spacing w:after="0" w:line="240" w:lineRule="auto"/>
        <w:ind w:left="0" w:firstLine="0"/>
        <w:rPr>
          <w:rFonts w:ascii="Helvetica Neue" w:eastAsia="Helvetica Neue" w:hAnsi="Helvetica Neue" w:cs="Helvetica Neue"/>
          <w:color w:val="auto"/>
          <w:sz w:val="24"/>
          <w:szCs w:val="24"/>
        </w:rPr>
      </w:pPr>
      <w:r w:rsidRPr="329C3592">
        <w:rPr>
          <w:rFonts w:ascii="Helvetica Neue" w:eastAsia="Helvetica Neue" w:hAnsi="Helvetica Neue" w:cs="Helvetica Neue"/>
          <w:b/>
          <w:bCs/>
          <w:sz w:val="16"/>
          <w:szCs w:val="16"/>
        </w:rPr>
        <w:t xml:space="preserve">STA 291, STA 391, </w:t>
      </w:r>
      <w:r w:rsidR="003445B5" w:rsidRPr="329C3592">
        <w:rPr>
          <w:rFonts w:ascii="Helvetica Neue" w:eastAsia="Helvetica Neue" w:hAnsi="Helvetica Neue" w:cs="Helvetica Neue"/>
          <w:b/>
          <w:bCs/>
          <w:sz w:val="16"/>
          <w:szCs w:val="16"/>
        </w:rPr>
        <w:t>and STA</w:t>
      </w:r>
      <w:r w:rsidRPr="329C3592">
        <w:rPr>
          <w:rFonts w:ascii="Helvetica Neue" w:eastAsia="Helvetica Neue" w:hAnsi="Helvetica Neue" w:cs="Helvetica Neue"/>
          <w:b/>
          <w:bCs/>
          <w:sz w:val="16"/>
          <w:szCs w:val="16"/>
        </w:rPr>
        <w:t xml:space="preserve"> 491: Independent Study:  </w:t>
      </w:r>
      <w:r w:rsidRPr="329C3592">
        <w:rPr>
          <w:rFonts w:ascii="Helvetica Neue" w:eastAsia="Helvetica Neue" w:hAnsi="Helvetica Neue" w:cs="Helvetica Neue"/>
          <w:sz w:val="16"/>
          <w:szCs w:val="16"/>
        </w:rPr>
        <w:t xml:space="preserve">Courses entitled </w:t>
      </w:r>
      <w:r w:rsidRPr="329C3592">
        <w:rPr>
          <w:rFonts w:ascii="Helvetica Neue" w:eastAsia="Helvetica Neue" w:hAnsi="Helvetica Neue" w:cs="Helvetica Neue"/>
          <w:sz w:val="16"/>
          <w:szCs w:val="16"/>
          <w:u w:val="single"/>
        </w:rPr>
        <w:t>Independent Study</w:t>
      </w:r>
      <w:r w:rsidRPr="329C3592">
        <w:rPr>
          <w:rFonts w:ascii="Helvetica Neue" w:eastAsia="Helvetica Neue" w:hAnsi="Helvetica Neue" w:cs="Helvetica Neue"/>
          <w:sz w:val="16"/>
          <w:szCs w:val="16"/>
        </w:rPr>
        <w:t xml:space="preserve"> are individual, non-research, directed study in a field of special interest on a previously approved topic taken under the supervision of a faculty member and resulting in an academic and/or artistic product. Such independent study courses do not bear a Research (R) code and do not satisfy any general education requirements</w:t>
      </w:r>
      <w:r w:rsidR="006E7082" w:rsidRPr="329C3592">
        <w:rPr>
          <w:rFonts w:ascii="Helvetica Neue" w:eastAsia="Helvetica Neue" w:hAnsi="Helvetica Neue" w:cs="Helvetica Neue"/>
          <w:sz w:val="16"/>
          <w:szCs w:val="16"/>
        </w:rPr>
        <w:t xml:space="preserve"> aside from the Small Group Learning Experience (SGLE) requirement</w:t>
      </w:r>
      <w:r w:rsidRPr="329C3592">
        <w:rPr>
          <w:rFonts w:ascii="Helvetica Neue" w:eastAsia="Helvetica Neue" w:hAnsi="Helvetica Neue" w:cs="Helvetica Neue"/>
          <w:sz w:val="16"/>
          <w:szCs w:val="16"/>
        </w:rPr>
        <w:t xml:space="preserve">. In Statistical Science, these courses consist of directed readings or work in a field of special interest under the supervision of a faculty member, the central goal of which is </w:t>
      </w:r>
      <w:proofErr w:type="gramStart"/>
      <w:r w:rsidRPr="329C3592">
        <w:rPr>
          <w:rFonts w:ascii="Helvetica Neue" w:eastAsia="Helvetica Neue" w:hAnsi="Helvetica Neue" w:cs="Helvetica Neue"/>
          <w:sz w:val="16"/>
          <w:szCs w:val="16"/>
        </w:rPr>
        <w:t xml:space="preserve">a </w:t>
      </w:r>
      <w:r w:rsidR="004A4949" w:rsidRPr="329C3592">
        <w:rPr>
          <w:rFonts w:ascii="Helvetica Neue" w:eastAsia="Helvetica Neue" w:hAnsi="Helvetica Neue" w:cs="Helvetica Neue"/>
          <w:sz w:val="16"/>
          <w:szCs w:val="16"/>
        </w:rPr>
        <w:t>non-research</w:t>
      </w:r>
      <w:proofErr w:type="gramEnd"/>
      <w:r w:rsidR="004A4949" w:rsidRPr="329C3592">
        <w:rPr>
          <w:rFonts w:ascii="Helvetica Neue" w:eastAsia="Helvetica Neue" w:hAnsi="Helvetica Neue" w:cs="Helvetica Neue"/>
          <w:sz w:val="16"/>
          <w:szCs w:val="16"/>
        </w:rPr>
        <w:t xml:space="preserve"> but still </w:t>
      </w:r>
      <w:r w:rsidRPr="329C3592">
        <w:rPr>
          <w:rFonts w:ascii="Helvetica Neue" w:eastAsia="Helvetica Neue" w:hAnsi="Helvetica Neue" w:cs="Helvetica Neue"/>
          <w:sz w:val="16"/>
          <w:szCs w:val="16"/>
        </w:rPr>
        <w:t>substantive paper, project, or written report covering a previously approved topic. Consent of instructor and director of undergraduate studies required.</w:t>
      </w:r>
      <w:r w:rsidRPr="329C3592">
        <w:rPr>
          <w:rFonts w:ascii="Helvetica Neue" w:eastAsia="Helvetica Neue" w:hAnsi="Helvetica Neue" w:cs="Helvetica Neue"/>
          <w:color w:val="262626"/>
          <w:sz w:val="23"/>
          <w:szCs w:val="23"/>
          <w:shd w:val="clear" w:color="auto" w:fill="FFFFFF"/>
        </w:rPr>
        <w:t> </w:t>
      </w:r>
      <w:r w:rsidR="004A4949" w:rsidRPr="329C3592">
        <w:rPr>
          <w:rFonts w:ascii="Helvetica Neue" w:eastAsia="Helvetica Neue" w:hAnsi="Helvetica Neue" w:cs="Helvetica Neue"/>
          <w:sz w:val="16"/>
          <w:szCs w:val="16"/>
        </w:rPr>
        <w:t xml:space="preserve">The course should include content and goals requiring performance appropriate to a 200, 300, or 400 level </w:t>
      </w:r>
      <w:proofErr w:type="gramStart"/>
      <w:r w:rsidR="004A4949" w:rsidRPr="329C3592">
        <w:rPr>
          <w:rFonts w:ascii="Helvetica Neue" w:eastAsia="Helvetica Neue" w:hAnsi="Helvetica Neue" w:cs="Helvetica Neue"/>
          <w:sz w:val="16"/>
          <w:szCs w:val="16"/>
        </w:rPr>
        <w:t>course</w:t>
      </w:r>
      <w:proofErr w:type="gramEnd"/>
      <w:r w:rsidR="004A4949" w:rsidRPr="329C3592">
        <w:rPr>
          <w:rFonts w:ascii="Helvetica Neue" w:eastAsia="Helvetica Neue" w:hAnsi="Helvetica Neue" w:cs="Helvetica Neue"/>
          <w:sz w:val="16"/>
          <w:szCs w:val="16"/>
        </w:rPr>
        <w:t>, respectively, in Statistical Science.</w:t>
      </w:r>
    </w:p>
    <w:p w14:paraId="0A37501D" w14:textId="77777777" w:rsidR="000D0673" w:rsidRPr="00ED76C4" w:rsidRDefault="000D0673" w:rsidP="329C3592">
      <w:pPr>
        <w:spacing w:after="0" w:line="259" w:lineRule="auto"/>
        <w:ind w:left="1" w:firstLine="0"/>
        <w:rPr>
          <w:rFonts w:ascii="Helvetica Neue" w:eastAsia="Helvetica Neue" w:hAnsi="Helvetica Neue" w:cs="Helvetica Neue"/>
          <w:sz w:val="16"/>
          <w:szCs w:val="16"/>
        </w:rPr>
      </w:pPr>
    </w:p>
    <w:p w14:paraId="78DC0A5D" w14:textId="77777777" w:rsidR="000D0673" w:rsidRPr="00ED76C4" w:rsidRDefault="329C3592" w:rsidP="329C3592">
      <w:pPr>
        <w:ind w:left="-4" w:right="1"/>
        <w:rPr>
          <w:rFonts w:ascii="Helvetica Neue" w:eastAsia="Helvetica Neue" w:hAnsi="Helvetica Neue" w:cs="Helvetica Neue"/>
          <w:sz w:val="16"/>
          <w:szCs w:val="16"/>
        </w:rPr>
      </w:pPr>
      <w:r w:rsidRPr="329C3592">
        <w:rPr>
          <w:rFonts w:ascii="Helvetica Neue" w:eastAsia="Helvetica Neue" w:hAnsi="Helvetica Neue" w:cs="Helvetica Neue"/>
          <w:b/>
          <w:bCs/>
          <w:sz w:val="16"/>
          <w:szCs w:val="16"/>
        </w:rPr>
        <w:t>STA 393, STA 493:</w:t>
      </w:r>
      <w:r w:rsidRPr="329C3592">
        <w:rPr>
          <w:rFonts w:ascii="Helvetica Neue" w:eastAsia="Helvetica Neue" w:hAnsi="Helvetica Neue" w:cs="Helvetica Neue"/>
          <w:sz w:val="16"/>
          <w:szCs w:val="16"/>
        </w:rPr>
        <w:t xml:space="preserve"> Courses entitled </w:t>
      </w:r>
      <w:r w:rsidRPr="329C3592">
        <w:rPr>
          <w:rFonts w:ascii="Helvetica Neue" w:eastAsia="Helvetica Neue" w:hAnsi="Helvetica Neue" w:cs="Helvetica Neue"/>
          <w:sz w:val="16"/>
          <w:szCs w:val="16"/>
          <w:u w:val="single"/>
        </w:rPr>
        <w:t>Research Independent Study</w:t>
      </w:r>
      <w:r w:rsidRPr="329C3592">
        <w:rPr>
          <w:rFonts w:ascii="Helvetica Neue" w:eastAsia="Helvetica Neue" w:hAnsi="Helvetica Neue" w:cs="Helvetica Neue"/>
          <w:sz w:val="16"/>
          <w:szCs w:val="16"/>
        </w:rPr>
        <w:t xml:space="preserve"> are individual research in a field of special interest under the supervision of a faculty member, the central goal of which is a substantive paper or written report containing significant analysis and interpretation of a previously approved topic. Such research independent study courses bear a Research (R) code and satisfy general education Research requirements. One research independent study may be submitted and approved for a Writing (W) code in addition to the R code designation, but no other curriculum code designations are permitted for research independent study courses. Students who wish to request a W code for one research independent study course must take the appropriate form to 02 Allen Building by the end of drop/add for the semester they are enrolled in the course. The request form is available at </w:t>
      </w:r>
      <w:hyperlink r:id="rId7">
        <w:r w:rsidRPr="329C3592">
          <w:rPr>
            <w:rFonts w:ascii="Helvetica Neue" w:eastAsia="Helvetica Neue" w:hAnsi="Helvetica Neue" w:cs="Helvetica Neue"/>
            <w:color w:val="0000FF"/>
            <w:sz w:val="16"/>
            <w:szCs w:val="16"/>
            <w:u w:val="single"/>
          </w:rPr>
          <w:t>http://trinity.duke.edu/academic</w:t>
        </w:r>
      </w:hyperlink>
      <w:hyperlink r:id="rId8">
        <w:r w:rsidRPr="329C3592">
          <w:rPr>
            <w:rFonts w:ascii="Helvetica Neue" w:eastAsia="Helvetica Neue" w:hAnsi="Helvetica Neue" w:cs="Helvetica Neue"/>
            <w:color w:val="0000FF"/>
            <w:sz w:val="16"/>
            <w:szCs w:val="16"/>
            <w:u w:val="single"/>
          </w:rPr>
          <w:t>requirements?p=independent-study-research-w-coding</w:t>
        </w:r>
      </w:hyperlink>
      <w:hyperlink r:id="rId9">
        <w:r w:rsidRPr="329C3592">
          <w:rPr>
            <w:rFonts w:ascii="Helvetica Neue" w:eastAsia="Helvetica Neue" w:hAnsi="Helvetica Neue" w:cs="Helvetica Neue"/>
            <w:sz w:val="16"/>
            <w:szCs w:val="16"/>
          </w:rPr>
          <w:t>.</w:t>
        </w:r>
      </w:hyperlink>
      <w:r w:rsidRPr="329C3592">
        <w:rPr>
          <w:rFonts w:ascii="Helvetica Neue" w:eastAsia="Helvetica Neue" w:hAnsi="Helvetica Neue" w:cs="Helvetica Neue"/>
          <w:sz w:val="16"/>
          <w:szCs w:val="16"/>
        </w:rPr>
        <w:t xml:space="preserve">  Note: STA 360 is the prerequisite for STA 493.</w:t>
      </w:r>
    </w:p>
    <w:p w14:paraId="0A6959E7" w14:textId="77777777" w:rsidR="000D0673" w:rsidRPr="00ED76C4" w:rsidRDefault="329C3592" w:rsidP="329C3592">
      <w:pPr>
        <w:spacing w:after="0" w:line="259" w:lineRule="auto"/>
        <w:ind w:left="1" w:firstLine="0"/>
        <w:rPr>
          <w:rFonts w:ascii="Helvetica Neue" w:eastAsia="Helvetica Neue" w:hAnsi="Helvetica Neue" w:cs="Helvetica Neue"/>
        </w:rPr>
      </w:pPr>
      <w:r w:rsidRPr="329C3592">
        <w:rPr>
          <w:rFonts w:ascii="Helvetica Neue" w:eastAsia="Helvetica Neue" w:hAnsi="Helvetica Neue" w:cs="Helvetica Neue"/>
        </w:rPr>
        <w:t xml:space="preserve"> </w:t>
      </w:r>
    </w:p>
    <w:p w14:paraId="09115853" w14:textId="77777777" w:rsidR="000D0673" w:rsidRPr="00ED76C4" w:rsidRDefault="329C3592" w:rsidP="329C3592">
      <w:pPr>
        <w:spacing w:after="0" w:line="259" w:lineRule="auto"/>
        <w:ind w:left="-4"/>
        <w:rPr>
          <w:rFonts w:ascii="Helvetica Neue" w:eastAsia="Helvetica Neue" w:hAnsi="Helvetica Neue" w:cs="Helvetica Neue"/>
        </w:rPr>
      </w:pPr>
      <w:r w:rsidRPr="329C3592">
        <w:rPr>
          <w:rFonts w:ascii="Helvetica Neue" w:eastAsia="Helvetica Neue" w:hAnsi="Helvetica Neue" w:cs="Helvetica Neue"/>
          <w:b/>
          <w:bCs/>
        </w:rPr>
        <w:t xml:space="preserve">Policies: </w:t>
      </w:r>
    </w:p>
    <w:p w14:paraId="6E7AE8C5" w14:textId="77777777" w:rsidR="000D0673" w:rsidRPr="00ED76C4" w:rsidRDefault="001D33AE" w:rsidP="329C3592">
      <w:pPr>
        <w:ind w:left="-4" w:right="1"/>
        <w:rPr>
          <w:rFonts w:ascii="Helvetica Neue" w:eastAsia="Helvetica Neue" w:hAnsi="Helvetica Neue" w:cs="Helvetica Neue"/>
        </w:rPr>
      </w:pPr>
      <w:r w:rsidRPr="329C3592">
        <w:rPr>
          <w:rFonts w:ascii="Helvetica Neue" w:eastAsia="Helvetica Neue" w:hAnsi="Helvetica Neue" w:cs="Helvetica Neue"/>
        </w:rPr>
        <w:t>The following policies apply to both types of independent study</w:t>
      </w:r>
      <w:r w:rsidRPr="329C3592">
        <w:rPr>
          <w:rFonts w:ascii="Helvetica Neue" w:eastAsia="Helvetica Neue" w:hAnsi="Helvetica Neue" w:cs="Helvetica Neue"/>
          <w:vertAlign w:val="superscript"/>
        </w:rPr>
        <w:footnoteReference w:id="1"/>
      </w:r>
      <w:r w:rsidRPr="329C3592">
        <w:rPr>
          <w:rFonts w:ascii="Helvetica Neue" w:eastAsia="Helvetica Neue" w:hAnsi="Helvetica Neue" w:cs="Helvetica Neue"/>
        </w:rPr>
        <w:t xml:space="preserve">: </w:t>
      </w:r>
    </w:p>
    <w:p w14:paraId="100C5B58" w14:textId="77777777" w:rsidR="000D0673" w:rsidRPr="00ED76C4" w:rsidRDefault="329C3592" w:rsidP="329C3592">
      <w:pPr>
        <w:spacing w:after="0" w:line="259" w:lineRule="auto"/>
        <w:ind w:left="1" w:firstLine="0"/>
        <w:rPr>
          <w:rFonts w:ascii="Helvetica Neue" w:eastAsia="Helvetica Neue" w:hAnsi="Helvetica Neue" w:cs="Helvetica Neue"/>
        </w:rPr>
      </w:pPr>
      <w:r w:rsidRPr="329C3592">
        <w:rPr>
          <w:rFonts w:ascii="Helvetica Neue" w:eastAsia="Helvetica Neue" w:hAnsi="Helvetica Neue" w:cs="Helvetica Neue"/>
        </w:rPr>
        <w:t xml:space="preserve"> </w:t>
      </w:r>
    </w:p>
    <w:p w14:paraId="7E59F61F" w14:textId="77777777" w:rsidR="000D0673" w:rsidRPr="00ED76C4" w:rsidRDefault="329C3592" w:rsidP="329C3592">
      <w:pPr>
        <w:numPr>
          <w:ilvl w:val="0"/>
          <w:numId w:val="1"/>
        </w:numPr>
        <w:ind w:left="360" w:right="1" w:hanging="360"/>
        <w:rPr>
          <w:rFonts w:ascii="Helvetica Neue" w:eastAsia="Helvetica Neue" w:hAnsi="Helvetica Neue" w:cs="Helvetica Neue"/>
        </w:rPr>
      </w:pPr>
      <w:r w:rsidRPr="329C3592">
        <w:rPr>
          <w:rFonts w:ascii="Helvetica Neue" w:eastAsia="Helvetica Neue" w:hAnsi="Helvetica Neue" w:cs="Helvetica Neue"/>
          <w:b/>
          <w:bCs/>
        </w:rPr>
        <w:t xml:space="preserve">Approval </w:t>
      </w:r>
      <w:r w:rsidRPr="329C3592">
        <w:rPr>
          <w:rFonts w:ascii="Helvetica Neue" w:eastAsia="Helvetica Neue" w:hAnsi="Helvetica Neue" w:cs="Helvetica Neue"/>
        </w:rPr>
        <w:t xml:space="preserve">— The independent study must be approved by the instructor(s) involved as well as by the Director of Undergraduate Studies.  </w:t>
      </w:r>
    </w:p>
    <w:p w14:paraId="4662D6B7" w14:textId="77777777" w:rsidR="000D0673" w:rsidRPr="00ED76C4" w:rsidRDefault="329C3592" w:rsidP="329C3592">
      <w:pPr>
        <w:numPr>
          <w:ilvl w:val="0"/>
          <w:numId w:val="1"/>
        </w:numPr>
        <w:ind w:left="360" w:right="1" w:hanging="360"/>
        <w:rPr>
          <w:rFonts w:ascii="Helvetica Neue" w:eastAsia="Helvetica Neue" w:hAnsi="Helvetica Neue" w:cs="Helvetica Neue"/>
        </w:rPr>
      </w:pPr>
      <w:r w:rsidRPr="329C3592">
        <w:rPr>
          <w:rFonts w:ascii="Helvetica Neue" w:eastAsia="Helvetica Neue" w:hAnsi="Helvetica Neue" w:cs="Helvetica Neue"/>
          <w:b/>
          <w:bCs/>
        </w:rPr>
        <w:t>Faculty appointmen</w:t>
      </w:r>
      <w:r w:rsidRPr="329C3592">
        <w:rPr>
          <w:rFonts w:ascii="Helvetica Neue" w:eastAsia="Helvetica Neue" w:hAnsi="Helvetica Neue" w:cs="Helvetica Neue"/>
        </w:rPr>
        <w:t xml:space="preserve">t — The instructor of record (supervising faculty member) must hold a regular rank faculty appointment at Duke within the Department of Statistical Science. Students can be co-advised by a faculty member outside of the Department. In some cases, there may be an additional instructor who mentors the bulk of the independent study and holds an appointment outside the sponsoring department or program. If this is the case, the supervising faculty member is responsible for submitting the final grade, and ensuring that the instructor adheres to academic standards, policies, and procedures pertaining to undergraduate students in Trinity College of Arts &amp; Sciences.  </w:t>
      </w:r>
    </w:p>
    <w:p w14:paraId="2B942588" w14:textId="77777777" w:rsidR="000D0673" w:rsidRPr="00ED76C4" w:rsidRDefault="329C3592" w:rsidP="329C3592">
      <w:pPr>
        <w:numPr>
          <w:ilvl w:val="0"/>
          <w:numId w:val="1"/>
        </w:numPr>
        <w:ind w:left="360" w:right="1" w:hanging="360"/>
        <w:rPr>
          <w:rFonts w:ascii="Helvetica Neue" w:eastAsia="Helvetica Neue" w:hAnsi="Helvetica Neue" w:cs="Helvetica Neue"/>
        </w:rPr>
      </w:pPr>
      <w:r w:rsidRPr="329C3592">
        <w:rPr>
          <w:rFonts w:ascii="Helvetica Neue" w:eastAsia="Helvetica Neue" w:hAnsi="Helvetica Neue" w:cs="Helvetica Neue"/>
          <w:b/>
          <w:bCs/>
        </w:rPr>
        <w:t xml:space="preserve">Course Content / Quality </w:t>
      </w:r>
      <w:r w:rsidRPr="329C3592">
        <w:rPr>
          <w:rFonts w:ascii="Helvetica Neue" w:eastAsia="Helvetica Neue" w:hAnsi="Helvetica Neue" w:cs="Helvetica Neue"/>
        </w:rPr>
        <w:t xml:space="preserve">— The independent study must provide a rigorous academic experience equivalent to that of other undergraduate Duke courses. A student should expect to spend at least 180 hours, including meetings and readings, on the project over the course of the semester for a 1.0 course credit IS. Independent study courses may not duplicate available course offerings in the semester or summer term in which the independent study is being taken, nor may independent study be used simply to provide low-level support for other projects or to observe or shadow the work of others. </w:t>
      </w:r>
    </w:p>
    <w:p w14:paraId="6BA61946" w14:textId="77777777" w:rsidR="000D0673" w:rsidRPr="00ED76C4" w:rsidRDefault="329C3592" w:rsidP="329C3592">
      <w:pPr>
        <w:numPr>
          <w:ilvl w:val="0"/>
          <w:numId w:val="1"/>
        </w:numPr>
        <w:ind w:left="360" w:right="1" w:hanging="360"/>
        <w:rPr>
          <w:rFonts w:ascii="Helvetica Neue" w:eastAsia="Helvetica Neue" w:hAnsi="Helvetica Neue" w:cs="Helvetica Neue"/>
        </w:rPr>
      </w:pPr>
      <w:r w:rsidRPr="329C3592">
        <w:rPr>
          <w:rFonts w:ascii="Helvetica Neue" w:eastAsia="Helvetica Neue" w:hAnsi="Helvetica Neue" w:cs="Helvetica Neue"/>
          <w:b/>
          <w:bCs/>
        </w:rPr>
        <w:t xml:space="preserve">Meeting schedule </w:t>
      </w:r>
      <w:r w:rsidRPr="329C3592">
        <w:rPr>
          <w:rFonts w:ascii="Helvetica Neue" w:eastAsia="Helvetica Neue" w:hAnsi="Helvetica Neue" w:cs="Helvetica Neue"/>
        </w:rPr>
        <w:t xml:space="preserve">— In addition to the individual effort of the student, which normally entails ~12 hours per week, the student will meet with the instructor of the independent study at least once a week. </w:t>
      </w:r>
    </w:p>
    <w:p w14:paraId="44042B45" w14:textId="77777777" w:rsidR="000D0673" w:rsidRPr="00ED76C4" w:rsidRDefault="329C3592" w:rsidP="329C3592">
      <w:pPr>
        <w:numPr>
          <w:ilvl w:val="0"/>
          <w:numId w:val="1"/>
        </w:numPr>
        <w:ind w:left="360" w:right="1" w:hanging="360"/>
        <w:rPr>
          <w:rFonts w:ascii="Helvetica Neue" w:eastAsia="Helvetica Neue" w:hAnsi="Helvetica Neue" w:cs="Helvetica Neue"/>
        </w:rPr>
      </w:pPr>
      <w:r w:rsidRPr="329C3592">
        <w:rPr>
          <w:rFonts w:ascii="Helvetica Neue" w:eastAsia="Helvetica Neue" w:hAnsi="Helvetica Neue" w:cs="Helvetica Neue"/>
          <w:b/>
          <w:bCs/>
        </w:rPr>
        <w:t xml:space="preserve">Final product </w:t>
      </w:r>
      <w:r w:rsidRPr="329C3592">
        <w:rPr>
          <w:rFonts w:ascii="Helvetica Neue" w:eastAsia="Helvetica Neue" w:hAnsi="Helvetica Neue" w:cs="Helvetica Neue"/>
        </w:rPr>
        <w:t>— The student will produce a final academic product to be completed during the semester for which the student is registered for the course. The final product must be submitted with the Director of Undergraduate Studies as a record of the independent study work completed.</w:t>
      </w:r>
    </w:p>
    <w:p w14:paraId="2C944E1B" w14:textId="77777777" w:rsidR="006E7082" w:rsidRPr="00ED76C4" w:rsidRDefault="329C3592" w:rsidP="329C3592">
      <w:pPr>
        <w:numPr>
          <w:ilvl w:val="0"/>
          <w:numId w:val="1"/>
        </w:numPr>
        <w:ind w:left="360" w:right="1" w:hanging="360"/>
        <w:rPr>
          <w:rFonts w:ascii="Helvetica Neue" w:eastAsia="Helvetica Neue" w:hAnsi="Helvetica Neue" w:cs="Helvetica Neue"/>
        </w:rPr>
      </w:pPr>
      <w:r w:rsidRPr="329C3592">
        <w:rPr>
          <w:rFonts w:ascii="Helvetica Neue" w:eastAsia="Helvetica Neue" w:hAnsi="Helvetica Neue" w:cs="Helvetica Neue"/>
          <w:b/>
          <w:bCs/>
        </w:rPr>
        <w:t xml:space="preserve">Grading </w:t>
      </w:r>
      <w:r w:rsidRPr="329C3592">
        <w:rPr>
          <w:rFonts w:ascii="Helvetica Neue" w:eastAsia="Helvetica Neue" w:hAnsi="Helvetica Neue" w:cs="Helvetica Neue"/>
        </w:rPr>
        <w:t>— The instructor will evaluate the work, including the final product, associated with the independent study, and submit a grade by the end of the semester. If the independent study has an instructor in addition to a supervising faculty member, the instructor will consult on the final grade with the supervising faculty member, and the supervising faculty member will submit the final grade.</w:t>
      </w:r>
    </w:p>
    <w:p w14:paraId="6CDDCCEA" w14:textId="77777777" w:rsidR="000D0673" w:rsidRPr="00ED76C4" w:rsidRDefault="329C3592" w:rsidP="329C3592">
      <w:pPr>
        <w:numPr>
          <w:ilvl w:val="0"/>
          <w:numId w:val="1"/>
        </w:numPr>
        <w:ind w:left="360" w:right="1" w:hanging="360"/>
        <w:rPr>
          <w:rFonts w:ascii="Helvetica Neue" w:eastAsia="Helvetica Neue" w:hAnsi="Helvetica Neue" w:cs="Helvetica Neue"/>
        </w:rPr>
      </w:pPr>
      <w:r w:rsidRPr="329C3592">
        <w:rPr>
          <w:rFonts w:ascii="Helvetica Neue" w:eastAsia="Helvetica Neue" w:hAnsi="Helvetica Neue" w:cs="Helvetica Neue"/>
          <w:b/>
          <w:bCs/>
        </w:rPr>
        <w:t>Credit toward a major, minor or certificate</w:t>
      </w:r>
      <w:r w:rsidRPr="329C3592">
        <w:rPr>
          <w:rFonts w:ascii="Helvetica Neue" w:eastAsia="Helvetica Neue" w:hAnsi="Helvetica Neue" w:cs="Helvetica Neue"/>
        </w:rPr>
        <w:t xml:space="preserve"> – The Director of Undergraduate Studies in the Department of Statistical Science will determine whether an IS successfully completed will count toward the major, minor, or IDM. </w:t>
      </w:r>
    </w:p>
    <w:p w14:paraId="185A31FD" w14:textId="3A5AC486" w:rsidR="00E217DB" w:rsidRPr="00ED76C4" w:rsidRDefault="329C3592" w:rsidP="329C3592">
      <w:pPr>
        <w:numPr>
          <w:ilvl w:val="0"/>
          <w:numId w:val="1"/>
        </w:numPr>
        <w:ind w:left="360" w:right="1" w:hanging="360"/>
        <w:rPr>
          <w:rFonts w:ascii="Helvetica Neue" w:eastAsia="Helvetica Neue" w:hAnsi="Helvetica Neue" w:cs="Helvetica Neue"/>
        </w:rPr>
      </w:pPr>
      <w:r w:rsidRPr="329C3592">
        <w:rPr>
          <w:rFonts w:ascii="Helvetica Neue" w:eastAsia="Helvetica Neue" w:hAnsi="Helvetica Neue" w:cs="Helvetica Neue"/>
          <w:b/>
          <w:bCs/>
        </w:rPr>
        <w:t>Research Integrity</w:t>
      </w:r>
      <w:r w:rsidRPr="329C3592">
        <w:rPr>
          <w:rFonts w:ascii="Helvetica Neue" w:eastAsia="Helvetica Neue" w:hAnsi="Helvetica Neue" w:cs="Helvetica Neue"/>
        </w:rPr>
        <w:t xml:space="preserve">: The supervising faculty member will review the need for research protocols regarding protection of human subjects and/or the use and care of vertebrate animals, in accordance with policies of the Duke Campus IRB, Duke Medical IRB, or Duke Institutional Animal Care and Use Committee.  NOTE: The department requires students enrolling in a research independent study course (393, 493) to successfully complete the 3 required Undergraduate Responsible Conduct of Research CITI modules and at least one elective (chosen with the instructor), and to attend at least one RCR-related event over the course of the semester. Modules must be </w:t>
      </w:r>
      <w:r w:rsidRPr="329C3592">
        <w:rPr>
          <w:rFonts w:ascii="Helvetica Neue" w:eastAsia="Helvetica Neue" w:hAnsi="Helvetica Neue" w:cs="Helvetica Neue"/>
        </w:rPr>
        <w:lastRenderedPageBreak/>
        <w:t>identified in the proposal and documentation of modules and events must be provided with the work product at the end of the semester. Per Duke Campus IRB, if this independent study is part of a Graduation with Distinction thesis and is part of a larger project which has research protocols in place, the student must be listed by name in the protocol documentation.</w:t>
      </w:r>
    </w:p>
    <w:p w14:paraId="57BEE5D8" w14:textId="4F50366D" w:rsidR="0083534D" w:rsidRPr="00ED76C4" w:rsidRDefault="329C3592" w:rsidP="329C3592">
      <w:pPr>
        <w:numPr>
          <w:ilvl w:val="0"/>
          <w:numId w:val="1"/>
        </w:numPr>
        <w:ind w:left="360" w:right="1" w:hanging="360"/>
        <w:rPr>
          <w:rFonts w:ascii="Helvetica Neue" w:eastAsia="Helvetica Neue" w:hAnsi="Helvetica Neue" w:cs="Helvetica Neue"/>
        </w:rPr>
      </w:pPr>
      <w:r w:rsidRPr="329C3592">
        <w:rPr>
          <w:rFonts w:ascii="Helvetica Neue" w:eastAsia="Helvetica Neue" w:hAnsi="Helvetica Neue" w:cs="Helvetica Neue"/>
          <w:b/>
          <w:bCs/>
        </w:rPr>
        <w:t>Independent Study connected to an unpaid internship</w:t>
      </w:r>
      <w:r w:rsidRPr="329C3592">
        <w:rPr>
          <w:rFonts w:ascii="Helvetica Neue" w:eastAsia="Helvetica Neue" w:hAnsi="Helvetica Neue" w:cs="Helvetica Neue"/>
        </w:rPr>
        <w:t xml:space="preserve">: The rules for an internship-related independent study are discussed at </w:t>
      </w:r>
      <w:hyperlink r:id="rId10" w:history="1">
        <w:r w:rsidRPr="329C3592">
          <w:rPr>
            <w:rFonts w:ascii="Helvetica Neue" w:hAnsi="Helvetica Neue" w:cstheme="majorBidi"/>
          </w:rPr>
          <w:t>https://trinity.duke.edu/undergraduate/academic-policies/credit-for-internships.</w:t>
        </w:r>
      </w:hyperlink>
      <w:r w:rsidRPr="329C3592">
        <w:rPr>
          <w:rFonts w:ascii="Helvetica Neue" w:eastAsia="Helvetica Neue" w:hAnsi="Helvetica Neue" w:cs="Helvetica Neue"/>
        </w:rPr>
        <w:t xml:space="preserve"> In particular, the following applies: </w:t>
      </w:r>
      <w:r w:rsidRPr="329C3592">
        <w:rPr>
          <w:rFonts w:ascii="Helvetica Neue" w:eastAsia="Helvetica Neue" w:hAnsi="Helvetica Neue" w:cs="Helvetica Neue"/>
          <w:i/>
          <w:iCs/>
        </w:rPr>
        <w:t>If students want to obtain course credit associated with an internship, they can register for an independent or directed study in which the student collaborates with a faculty member to distill from an internship a certifiable academic experience that qualifies for course credit within the faculty member’s department or program. The faculty member is the sole judge of the work necessary to meet these course requirements. </w:t>
      </w:r>
    </w:p>
    <w:p w14:paraId="22AE13EC" w14:textId="77777777" w:rsidR="0083534D" w:rsidRPr="00ED76C4" w:rsidRDefault="329C3592" w:rsidP="329C3592">
      <w:pPr>
        <w:numPr>
          <w:ilvl w:val="0"/>
          <w:numId w:val="1"/>
        </w:numPr>
        <w:ind w:left="360" w:right="1" w:hanging="360"/>
        <w:rPr>
          <w:rFonts w:ascii="Helvetica Neue" w:eastAsia="Helvetica Neue" w:hAnsi="Helvetica Neue" w:cs="Helvetica Neue"/>
        </w:rPr>
      </w:pPr>
      <w:r w:rsidRPr="329C3592">
        <w:rPr>
          <w:rFonts w:ascii="Helvetica Neue" w:eastAsia="Helvetica Neue" w:hAnsi="Helvetica Neue" w:cs="Helvetica Neue"/>
          <w:b/>
          <w:bCs/>
        </w:rPr>
        <w:t xml:space="preserve">No credit for confidential work related to an internship: </w:t>
      </w:r>
      <w:r w:rsidRPr="329C3592">
        <w:rPr>
          <w:rFonts w:ascii="Helvetica Neue" w:eastAsia="Helvetica Neue" w:hAnsi="Helvetica Neue" w:cs="Helvetica Neue"/>
        </w:rPr>
        <w:t xml:space="preserve">The final academic product of the internship becomes a part of the department’s archives for accreditation. Faculty and staff members will not sign a non-disclosure agreement in connection with the student’s work on this independent study.  </w:t>
      </w:r>
    </w:p>
    <w:p w14:paraId="6FFF1B18" w14:textId="77777777" w:rsidR="0083534D" w:rsidRPr="00ED76C4" w:rsidRDefault="329C3592" w:rsidP="329C3592">
      <w:pPr>
        <w:numPr>
          <w:ilvl w:val="0"/>
          <w:numId w:val="1"/>
        </w:numPr>
        <w:ind w:left="360" w:right="1" w:hanging="360"/>
        <w:rPr>
          <w:rFonts w:ascii="Helvetica Neue" w:eastAsia="Helvetica Neue" w:hAnsi="Helvetica Neue" w:cs="Helvetica Neue"/>
        </w:rPr>
      </w:pPr>
      <w:r w:rsidRPr="329C3592">
        <w:rPr>
          <w:rFonts w:ascii="Helvetica Neue" w:eastAsia="Helvetica Neue" w:hAnsi="Helvetica Neue" w:cs="Helvetica Neue"/>
          <w:b/>
          <w:bCs/>
        </w:rPr>
        <w:t>Provision of contact information for the internship supervisor:</w:t>
      </w:r>
      <w:r w:rsidRPr="329C3592">
        <w:rPr>
          <w:rFonts w:ascii="Helvetica Neue" w:eastAsia="Helvetica Neue" w:hAnsi="Helvetica Neue" w:cs="Helvetica Neue"/>
        </w:rPr>
        <w:t xml:space="preserve"> An independent study proposal in connection with an internship must include the name and contact information of the person supervising the internship at the sponsoring organization. </w:t>
      </w:r>
    </w:p>
    <w:p w14:paraId="5DAB6C7B" w14:textId="77777777" w:rsidR="0083534D" w:rsidRPr="00ED76C4" w:rsidRDefault="0083534D" w:rsidP="329C3592">
      <w:pPr>
        <w:ind w:left="360" w:right="1" w:firstLine="0"/>
        <w:rPr>
          <w:rFonts w:ascii="Helvetica Neue" w:eastAsia="Helvetica Neue" w:hAnsi="Helvetica Neue" w:cs="Helvetica Neue"/>
        </w:rPr>
      </w:pPr>
    </w:p>
    <w:p w14:paraId="02EB378F" w14:textId="77777777" w:rsidR="005E1FF5" w:rsidRPr="00ED76C4" w:rsidRDefault="005E1FF5" w:rsidP="329C3592">
      <w:pPr>
        <w:spacing w:after="0" w:line="259" w:lineRule="auto"/>
        <w:ind w:left="361" w:firstLine="0"/>
        <w:rPr>
          <w:rFonts w:ascii="Helvetica Neue" w:eastAsia="Helvetica Neue" w:hAnsi="Helvetica Neue" w:cs="Helvetica Neue"/>
        </w:rPr>
      </w:pPr>
    </w:p>
    <w:p w14:paraId="6B3168EF" w14:textId="77777777" w:rsidR="000D0673" w:rsidRPr="00ED76C4" w:rsidRDefault="329C3592" w:rsidP="329C3592">
      <w:pPr>
        <w:spacing w:after="160" w:line="259" w:lineRule="auto"/>
        <w:ind w:left="0" w:firstLine="0"/>
        <w:rPr>
          <w:rFonts w:ascii="Helvetica Neue" w:eastAsia="Helvetica Neue" w:hAnsi="Helvetica Neue" w:cs="Helvetica Neue"/>
          <w:b/>
          <w:bCs/>
        </w:rPr>
      </w:pPr>
      <w:r w:rsidRPr="329C3592">
        <w:rPr>
          <w:rFonts w:ascii="Helvetica Neue" w:eastAsia="Helvetica Neue" w:hAnsi="Helvetica Neue" w:cs="Helvetica Neue"/>
          <w:b/>
          <w:bCs/>
        </w:rPr>
        <w:t xml:space="preserve">Procedures: </w:t>
      </w:r>
    </w:p>
    <w:p w14:paraId="3762091A" w14:textId="77777777" w:rsidR="005E3D85" w:rsidRPr="00ED76C4" w:rsidRDefault="329C3592" w:rsidP="329C3592">
      <w:pPr>
        <w:numPr>
          <w:ilvl w:val="0"/>
          <w:numId w:val="10"/>
        </w:numPr>
        <w:ind w:left="360" w:right="1" w:hanging="360"/>
        <w:rPr>
          <w:rFonts w:ascii="Helvetica Neue" w:eastAsia="Helvetica Neue" w:hAnsi="Helvetica Neue" w:cs="Helvetica Neue"/>
        </w:rPr>
      </w:pPr>
      <w:r w:rsidRPr="329C3592">
        <w:rPr>
          <w:rFonts w:ascii="Helvetica Neue" w:eastAsia="Helvetica Neue" w:hAnsi="Helvetica Neue" w:cs="Helvetica Neue"/>
        </w:rPr>
        <w:t xml:space="preserve">Students wishing to register for an independent study or research independent study must first </w:t>
      </w:r>
      <w:proofErr w:type="gramStart"/>
      <w:r w:rsidRPr="329C3592">
        <w:rPr>
          <w:rFonts w:ascii="Helvetica Neue" w:eastAsia="Helvetica Neue" w:hAnsi="Helvetica Neue" w:cs="Helvetica Neue"/>
        </w:rPr>
        <w:t>make arrangements</w:t>
      </w:r>
      <w:proofErr w:type="gramEnd"/>
      <w:r w:rsidRPr="329C3592">
        <w:rPr>
          <w:rFonts w:ascii="Helvetica Neue" w:eastAsia="Helvetica Neue" w:hAnsi="Helvetica Neue" w:cs="Helvetica Neue"/>
        </w:rPr>
        <w:t xml:space="preserve"> with a faculty member having expertise in the desired area. The student and supervising faculty member (and instructor, if there is one) should agree on the course title, plan of study, </w:t>
      </w:r>
      <w:proofErr w:type="gramStart"/>
      <w:r w:rsidRPr="329C3592">
        <w:rPr>
          <w:rFonts w:ascii="Helvetica Neue" w:eastAsia="Helvetica Neue" w:hAnsi="Helvetica Neue" w:cs="Helvetica Neue"/>
        </w:rPr>
        <w:t>objectives</w:t>
      </w:r>
      <w:proofErr w:type="gramEnd"/>
      <w:r w:rsidRPr="329C3592">
        <w:rPr>
          <w:rFonts w:ascii="Helvetica Neue" w:eastAsia="Helvetica Neue" w:hAnsi="Helvetica Neue" w:cs="Helvetica Neue"/>
        </w:rPr>
        <w:t xml:space="preserve"> and expectations, as well as on the nature of the final product and evaluation criteria. </w:t>
      </w:r>
    </w:p>
    <w:p w14:paraId="67C09DEA" w14:textId="1F0DA9BA" w:rsidR="0017455A" w:rsidRPr="00ED76C4" w:rsidRDefault="329C3592" w:rsidP="329C3592">
      <w:pPr>
        <w:numPr>
          <w:ilvl w:val="0"/>
          <w:numId w:val="10"/>
        </w:numPr>
        <w:ind w:left="360" w:right="1" w:hanging="360"/>
        <w:rPr>
          <w:rFonts w:ascii="Helvetica Neue" w:eastAsia="Helvetica Neue" w:hAnsi="Helvetica Neue" w:cs="Helvetica Neue"/>
        </w:rPr>
      </w:pPr>
      <w:r w:rsidRPr="329C3592">
        <w:rPr>
          <w:rFonts w:ascii="Helvetica Neue" w:eastAsia="Helvetica Neue" w:hAnsi="Helvetica Neue" w:cs="Helvetica Neue"/>
        </w:rPr>
        <w:t xml:space="preserve">The student will then complete the Permission Form, including a proposal that addresses the required information detailed below. The final document should consist of one pdf including the Permission Form cover sheet, a proposal starting on page 2, and the signature page last. </w:t>
      </w:r>
    </w:p>
    <w:p w14:paraId="44A4E762" w14:textId="77777777" w:rsidR="0017455A" w:rsidRPr="00ED76C4" w:rsidRDefault="329C3592" w:rsidP="329C3592">
      <w:pPr>
        <w:numPr>
          <w:ilvl w:val="0"/>
          <w:numId w:val="10"/>
        </w:numPr>
        <w:ind w:left="360" w:right="1" w:hanging="360"/>
        <w:rPr>
          <w:rFonts w:ascii="Helvetica Neue" w:eastAsia="Helvetica Neue" w:hAnsi="Helvetica Neue" w:cs="Helvetica Neue"/>
        </w:rPr>
      </w:pPr>
      <w:r w:rsidRPr="329C3592">
        <w:rPr>
          <w:rFonts w:ascii="Helvetica Neue" w:eastAsia="Helvetica Neue" w:hAnsi="Helvetica Neue" w:cs="Helvetica Neue"/>
        </w:rPr>
        <w:t xml:space="preserve">After the supervising faculty member is satisfied with the proposal and signs the form, the student submits the complete Independent Study Permission Form (cover sheet, proposal, signature sheet, combined as one pdf document) to the Director of Undergraduate Studies for final approval several days before the end of the drop/add period of the term in which the independent study is to be taken. </w:t>
      </w:r>
    </w:p>
    <w:p w14:paraId="4A2CE849" w14:textId="77777777" w:rsidR="0015082A" w:rsidRDefault="329C3592" w:rsidP="329C3592">
      <w:pPr>
        <w:numPr>
          <w:ilvl w:val="0"/>
          <w:numId w:val="10"/>
        </w:numPr>
        <w:ind w:left="360" w:right="1" w:hanging="360"/>
        <w:rPr>
          <w:rFonts w:ascii="Helvetica Neue" w:eastAsia="Helvetica Neue" w:hAnsi="Helvetica Neue" w:cs="Helvetica Neue"/>
        </w:rPr>
      </w:pPr>
      <w:r w:rsidRPr="329C3592">
        <w:rPr>
          <w:rFonts w:ascii="Helvetica Neue" w:eastAsia="Helvetica Neue" w:hAnsi="Helvetica Neue" w:cs="Helvetica Neue"/>
        </w:rPr>
        <w:t xml:space="preserve">The DUS may require revisions before the form is approved. </w:t>
      </w:r>
    </w:p>
    <w:p w14:paraId="4E84E724" w14:textId="77777777" w:rsidR="00CE24E4" w:rsidRPr="00ED76C4" w:rsidRDefault="329C3592" w:rsidP="329C3592">
      <w:pPr>
        <w:numPr>
          <w:ilvl w:val="0"/>
          <w:numId w:val="10"/>
        </w:numPr>
        <w:ind w:left="360" w:right="1" w:hanging="360"/>
        <w:rPr>
          <w:rFonts w:ascii="Helvetica Neue" w:eastAsia="Helvetica Neue" w:hAnsi="Helvetica Neue" w:cs="Helvetica Neue"/>
        </w:rPr>
      </w:pPr>
      <w:r w:rsidRPr="329C3592">
        <w:rPr>
          <w:rFonts w:ascii="Helvetica Neue" w:eastAsia="Helvetica Neue" w:hAnsi="Helvetica Neue" w:cs="Helvetica Neue"/>
        </w:rPr>
        <w:t xml:space="preserve">After all signatures are obtained, Mrs. Whitesell will assign and notify the student of the course, section, and permission numbers, will distribute copies via email to student and supervisor, and will archive the final version for the department in Box. </w:t>
      </w:r>
    </w:p>
    <w:p w14:paraId="3C9EC359" w14:textId="77777777" w:rsidR="000D0673" w:rsidRDefault="329C3592" w:rsidP="329C3592">
      <w:pPr>
        <w:numPr>
          <w:ilvl w:val="0"/>
          <w:numId w:val="10"/>
        </w:numPr>
        <w:ind w:left="360" w:right="1" w:hanging="360"/>
        <w:rPr>
          <w:rFonts w:ascii="Helvetica Neue" w:eastAsia="Helvetica Neue" w:hAnsi="Helvetica Neue" w:cs="Helvetica Neue"/>
        </w:rPr>
      </w:pPr>
      <w:r w:rsidRPr="329C3592">
        <w:rPr>
          <w:rFonts w:ascii="Helvetica Neue" w:eastAsia="Helvetica Neue" w:hAnsi="Helvetica Neue" w:cs="Helvetica Neue"/>
        </w:rPr>
        <w:t xml:space="preserve">The student must then register for the course using those numbers. </w:t>
      </w:r>
    </w:p>
    <w:p w14:paraId="4C0AFB5C" w14:textId="24DEF721" w:rsidR="005A0EDE" w:rsidRPr="00ED76C4" w:rsidRDefault="329C3592" w:rsidP="329C3592">
      <w:pPr>
        <w:numPr>
          <w:ilvl w:val="0"/>
          <w:numId w:val="10"/>
        </w:numPr>
        <w:ind w:left="360" w:right="1" w:hanging="360"/>
        <w:rPr>
          <w:rFonts w:ascii="Helvetica Neue" w:eastAsia="Helvetica Neue" w:hAnsi="Helvetica Neue" w:cs="Helvetica Neue"/>
        </w:rPr>
      </w:pPr>
      <w:r w:rsidRPr="329C3592">
        <w:rPr>
          <w:rFonts w:ascii="Helvetica Neue" w:eastAsia="Helvetica Neue" w:hAnsi="Helvetica Neue" w:cs="Helvetica Neue"/>
        </w:rPr>
        <w:t>At the end of the semester, the student must deliver the final work product to the advisor by their agreed upon schedule as well as to the DUS for archival purposes. The submission must include documentation of fulfilling any RCR requirements, if applicable.</w:t>
      </w:r>
    </w:p>
    <w:p w14:paraId="12F40E89" w14:textId="77777777" w:rsidR="00DE2D52" w:rsidRPr="00ED76C4" w:rsidRDefault="329C3592" w:rsidP="329C3592">
      <w:pPr>
        <w:spacing w:after="0" w:line="259" w:lineRule="auto"/>
        <w:ind w:left="1" w:firstLine="0"/>
        <w:rPr>
          <w:rFonts w:ascii="Helvetica Neue" w:eastAsia="Helvetica Neue" w:hAnsi="Helvetica Neue" w:cs="Helvetica Neue"/>
        </w:rPr>
      </w:pPr>
      <w:r w:rsidRPr="329C3592">
        <w:rPr>
          <w:rFonts w:ascii="Helvetica Neue" w:eastAsia="Helvetica Neue" w:hAnsi="Helvetica Neue" w:cs="Helvetica Neue"/>
        </w:rPr>
        <w:t xml:space="preserve"> </w:t>
      </w:r>
      <w:r w:rsidR="001D33AE" w:rsidRPr="329C3592">
        <w:rPr>
          <w:rFonts w:ascii="Helvetica Neue" w:eastAsia="Helvetica Neue" w:hAnsi="Helvetica Neue" w:cs="Helvetica Neue"/>
          <w:b/>
          <w:bCs/>
        </w:rPr>
        <w:br w:type="page"/>
      </w:r>
    </w:p>
    <w:p w14:paraId="3BBC0110" w14:textId="77777777" w:rsidR="000D0673" w:rsidRPr="00ED76C4" w:rsidRDefault="329C3592" w:rsidP="329C3592">
      <w:pPr>
        <w:spacing w:after="0" w:line="259" w:lineRule="auto"/>
        <w:ind w:left="26" w:right="2"/>
        <w:jc w:val="center"/>
        <w:rPr>
          <w:rFonts w:ascii="Helvetica Neue" w:eastAsia="Helvetica Neue" w:hAnsi="Helvetica Neue" w:cs="Helvetica Neue"/>
        </w:rPr>
      </w:pPr>
      <w:r w:rsidRPr="329C3592">
        <w:rPr>
          <w:rFonts w:ascii="Helvetica Neue" w:eastAsia="Helvetica Neue" w:hAnsi="Helvetica Neue" w:cs="Helvetica Neue"/>
          <w:b/>
          <w:bCs/>
        </w:rPr>
        <w:lastRenderedPageBreak/>
        <w:t>INDEPENDENT STUDY PERMISSION FORM COVER SHEET</w:t>
      </w:r>
    </w:p>
    <w:p w14:paraId="5953E479" w14:textId="77777777" w:rsidR="00817307" w:rsidRPr="00ED76C4" w:rsidRDefault="329C3592" w:rsidP="329C3592">
      <w:pPr>
        <w:spacing w:after="0" w:line="259" w:lineRule="auto"/>
        <w:ind w:left="26"/>
        <w:jc w:val="center"/>
        <w:rPr>
          <w:rFonts w:ascii="Helvetica Neue" w:eastAsia="Helvetica Neue" w:hAnsi="Helvetica Neue" w:cs="Helvetica Neue"/>
        </w:rPr>
      </w:pPr>
      <w:r w:rsidRPr="329C3592">
        <w:rPr>
          <w:rFonts w:ascii="Helvetica Neue" w:eastAsia="Helvetica Neue" w:hAnsi="Helvetica Neue" w:cs="Helvetica Neue"/>
          <w:b/>
          <w:bCs/>
        </w:rPr>
        <w:t>Duke University – Department of Statistical Science</w:t>
      </w:r>
    </w:p>
    <w:p w14:paraId="415B955D" w14:textId="77777777" w:rsidR="000D0673" w:rsidRPr="00ED76C4" w:rsidRDefault="329C3592" w:rsidP="329C3592">
      <w:pPr>
        <w:spacing w:after="0" w:line="259" w:lineRule="auto"/>
        <w:ind w:left="26" w:right="3"/>
        <w:jc w:val="center"/>
        <w:rPr>
          <w:rFonts w:ascii="Helvetica Neue" w:eastAsia="Helvetica Neue" w:hAnsi="Helvetica Neue" w:cs="Helvetica Neue"/>
        </w:rPr>
      </w:pPr>
      <w:r w:rsidRPr="329C3592">
        <w:rPr>
          <w:rFonts w:ascii="Helvetica Neue" w:eastAsia="Helvetica Neue" w:hAnsi="Helvetica Neue" w:cs="Helvetica Neue"/>
          <w:b/>
          <w:bCs/>
        </w:rPr>
        <w:t xml:space="preserve">Trinity College of Arts &amp; Sciences </w:t>
      </w:r>
    </w:p>
    <w:p w14:paraId="608DEACE" w14:textId="77777777" w:rsidR="000D0673" w:rsidRPr="00ED76C4" w:rsidRDefault="329C3592" w:rsidP="329C3592">
      <w:pPr>
        <w:spacing w:after="0" w:line="259" w:lineRule="auto"/>
        <w:ind w:left="75" w:firstLine="0"/>
        <w:jc w:val="center"/>
        <w:rPr>
          <w:rFonts w:ascii="Helvetica Neue" w:eastAsia="Helvetica Neue" w:hAnsi="Helvetica Neue" w:cs="Helvetica Neue"/>
        </w:rPr>
      </w:pPr>
      <w:r w:rsidRPr="329C3592">
        <w:rPr>
          <w:rFonts w:ascii="Helvetica Neue" w:eastAsia="Helvetica Neue" w:hAnsi="Helvetica Neue" w:cs="Helvetica Neue"/>
        </w:rPr>
        <w:t xml:space="preserve"> </w:t>
      </w:r>
    </w:p>
    <w:p w14:paraId="44CE4FE1" w14:textId="77777777" w:rsidR="000D0673" w:rsidRPr="00ED76C4" w:rsidRDefault="329C3592" w:rsidP="329C3592">
      <w:pPr>
        <w:pBdr>
          <w:top w:val="single" w:sz="4" w:space="0" w:color="000000"/>
          <w:left w:val="single" w:sz="4" w:space="0" w:color="000000"/>
          <w:bottom w:val="single" w:sz="4" w:space="0" w:color="000000"/>
          <w:right w:val="single" w:sz="4" w:space="0" w:color="000000"/>
        </w:pBdr>
        <w:spacing w:after="46" w:line="239" w:lineRule="auto"/>
        <w:ind w:left="1" w:right="594" w:firstLine="0"/>
        <w:jc w:val="both"/>
        <w:rPr>
          <w:rFonts w:ascii="Helvetica Neue" w:eastAsia="Helvetica Neue" w:hAnsi="Helvetica Neue" w:cs="Helvetica Neue"/>
        </w:rPr>
      </w:pPr>
      <w:r w:rsidRPr="329C3592">
        <w:rPr>
          <w:rFonts w:ascii="Helvetica Neue" w:eastAsia="Helvetica Neue" w:hAnsi="Helvetica Neue" w:cs="Helvetica Neue"/>
          <w:b/>
          <w:bCs/>
        </w:rPr>
        <w:t>To the student:</w:t>
      </w:r>
      <w:r w:rsidRPr="329C3592">
        <w:rPr>
          <w:rFonts w:ascii="Helvetica Neue" w:eastAsia="Helvetica Neue" w:hAnsi="Helvetica Neue" w:cs="Helvetica Neue"/>
        </w:rPr>
        <w:t xml:space="preserve"> Please read the attached policies and </w:t>
      </w:r>
      <w:proofErr w:type="gramStart"/>
      <w:r w:rsidRPr="329C3592">
        <w:rPr>
          <w:rFonts w:ascii="Helvetica Neue" w:eastAsia="Helvetica Neue" w:hAnsi="Helvetica Neue" w:cs="Helvetica Neue"/>
        </w:rPr>
        <w:t>procedures, and</w:t>
      </w:r>
      <w:proofErr w:type="gramEnd"/>
      <w:r w:rsidRPr="329C3592">
        <w:rPr>
          <w:rFonts w:ascii="Helvetica Neue" w:eastAsia="Helvetica Neue" w:hAnsi="Helvetica Neue" w:cs="Helvetica Neue"/>
        </w:rPr>
        <w:t xml:space="preserve"> consult with your instructor / supervising faculty member about course title, description, requirements and expectations. This form must be approved and signed by the supervising faculty member, the instructor (if different from supervising faculty member</w:t>
      </w:r>
      <w:proofErr w:type="gramStart"/>
      <w:r w:rsidRPr="329C3592">
        <w:rPr>
          <w:rFonts w:ascii="Helvetica Neue" w:eastAsia="Helvetica Neue" w:hAnsi="Helvetica Neue" w:cs="Helvetica Neue"/>
        </w:rPr>
        <w:t>), and</w:t>
      </w:r>
      <w:proofErr w:type="gramEnd"/>
      <w:r w:rsidRPr="329C3592">
        <w:rPr>
          <w:rFonts w:ascii="Helvetica Neue" w:eastAsia="Helvetica Neue" w:hAnsi="Helvetica Neue" w:cs="Helvetica Neue"/>
        </w:rPr>
        <w:t xml:space="preserve"> submitted to the Director of Undergraduate Studies or Certificate Program Director before the end of the drop/ add period.  After all signatures are obtained, Mrs. Whitesell will assign the course, section, and permission numbers, will distribute copies, and will archive the final version for the department.</w:t>
      </w:r>
    </w:p>
    <w:p w14:paraId="2BAC6FC9" w14:textId="77777777" w:rsidR="000D0673" w:rsidRPr="00ED76C4" w:rsidRDefault="329C3592" w:rsidP="329C3592">
      <w:pPr>
        <w:spacing w:after="0" w:line="259" w:lineRule="auto"/>
        <w:ind w:left="1" w:firstLine="0"/>
        <w:rPr>
          <w:rFonts w:ascii="Helvetica Neue" w:eastAsia="Helvetica Neue" w:hAnsi="Helvetica Neue" w:cs="Helvetica Neue"/>
        </w:rPr>
      </w:pPr>
      <w:r w:rsidRPr="329C3592">
        <w:rPr>
          <w:rFonts w:ascii="Helvetica Neue" w:eastAsia="Helvetica Neue" w:hAnsi="Helvetica Neue" w:cs="Helvetica Neue"/>
        </w:rPr>
        <w:t xml:space="preserve"> </w:t>
      </w:r>
    </w:p>
    <w:p w14:paraId="02864224" w14:textId="73056F7E" w:rsidR="00DE2D52" w:rsidRPr="00ED76C4" w:rsidRDefault="329C3592" w:rsidP="329C3592">
      <w:pPr>
        <w:tabs>
          <w:tab w:val="center" w:pos="7057"/>
        </w:tabs>
        <w:spacing w:after="0" w:line="240" w:lineRule="auto"/>
        <w:ind w:left="-14" w:firstLine="0"/>
        <w:rPr>
          <w:rFonts w:ascii="Helvetica Neue" w:eastAsia="Helvetica Neue" w:hAnsi="Helvetica Neue" w:cs="Helvetica Neue"/>
        </w:rPr>
      </w:pPr>
      <w:r w:rsidRPr="329C3592">
        <w:rPr>
          <w:rFonts w:ascii="Helvetica Neue" w:eastAsia="Helvetica Neue" w:hAnsi="Helvetica Neue" w:cs="Helvetica Neue"/>
        </w:rPr>
        <w:t xml:space="preserve">Date:  </w:t>
      </w:r>
      <w:ins w:id="0" w:author="Evan Dragich" w:date="2023-01-24T15:13:00Z">
        <w:r w:rsidR="000F508B">
          <w:rPr>
            <w:rFonts w:ascii="Helvetica Neue" w:eastAsia="Helvetica Neue" w:hAnsi="Helvetica Neue" w:cs="Helvetica Neue"/>
          </w:rPr>
          <w:t>24 January 2023</w:t>
        </w:r>
      </w:ins>
    </w:p>
    <w:p w14:paraId="6A05A809" w14:textId="77777777" w:rsidR="00DE2D52" w:rsidRPr="00ED76C4" w:rsidRDefault="00DE2D52" w:rsidP="329C3592">
      <w:pPr>
        <w:tabs>
          <w:tab w:val="center" w:pos="7057"/>
        </w:tabs>
        <w:spacing w:after="0" w:line="240" w:lineRule="auto"/>
        <w:ind w:left="-14" w:firstLine="0"/>
        <w:rPr>
          <w:rFonts w:ascii="Helvetica Neue" w:eastAsia="Helvetica Neue" w:hAnsi="Helvetica Neue" w:cs="Helvetica Neue"/>
        </w:rPr>
      </w:pPr>
    </w:p>
    <w:p w14:paraId="382E3B85" w14:textId="6A45C84D" w:rsidR="00DE2D52" w:rsidRPr="00ED76C4" w:rsidRDefault="329C3592" w:rsidP="329C3592">
      <w:pPr>
        <w:tabs>
          <w:tab w:val="center" w:pos="7057"/>
        </w:tabs>
        <w:spacing w:after="0" w:line="240" w:lineRule="auto"/>
        <w:ind w:left="-14" w:firstLine="0"/>
        <w:rPr>
          <w:rFonts w:ascii="Helvetica Neue" w:eastAsia="Helvetica Neue" w:hAnsi="Helvetica Neue" w:cs="Helvetica Neue"/>
        </w:rPr>
      </w:pPr>
      <w:r w:rsidRPr="329C3592">
        <w:rPr>
          <w:rFonts w:ascii="Helvetica Neue" w:eastAsia="Helvetica Neue" w:hAnsi="Helvetica Neue" w:cs="Helvetica Neue"/>
          <w:b/>
          <w:bCs/>
        </w:rPr>
        <w:t>Student</w:t>
      </w:r>
      <w:r w:rsidRPr="329C3592">
        <w:rPr>
          <w:rFonts w:ascii="Helvetica Neue" w:eastAsia="Helvetica Neue" w:hAnsi="Helvetica Neue" w:cs="Helvetica Neue"/>
        </w:rPr>
        <w:t xml:space="preserve"> Name:</w:t>
      </w:r>
      <w:ins w:id="1" w:author="Evan Dragich" w:date="2023-01-24T15:13:00Z">
        <w:r w:rsidR="000F508B">
          <w:rPr>
            <w:rFonts w:ascii="Helvetica Neue" w:eastAsia="Helvetica Neue" w:hAnsi="Helvetica Neue" w:cs="Helvetica Neue"/>
          </w:rPr>
          <w:t xml:space="preserve"> Evan Dragich</w:t>
        </w:r>
      </w:ins>
    </w:p>
    <w:p w14:paraId="156A6281" w14:textId="77777777" w:rsidR="00DE2D52" w:rsidRPr="00ED76C4" w:rsidRDefault="329C3592" w:rsidP="329C3592">
      <w:pPr>
        <w:tabs>
          <w:tab w:val="center" w:pos="7057"/>
        </w:tabs>
        <w:spacing w:after="0" w:line="240" w:lineRule="auto"/>
        <w:ind w:left="-14" w:firstLine="0"/>
        <w:rPr>
          <w:rFonts w:ascii="Helvetica Neue" w:eastAsia="Helvetica Neue" w:hAnsi="Helvetica Neue" w:cs="Helvetica Neue"/>
        </w:rPr>
      </w:pPr>
      <w:r w:rsidRPr="329C3592">
        <w:rPr>
          <w:rFonts w:ascii="Helvetica Neue" w:eastAsia="Helvetica Neue" w:hAnsi="Helvetica Neue" w:cs="Helvetica Neue"/>
        </w:rPr>
        <w:t xml:space="preserve"> </w:t>
      </w:r>
    </w:p>
    <w:p w14:paraId="084443D4" w14:textId="76F3F9EB" w:rsidR="00DE2D52" w:rsidRPr="00ED76C4" w:rsidRDefault="329C3592" w:rsidP="329C3592">
      <w:pPr>
        <w:spacing w:after="0" w:line="240" w:lineRule="auto"/>
        <w:ind w:left="-4" w:right="1" w:firstLine="724"/>
        <w:rPr>
          <w:rFonts w:ascii="Helvetica Neue" w:eastAsia="Helvetica Neue" w:hAnsi="Helvetica Neue" w:cs="Helvetica Neue"/>
        </w:rPr>
      </w:pPr>
      <w:r w:rsidRPr="329C3592">
        <w:rPr>
          <w:rFonts w:ascii="Helvetica Neue" w:eastAsia="Helvetica Neue" w:hAnsi="Helvetica Neue" w:cs="Helvetica Neue"/>
        </w:rPr>
        <w:t>Email:</w:t>
      </w:r>
      <w:ins w:id="2" w:author="Evan Dragich" w:date="2023-01-24T15:13:00Z">
        <w:r w:rsidR="000F508B">
          <w:rPr>
            <w:rFonts w:ascii="Helvetica Neue" w:eastAsia="Helvetica Neue" w:hAnsi="Helvetica Neue" w:cs="Helvetica Neue"/>
          </w:rPr>
          <w:t xml:space="preserve"> emd48@duke.edu</w:t>
        </w:r>
      </w:ins>
    </w:p>
    <w:p w14:paraId="5A39BBE3" w14:textId="77777777" w:rsidR="00DE2D52" w:rsidRPr="00ED76C4" w:rsidRDefault="00DE2D52" w:rsidP="329C3592">
      <w:pPr>
        <w:spacing w:after="0" w:line="240" w:lineRule="auto"/>
        <w:ind w:left="-4" w:right="1" w:firstLine="724"/>
        <w:rPr>
          <w:rFonts w:ascii="Helvetica Neue" w:eastAsia="Helvetica Neue" w:hAnsi="Helvetica Neue" w:cs="Helvetica Neue"/>
        </w:rPr>
      </w:pPr>
    </w:p>
    <w:p w14:paraId="4CE41AF2" w14:textId="3ACCD5AA" w:rsidR="00DE2D52" w:rsidRPr="00ED76C4" w:rsidRDefault="329C3592" w:rsidP="329C3592">
      <w:pPr>
        <w:spacing w:after="0" w:line="240" w:lineRule="auto"/>
        <w:ind w:left="-4" w:right="1" w:firstLine="724"/>
        <w:rPr>
          <w:rFonts w:ascii="Helvetica Neue" w:eastAsia="Helvetica Neue" w:hAnsi="Helvetica Neue" w:cs="Helvetica Neue"/>
        </w:rPr>
      </w:pPr>
      <w:r w:rsidRPr="329C3592">
        <w:rPr>
          <w:rFonts w:ascii="Helvetica Neue" w:eastAsia="Helvetica Neue" w:hAnsi="Helvetica Neue" w:cs="Helvetica Neue"/>
        </w:rPr>
        <w:t>Net ID:</w:t>
      </w:r>
      <w:ins w:id="3" w:author="Evan Dragich" w:date="2023-01-24T15:13:00Z">
        <w:r w:rsidR="000F508B">
          <w:rPr>
            <w:rFonts w:ascii="Helvetica Neue" w:eastAsia="Helvetica Neue" w:hAnsi="Helvetica Neue" w:cs="Helvetica Neue"/>
          </w:rPr>
          <w:t xml:space="preserve"> emd48</w:t>
        </w:r>
      </w:ins>
    </w:p>
    <w:p w14:paraId="41C8F396" w14:textId="77777777" w:rsidR="00DE2D52" w:rsidRPr="00ED76C4" w:rsidRDefault="00DE2D52" w:rsidP="329C3592">
      <w:pPr>
        <w:spacing w:after="0" w:line="240" w:lineRule="auto"/>
        <w:ind w:left="-4" w:right="1" w:firstLine="724"/>
        <w:rPr>
          <w:rFonts w:ascii="Helvetica Neue" w:eastAsia="Helvetica Neue" w:hAnsi="Helvetica Neue" w:cs="Helvetica Neue"/>
        </w:rPr>
      </w:pPr>
    </w:p>
    <w:p w14:paraId="179A922E" w14:textId="61372C78" w:rsidR="00DE2D52" w:rsidRPr="00ED76C4" w:rsidRDefault="329C3592" w:rsidP="329C3592">
      <w:pPr>
        <w:spacing w:after="0" w:line="240" w:lineRule="auto"/>
        <w:ind w:left="-4" w:right="1" w:firstLine="724"/>
        <w:rPr>
          <w:rFonts w:ascii="Helvetica Neue" w:eastAsia="Helvetica Neue" w:hAnsi="Helvetica Neue" w:cs="Helvetica Neue"/>
        </w:rPr>
      </w:pPr>
      <w:r w:rsidRPr="329C3592">
        <w:rPr>
          <w:rFonts w:ascii="Helvetica Neue" w:eastAsia="Helvetica Neue" w:hAnsi="Helvetica Neue" w:cs="Helvetica Neue"/>
        </w:rPr>
        <w:t xml:space="preserve">Student ID (not unique ID): </w:t>
      </w:r>
      <w:ins w:id="4" w:author="Evan Dragich" w:date="2023-01-24T15:13:00Z">
        <w:r w:rsidR="000F508B">
          <w:rPr>
            <w:rFonts w:ascii="Helvetica Neue" w:eastAsia="Helvetica Neue" w:hAnsi="Helvetica Neue" w:cs="Helvetica Neue"/>
          </w:rPr>
          <w:t>2518262</w:t>
        </w:r>
      </w:ins>
    </w:p>
    <w:p w14:paraId="72A3D3EC" w14:textId="77777777" w:rsidR="00DE2D52" w:rsidRPr="00ED76C4" w:rsidRDefault="00DE2D52" w:rsidP="329C3592">
      <w:pPr>
        <w:spacing w:after="0" w:line="240" w:lineRule="auto"/>
        <w:ind w:left="-4" w:right="1" w:firstLine="724"/>
        <w:rPr>
          <w:rFonts w:ascii="Helvetica Neue" w:eastAsia="Helvetica Neue" w:hAnsi="Helvetica Neue" w:cs="Helvetica Neue"/>
        </w:rPr>
      </w:pPr>
    </w:p>
    <w:p w14:paraId="46942FAC" w14:textId="1AD61109" w:rsidR="00DE2D52" w:rsidRPr="00ED76C4" w:rsidRDefault="329C3592" w:rsidP="329C3592">
      <w:pPr>
        <w:spacing w:after="0" w:line="240" w:lineRule="auto"/>
        <w:ind w:left="-4" w:right="1" w:firstLine="724"/>
        <w:rPr>
          <w:rFonts w:ascii="Helvetica Neue" w:eastAsia="Helvetica Neue" w:hAnsi="Helvetica Neue" w:cs="Helvetica Neue"/>
          <w:sz w:val="28"/>
          <w:szCs w:val="28"/>
        </w:rPr>
      </w:pPr>
      <w:r w:rsidRPr="329C3592">
        <w:rPr>
          <w:rFonts w:ascii="Helvetica Neue" w:eastAsia="Helvetica Neue" w:hAnsi="Helvetica Neue" w:cs="Helvetica Neue"/>
        </w:rPr>
        <w:t xml:space="preserve">Graduation Term and Year: </w:t>
      </w:r>
      <w:ins w:id="5" w:author="Evan Dragich" w:date="2023-01-24T15:13:00Z">
        <w:r w:rsidR="000F508B">
          <w:rPr>
            <w:rFonts w:ascii="Helvetica Neue" w:eastAsia="Helvetica Neue" w:hAnsi="Helvetica Neue" w:cs="Helvetica Neue"/>
          </w:rPr>
          <w:t>Spring 2023</w:t>
        </w:r>
      </w:ins>
    </w:p>
    <w:p w14:paraId="0D0B940D" w14:textId="77777777" w:rsidR="00DE2D52" w:rsidRPr="00ED76C4" w:rsidRDefault="00DE2D52" w:rsidP="329C3592">
      <w:pPr>
        <w:spacing w:after="0" w:line="240" w:lineRule="auto"/>
        <w:ind w:left="-4" w:right="1" w:firstLine="724"/>
        <w:rPr>
          <w:rFonts w:ascii="Helvetica Neue" w:eastAsia="Helvetica Neue" w:hAnsi="Helvetica Neue" w:cs="Helvetica Neue"/>
        </w:rPr>
      </w:pPr>
    </w:p>
    <w:p w14:paraId="4BA7A47C" w14:textId="40BBE9F2" w:rsidR="000D0673" w:rsidRPr="00ED76C4" w:rsidRDefault="329C3592" w:rsidP="329C3592">
      <w:pPr>
        <w:spacing w:after="0" w:line="240" w:lineRule="auto"/>
        <w:ind w:left="-4" w:right="1" w:firstLine="724"/>
        <w:rPr>
          <w:rFonts w:ascii="Helvetica Neue" w:eastAsia="Helvetica Neue" w:hAnsi="Helvetica Neue" w:cs="Helvetica Neue"/>
        </w:rPr>
      </w:pPr>
      <w:r w:rsidRPr="329C3592">
        <w:rPr>
          <w:rFonts w:ascii="Helvetica Neue" w:eastAsia="Helvetica Neue" w:hAnsi="Helvetica Neue" w:cs="Helvetica Neue"/>
        </w:rPr>
        <w:t xml:space="preserve">Major(s)/Minor(s)/Certificate(s): </w:t>
      </w:r>
      <w:ins w:id="6" w:author="Evan Dragich" w:date="2023-01-24T15:13:00Z">
        <w:r w:rsidR="000F508B">
          <w:rPr>
            <w:rFonts w:ascii="Helvetica Neue" w:eastAsia="Helvetica Neue" w:hAnsi="Helvetica Neue" w:cs="Helvetica Neue"/>
          </w:rPr>
          <w:t>Psychology BS &amp; Statistical Science BS</w:t>
        </w:r>
      </w:ins>
    </w:p>
    <w:p w14:paraId="0E27B00A" w14:textId="77777777" w:rsidR="00DE2D52" w:rsidRPr="00ED76C4" w:rsidRDefault="00DE2D52" w:rsidP="329C3592">
      <w:pPr>
        <w:spacing w:after="0" w:line="240" w:lineRule="auto"/>
        <w:ind w:left="-4" w:right="1" w:firstLine="724"/>
        <w:rPr>
          <w:rFonts w:ascii="Helvetica Neue" w:eastAsia="Helvetica Neue" w:hAnsi="Helvetica Neue" w:cs="Helvetica Neue"/>
        </w:rPr>
      </w:pPr>
    </w:p>
    <w:p w14:paraId="60061E4C" w14:textId="77777777" w:rsidR="00DE2D52" w:rsidRPr="00ED76C4" w:rsidRDefault="00DE2D52" w:rsidP="329C3592">
      <w:pPr>
        <w:spacing w:after="0" w:line="240" w:lineRule="auto"/>
        <w:ind w:left="-4" w:right="1" w:firstLine="724"/>
        <w:rPr>
          <w:rFonts w:ascii="Helvetica Neue" w:eastAsia="Helvetica Neue" w:hAnsi="Helvetica Neue" w:cs="Helvetica Neue"/>
        </w:rPr>
      </w:pPr>
    </w:p>
    <w:p w14:paraId="44EAFD9C" w14:textId="77777777" w:rsidR="00DE2D52" w:rsidRPr="00ED76C4" w:rsidRDefault="00DE2D52" w:rsidP="329C3592">
      <w:pPr>
        <w:spacing w:after="0" w:line="240" w:lineRule="auto"/>
        <w:rPr>
          <w:rFonts w:ascii="Helvetica Neue" w:eastAsia="Helvetica Neue" w:hAnsi="Helvetica Neue" w:cs="Helvetica Neue"/>
        </w:rPr>
      </w:pPr>
    </w:p>
    <w:p w14:paraId="67C49A96" w14:textId="77777777" w:rsidR="000D0673" w:rsidRPr="00ED76C4" w:rsidRDefault="329C3592" w:rsidP="329C3592">
      <w:pPr>
        <w:spacing w:after="0" w:line="240" w:lineRule="auto"/>
        <w:ind w:left="-4" w:right="1"/>
        <w:rPr>
          <w:rFonts w:ascii="Helvetica Neue" w:eastAsia="Helvetica Neue" w:hAnsi="Helvetica Neue" w:cs="Helvetica Neue"/>
        </w:rPr>
      </w:pPr>
      <w:r w:rsidRPr="329C3592">
        <w:rPr>
          <w:rFonts w:ascii="Helvetica Neue" w:eastAsia="Helvetica Neue" w:hAnsi="Helvetica Neue" w:cs="Helvetica Neue"/>
          <w:b/>
          <w:bCs/>
        </w:rPr>
        <w:t>Course:</w:t>
      </w:r>
      <w:proofErr w:type="gramStart"/>
      <w:r w:rsidRPr="329C3592">
        <w:rPr>
          <w:rFonts w:ascii="Helvetica Neue" w:eastAsia="Helvetica Neue" w:hAnsi="Helvetica Neue" w:cs="Helvetica Neue"/>
          <w:b/>
          <w:bCs/>
        </w:rPr>
        <w:t xml:space="preserve">   </w:t>
      </w:r>
      <w:r w:rsidRPr="329C3592">
        <w:rPr>
          <w:rFonts w:ascii="Helvetica Neue" w:eastAsia="Helvetica Neue" w:hAnsi="Helvetica Neue" w:cs="Helvetica Neue"/>
        </w:rPr>
        <w:t>(</w:t>
      </w:r>
      <w:proofErr w:type="gramEnd"/>
      <w:r w:rsidRPr="329C3592">
        <w:rPr>
          <w:rFonts w:ascii="Helvetica Neue" w:eastAsia="Helvetica Neue" w:hAnsi="Helvetica Neue" w:cs="Helvetica Neue"/>
        </w:rPr>
        <w:t xml:space="preserve">Select one)            </w:t>
      </w:r>
      <w:r w:rsidRPr="329C3592">
        <w:rPr>
          <w:rFonts w:ascii="Helvetica Neue" w:eastAsia="Helvetica Neue" w:hAnsi="Helvetica Neue" w:cs="Helvetica Neue"/>
          <w:b/>
          <w:bCs/>
        </w:rPr>
        <w:t xml:space="preserve">  </w:t>
      </w:r>
      <w:r w:rsidRPr="329C3592">
        <w:rPr>
          <w:rFonts w:ascii="Helvetica Neue" w:eastAsia="Helvetica Neue" w:hAnsi="Helvetica Neue" w:cs="Helvetica Neue"/>
        </w:rPr>
        <w:t xml:space="preserve">IS:   STA 291    STA 391   STA 491 </w:t>
      </w:r>
      <w:r w:rsidR="001D33AE">
        <w:tab/>
      </w:r>
      <w:r w:rsidRPr="329C3592">
        <w:rPr>
          <w:rFonts w:ascii="Helvetica Neue" w:eastAsia="Helvetica Neue" w:hAnsi="Helvetica Neue" w:cs="Helvetica Neue"/>
        </w:rPr>
        <w:t xml:space="preserve">Research IS:     STA393    </w:t>
      </w:r>
      <w:r w:rsidRPr="000F508B">
        <w:rPr>
          <w:rFonts w:ascii="Helvetica Neue" w:eastAsia="Helvetica Neue" w:hAnsi="Helvetica Neue" w:cs="Helvetica Neue"/>
          <w:highlight w:val="yellow"/>
          <w:rPrChange w:id="7" w:author="Evan Dragich" w:date="2023-01-24T15:13:00Z">
            <w:rPr>
              <w:rFonts w:ascii="Helvetica Neue" w:eastAsia="Helvetica Neue" w:hAnsi="Helvetica Neue" w:cs="Helvetica Neue"/>
            </w:rPr>
          </w:rPrChange>
        </w:rPr>
        <w:t>STA 493</w:t>
      </w:r>
      <w:r w:rsidRPr="329C3592">
        <w:rPr>
          <w:rFonts w:ascii="Helvetica Neue" w:eastAsia="Helvetica Neue" w:hAnsi="Helvetica Neue" w:cs="Helvetica Neue"/>
        </w:rPr>
        <w:t xml:space="preserve">     </w:t>
      </w:r>
    </w:p>
    <w:p w14:paraId="4B94D5A5" w14:textId="77777777" w:rsidR="00DE2D52" w:rsidRPr="00ED76C4" w:rsidRDefault="00DE2D52" w:rsidP="329C3592">
      <w:pPr>
        <w:spacing w:after="0" w:line="240" w:lineRule="auto"/>
        <w:ind w:left="-4" w:right="1"/>
        <w:rPr>
          <w:rFonts w:ascii="Helvetica Neue" w:eastAsia="Helvetica Neue" w:hAnsi="Helvetica Neue" w:cs="Helvetica Neue"/>
        </w:rPr>
      </w:pPr>
    </w:p>
    <w:p w14:paraId="3E308F9E" w14:textId="6F0E0F71" w:rsidR="000D0673" w:rsidRPr="00ED76C4" w:rsidRDefault="329C3592" w:rsidP="329C3592">
      <w:pPr>
        <w:spacing w:after="0" w:line="240" w:lineRule="auto"/>
        <w:ind w:left="-4" w:right="1" w:firstLine="724"/>
        <w:rPr>
          <w:rFonts w:ascii="Helvetica Neue" w:eastAsia="Helvetica Neue" w:hAnsi="Helvetica Neue" w:cs="Helvetica Neue"/>
        </w:rPr>
      </w:pPr>
      <w:r w:rsidRPr="329C3592">
        <w:rPr>
          <w:rFonts w:ascii="Helvetica Neue" w:eastAsia="Helvetica Neue" w:hAnsi="Helvetica Neue" w:cs="Helvetica Neue"/>
        </w:rPr>
        <w:t xml:space="preserve">Term and Year: </w:t>
      </w:r>
      <w:ins w:id="8" w:author="Evan Dragich" w:date="2023-01-24T15:13:00Z">
        <w:r w:rsidR="000F508B">
          <w:rPr>
            <w:rFonts w:ascii="Helvetica Neue" w:eastAsia="Helvetica Neue" w:hAnsi="Helvetica Neue" w:cs="Helvetica Neue"/>
          </w:rPr>
          <w:t xml:space="preserve"> Spring 2023</w:t>
        </w:r>
      </w:ins>
    </w:p>
    <w:p w14:paraId="20876B09" w14:textId="77777777" w:rsidR="000D0673" w:rsidRPr="00ED76C4" w:rsidRDefault="329C3592" w:rsidP="329C3592">
      <w:pPr>
        <w:spacing w:after="0" w:line="240" w:lineRule="auto"/>
        <w:ind w:left="0" w:firstLine="0"/>
        <w:rPr>
          <w:rFonts w:ascii="Helvetica Neue" w:eastAsia="Helvetica Neue" w:hAnsi="Helvetica Neue" w:cs="Helvetica Neue"/>
        </w:rPr>
      </w:pPr>
      <w:r w:rsidRPr="329C3592">
        <w:rPr>
          <w:rFonts w:ascii="Helvetica Neue" w:eastAsia="Helvetica Neue" w:hAnsi="Helvetica Neue" w:cs="Helvetica Neue"/>
        </w:rPr>
        <w:t xml:space="preserve"> </w:t>
      </w:r>
    </w:p>
    <w:p w14:paraId="53444F9A" w14:textId="4BDE36A2" w:rsidR="000D0673" w:rsidRPr="00ED76C4" w:rsidRDefault="329C3592" w:rsidP="329C3592">
      <w:pPr>
        <w:spacing w:after="0" w:line="240" w:lineRule="auto"/>
        <w:ind w:left="702" w:right="1" w:firstLine="18"/>
        <w:rPr>
          <w:rFonts w:ascii="Helvetica Neue" w:eastAsia="Helvetica Neue" w:hAnsi="Helvetica Neue" w:cs="Helvetica Neue"/>
        </w:rPr>
      </w:pPr>
      <w:r w:rsidRPr="329C3592">
        <w:rPr>
          <w:rFonts w:ascii="Helvetica Neue" w:eastAsia="Helvetica Neue" w:hAnsi="Helvetica Neue" w:cs="Helvetica Neue"/>
        </w:rPr>
        <w:t xml:space="preserve">Title: </w:t>
      </w:r>
      <w:ins w:id="9" w:author="Evan Dragich" w:date="2023-01-24T15:13:00Z">
        <w:r w:rsidR="000F508B">
          <w:rPr>
            <w:rFonts w:ascii="Helvetica Neue" w:eastAsia="Helvetica Neue" w:hAnsi="Helvetica Neue" w:cs="Helvetica Neue"/>
          </w:rPr>
          <w:t>Exploring Data Science Education: from Tutorials to Assessment</w:t>
        </w:r>
      </w:ins>
    </w:p>
    <w:p w14:paraId="10146664" w14:textId="77777777" w:rsidR="000D0673" w:rsidRPr="00ED76C4" w:rsidRDefault="329C3592" w:rsidP="329C3592">
      <w:pPr>
        <w:spacing w:after="0" w:line="240" w:lineRule="auto"/>
        <w:ind w:left="0" w:firstLine="0"/>
        <w:rPr>
          <w:rFonts w:ascii="Helvetica Neue" w:eastAsia="Helvetica Neue" w:hAnsi="Helvetica Neue" w:cs="Helvetica Neue"/>
        </w:rPr>
      </w:pPr>
      <w:r w:rsidRPr="329C3592">
        <w:rPr>
          <w:rFonts w:ascii="Helvetica Neue" w:eastAsia="Helvetica Neue" w:hAnsi="Helvetica Neue" w:cs="Helvetica Neue"/>
        </w:rPr>
        <w:t xml:space="preserve"> </w:t>
      </w:r>
    </w:p>
    <w:p w14:paraId="27DE3925" w14:textId="77777777" w:rsidR="00306ABD" w:rsidRPr="00ED76C4" w:rsidRDefault="329C3592" w:rsidP="329C3592">
      <w:pPr>
        <w:spacing w:after="0" w:line="240" w:lineRule="auto"/>
        <w:ind w:left="1426" w:right="2146" w:hanging="724"/>
        <w:rPr>
          <w:rFonts w:ascii="Helvetica Neue" w:eastAsia="Helvetica Neue" w:hAnsi="Helvetica Neue" w:cs="Helvetica Neue"/>
        </w:rPr>
      </w:pPr>
      <w:r w:rsidRPr="329C3592">
        <w:rPr>
          <w:rFonts w:ascii="Helvetica Neue" w:eastAsia="Helvetica Neue" w:hAnsi="Helvetica Neue" w:cs="Helvetica Neue"/>
        </w:rPr>
        <w:t>Short Title (max 30 characters) for transcript:</w:t>
      </w:r>
    </w:p>
    <w:p w14:paraId="7E971183" w14:textId="77777777" w:rsidR="000D0673" w:rsidRPr="00ED76C4" w:rsidRDefault="329C3592" w:rsidP="329C3592">
      <w:pPr>
        <w:spacing w:after="0" w:line="240" w:lineRule="auto"/>
        <w:ind w:left="1426" w:right="2146" w:hanging="724"/>
        <w:rPr>
          <w:rFonts w:ascii="Helvetica Neue" w:eastAsia="Helvetica Neue" w:hAnsi="Helvetica Neue" w:cs="Helvetica Neue"/>
          <w:sz w:val="28"/>
          <w:szCs w:val="28"/>
        </w:rPr>
      </w:pPr>
      <w:r w:rsidRPr="329C3592">
        <w:rPr>
          <w:rFonts w:ascii="Helvetica Neue" w:eastAsia="Helvetica Neue" w:hAnsi="Helvetica Neue" w:cs="Helvetica Neue"/>
          <w:sz w:val="28"/>
          <w:szCs w:val="28"/>
        </w:rPr>
        <w:t xml:space="preserve"> _ _ _ _ _ _ _ _ _ _ _ _ _ _ _ _ _ _ _ _ _ _ _ _ _ _ _ _ _ _</w:t>
      </w:r>
    </w:p>
    <w:p w14:paraId="6C697BF3" w14:textId="77777777" w:rsidR="000F508B" w:rsidRPr="00ED76C4" w:rsidRDefault="000F508B" w:rsidP="000F508B">
      <w:pPr>
        <w:spacing w:after="0" w:line="240" w:lineRule="auto"/>
        <w:ind w:left="1426" w:right="2146" w:hanging="724"/>
        <w:rPr>
          <w:ins w:id="10" w:author="Evan Dragich" w:date="2023-01-24T15:13:00Z"/>
          <w:rFonts w:ascii="Helvetica Neue" w:eastAsia="Helvetica Neue" w:hAnsi="Helvetica Neue" w:cs="Helvetica Neue"/>
        </w:rPr>
      </w:pPr>
      <w:ins w:id="11" w:author="Evan Dragich" w:date="2023-01-24T15:13:00Z">
        <w:r>
          <w:rPr>
            <w:rFonts w:ascii="Helvetica Neue" w:eastAsia="Helvetica Neue" w:hAnsi="Helvetica Neue" w:cs="Helvetica Neue"/>
          </w:rPr>
          <w:t>DATA SCIENCE ASSESSMENT</w:t>
        </w:r>
      </w:ins>
    </w:p>
    <w:p w14:paraId="3DEEC669" w14:textId="77777777" w:rsidR="00306ABD" w:rsidRPr="00ED76C4" w:rsidRDefault="00306ABD" w:rsidP="329C3592">
      <w:pPr>
        <w:spacing w:after="0" w:line="240" w:lineRule="auto"/>
        <w:ind w:left="1426" w:right="2146" w:hanging="724"/>
        <w:rPr>
          <w:rFonts w:ascii="Helvetica Neue" w:eastAsia="Helvetica Neue" w:hAnsi="Helvetica Neue" w:cs="Helvetica Neue"/>
        </w:rPr>
      </w:pPr>
    </w:p>
    <w:p w14:paraId="5B68B9CD" w14:textId="77777777" w:rsidR="000D0673" w:rsidRPr="00ED76C4" w:rsidRDefault="329C3592" w:rsidP="329C3592">
      <w:pPr>
        <w:spacing w:after="0" w:line="240" w:lineRule="auto"/>
        <w:ind w:left="1440" w:firstLine="0"/>
        <w:rPr>
          <w:rFonts w:ascii="Helvetica Neue" w:eastAsia="Helvetica Neue" w:hAnsi="Helvetica Neue" w:cs="Helvetica Neue"/>
        </w:rPr>
      </w:pPr>
      <w:r w:rsidRPr="329C3592">
        <w:rPr>
          <w:rFonts w:ascii="Helvetica Neue" w:eastAsia="Helvetica Neue" w:hAnsi="Helvetica Neue" w:cs="Helvetica Neue"/>
        </w:rPr>
        <w:t xml:space="preserve"> </w:t>
      </w:r>
    </w:p>
    <w:p w14:paraId="4E0D3AB2" w14:textId="3B968AD7" w:rsidR="000D0673" w:rsidRPr="00ED76C4" w:rsidRDefault="329C3592" w:rsidP="329C3592">
      <w:pPr>
        <w:spacing w:after="0" w:line="240" w:lineRule="auto"/>
        <w:ind w:left="-4" w:right="1"/>
        <w:rPr>
          <w:rFonts w:ascii="Helvetica Neue" w:eastAsia="Helvetica Neue" w:hAnsi="Helvetica Neue" w:cs="Helvetica Neue"/>
        </w:rPr>
      </w:pPr>
      <w:r w:rsidRPr="329C3592">
        <w:rPr>
          <w:rFonts w:ascii="Helvetica Neue" w:eastAsia="Helvetica Neue" w:hAnsi="Helvetica Neue" w:cs="Helvetica Neue"/>
          <w:b/>
          <w:bCs/>
        </w:rPr>
        <w:t>Supervising Faculty</w:t>
      </w:r>
      <w:r w:rsidRPr="329C3592">
        <w:rPr>
          <w:rFonts w:ascii="Helvetica Neue" w:eastAsia="Helvetica Neue" w:hAnsi="Helvetica Neue" w:cs="Helvetica Neue"/>
        </w:rPr>
        <w:t xml:space="preserve"> Name: </w:t>
      </w:r>
      <w:ins w:id="12" w:author="Evan Dragich" w:date="2023-01-24T15:14:00Z">
        <w:r w:rsidR="000F508B">
          <w:rPr>
            <w:rFonts w:ascii="Helvetica Neue" w:eastAsia="Helvetica Neue" w:hAnsi="Helvetica Neue" w:cs="Helvetica Neue"/>
          </w:rPr>
          <w:t xml:space="preserve">Mine </w:t>
        </w:r>
        <w:proofErr w:type="spellStart"/>
        <w:r w:rsidR="000F508B">
          <w:rPr>
            <w:rFonts w:ascii="Helvetica Neue" w:eastAsia="Helvetica Neue" w:hAnsi="Helvetica Neue" w:cs="Helvetica Neue"/>
          </w:rPr>
          <w:t>Çetinkaya-Rundel</w:t>
        </w:r>
      </w:ins>
      <w:proofErr w:type="spellEnd"/>
    </w:p>
    <w:p w14:paraId="1B7172F4" w14:textId="77777777" w:rsidR="000D0673" w:rsidRPr="00ED76C4" w:rsidRDefault="329C3592" w:rsidP="329C3592">
      <w:pPr>
        <w:spacing w:after="0" w:line="240" w:lineRule="auto"/>
        <w:ind w:left="0" w:firstLine="0"/>
        <w:rPr>
          <w:rFonts w:ascii="Helvetica Neue" w:eastAsia="Helvetica Neue" w:hAnsi="Helvetica Neue" w:cs="Helvetica Neue"/>
        </w:rPr>
      </w:pPr>
      <w:r w:rsidRPr="329C3592">
        <w:rPr>
          <w:rFonts w:ascii="Helvetica Neue" w:eastAsia="Helvetica Neue" w:hAnsi="Helvetica Neue" w:cs="Helvetica Neue"/>
        </w:rPr>
        <w:t xml:space="preserve"> </w:t>
      </w:r>
    </w:p>
    <w:p w14:paraId="47610E6E" w14:textId="69DB303E" w:rsidR="000D0673" w:rsidRPr="00ED76C4" w:rsidRDefault="329C3592" w:rsidP="329C3592">
      <w:pPr>
        <w:spacing w:after="0" w:line="240" w:lineRule="auto"/>
        <w:ind w:left="-4" w:right="1" w:firstLine="724"/>
        <w:rPr>
          <w:rFonts w:ascii="Helvetica Neue" w:eastAsia="Helvetica Neue" w:hAnsi="Helvetica Neue" w:cs="Helvetica Neue"/>
        </w:rPr>
      </w:pPr>
      <w:r w:rsidRPr="329C3592">
        <w:rPr>
          <w:rFonts w:ascii="Helvetica Neue" w:eastAsia="Helvetica Neue" w:hAnsi="Helvetica Neue" w:cs="Helvetica Neue"/>
        </w:rPr>
        <w:t xml:space="preserve">Academic Title: </w:t>
      </w:r>
      <w:ins w:id="13" w:author="Evan Dragich" w:date="2023-01-24T15:14:00Z">
        <w:r w:rsidR="000F508B">
          <w:rPr>
            <w:rFonts w:ascii="Helvetica Neue" w:eastAsia="Helvetica Neue" w:hAnsi="Helvetica Neue" w:cs="Helvetica Neue"/>
          </w:rPr>
          <w:t>Professor of the Practice</w:t>
        </w:r>
      </w:ins>
    </w:p>
    <w:p w14:paraId="325CE300" w14:textId="77777777" w:rsidR="000D0673" w:rsidRPr="00ED76C4" w:rsidRDefault="329C3592" w:rsidP="329C3592">
      <w:pPr>
        <w:spacing w:after="0" w:line="240" w:lineRule="auto"/>
        <w:ind w:left="0" w:firstLine="0"/>
        <w:rPr>
          <w:rFonts w:ascii="Helvetica Neue" w:eastAsia="Helvetica Neue" w:hAnsi="Helvetica Neue" w:cs="Helvetica Neue"/>
        </w:rPr>
      </w:pPr>
      <w:r w:rsidRPr="329C3592">
        <w:rPr>
          <w:rFonts w:ascii="Helvetica Neue" w:eastAsia="Helvetica Neue" w:hAnsi="Helvetica Neue" w:cs="Helvetica Neue"/>
        </w:rPr>
        <w:t xml:space="preserve"> </w:t>
      </w:r>
    </w:p>
    <w:p w14:paraId="27A18763" w14:textId="77777777" w:rsidR="000D0673" w:rsidRPr="00ED76C4" w:rsidRDefault="329C3592" w:rsidP="329C3592">
      <w:pPr>
        <w:spacing w:after="0" w:line="240" w:lineRule="auto"/>
        <w:ind w:left="-4" w:right="1" w:firstLine="724"/>
        <w:rPr>
          <w:rFonts w:ascii="Helvetica Neue" w:eastAsia="Helvetica Neue" w:hAnsi="Helvetica Neue" w:cs="Helvetica Neue"/>
        </w:rPr>
      </w:pPr>
      <w:r w:rsidRPr="329C3592">
        <w:rPr>
          <w:rFonts w:ascii="Helvetica Neue" w:eastAsia="Helvetica Neue" w:hAnsi="Helvetica Neue" w:cs="Helvetica Neue"/>
        </w:rPr>
        <w:t xml:space="preserve">Affiliation: Statistical Science </w:t>
      </w:r>
    </w:p>
    <w:p w14:paraId="25DD3341" w14:textId="77777777" w:rsidR="000D0673" w:rsidRPr="00ED76C4" w:rsidRDefault="329C3592" w:rsidP="329C3592">
      <w:pPr>
        <w:spacing w:after="0" w:line="240" w:lineRule="auto"/>
        <w:ind w:left="0" w:firstLine="0"/>
        <w:rPr>
          <w:rFonts w:ascii="Helvetica Neue" w:eastAsia="Helvetica Neue" w:hAnsi="Helvetica Neue" w:cs="Helvetica Neue"/>
        </w:rPr>
      </w:pPr>
      <w:r w:rsidRPr="329C3592">
        <w:rPr>
          <w:rFonts w:ascii="Helvetica Neue" w:eastAsia="Helvetica Neue" w:hAnsi="Helvetica Neue" w:cs="Helvetica Neue"/>
        </w:rPr>
        <w:t xml:space="preserve"> </w:t>
      </w:r>
    </w:p>
    <w:p w14:paraId="3EB251D0" w14:textId="77777777" w:rsidR="000D0673" w:rsidRPr="00ED76C4" w:rsidRDefault="329C3592" w:rsidP="329C3592">
      <w:pPr>
        <w:spacing w:after="0" w:line="240" w:lineRule="auto"/>
        <w:ind w:left="-4" w:right="1"/>
        <w:rPr>
          <w:rFonts w:ascii="Helvetica Neue" w:eastAsia="Helvetica Neue" w:hAnsi="Helvetica Neue" w:cs="Helvetica Neue"/>
        </w:rPr>
      </w:pPr>
      <w:r w:rsidRPr="329C3592">
        <w:rPr>
          <w:rFonts w:ascii="Helvetica Neue" w:eastAsia="Helvetica Neue" w:hAnsi="Helvetica Neue" w:cs="Helvetica Neue"/>
          <w:b/>
          <w:bCs/>
        </w:rPr>
        <w:t>Instructor</w:t>
      </w:r>
      <w:r w:rsidRPr="329C3592">
        <w:rPr>
          <w:rFonts w:ascii="Helvetica Neue" w:eastAsia="Helvetica Neue" w:hAnsi="Helvetica Neue" w:cs="Helvetica Neue"/>
        </w:rPr>
        <w:t xml:space="preserve"> (if different from Supervising Faculty) Name: </w:t>
      </w:r>
    </w:p>
    <w:p w14:paraId="23DD831B" w14:textId="77777777" w:rsidR="000D0673" w:rsidRPr="00ED76C4" w:rsidRDefault="329C3592" w:rsidP="329C3592">
      <w:pPr>
        <w:spacing w:after="0" w:line="240" w:lineRule="auto"/>
        <w:ind w:left="0" w:firstLine="0"/>
        <w:rPr>
          <w:rFonts w:ascii="Helvetica Neue" w:eastAsia="Helvetica Neue" w:hAnsi="Helvetica Neue" w:cs="Helvetica Neue"/>
        </w:rPr>
      </w:pPr>
      <w:r w:rsidRPr="329C3592">
        <w:rPr>
          <w:rFonts w:ascii="Helvetica Neue" w:eastAsia="Helvetica Neue" w:hAnsi="Helvetica Neue" w:cs="Helvetica Neue"/>
        </w:rPr>
        <w:t xml:space="preserve"> </w:t>
      </w:r>
    </w:p>
    <w:p w14:paraId="1CD48F56" w14:textId="77777777" w:rsidR="00DE2D52" w:rsidRPr="00ED76C4" w:rsidRDefault="329C3592" w:rsidP="329C3592">
      <w:pPr>
        <w:spacing w:after="0" w:line="240" w:lineRule="auto"/>
        <w:ind w:left="-4" w:right="1" w:firstLine="724"/>
        <w:rPr>
          <w:rFonts w:ascii="Helvetica Neue" w:eastAsia="Helvetica Neue" w:hAnsi="Helvetica Neue" w:cs="Helvetica Neue"/>
        </w:rPr>
      </w:pPr>
      <w:r w:rsidRPr="329C3592">
        <w:rPr>
          <w:rFonts w:ascii="Helvetica Neue" w:eastAsia="Helvetica Neue" w:hAnsi="Helvetica Neue" w:cs="Helvetica Neue"/>
        </w:rPr>
        <w:t xml:space="preserve">Academic Title: </w:t>
      </w:r>
    </w:p>
    <w:p w14:paraId="28CE8CB7" w14:textId="77777777" w:rsidR="00DE2D52" w:rsidRPr="00ED76C4" w:rsidRDefault="329C3592" w:rsidP="329C3592">
      <w:pPr>
        <w:spacing w:after="0" w:line="240" w:lineRule="auto"/>
        <w:ind w:left="0" w:firstLine="0"/>
        <w:rPr>
          <w:rFonts w:ascii="Helvetica Neue" w:eastAsia="Helvetica Neue" w:hAnsi="Helvetica Neue" w:cs="Helvetica Neue"/>
        </w:rPr>
      </w:pPr>
      <w:r w:rsidRPr="329C3592">
        <w:rPr>
          <w:rFonts w:ascii="Helvetica Neue" w:eastAsia="Helvetica Neue" w:hAnsi="Helvetica Neue" w:cs="Helvetica Neue"/>
        </w:rPr>
        <w:t xml:space="preserve"> </w:t>
      </w:r>
    </w:p>
    <w:p w14:paraId="086B244A" w14:textId="77777777" w:rsidR="000D0673" w:rsidRPr="00ED76C4" w:rsidRDefault="329C3592" w:rsidP="329C3592">
      <w:pPr>
        <w:spacing w:after="0" w:line="240" w:lineRule="auto"/>
        <w:ind w:left="1" w:firstLine="719"/>
        <w:rPr>
          <w:rFonts w:ascii="Helvetica Neue" w:eastAsia="Helvetica Neue" w:hAnsi="Helvetica Neue" w:cs="Helvetica Neue"/>
        </w:rPr>
      </w:pPr>
      <w:r w:rsidRPr="329C3592">
        <w:rPr>
          <w:rFonts w:ascii="Helvetica Neue" w:eastAsia="Helvetica Neue" w:hAnsi="Helvetica Neue" w:cs="Helvetica Neue"/>
        </w:rPr>
        <w:t xml:space="preserve">Affiliation:  </w:t>
      </w:r>
    </w:p>
    <w:p w14:paraId="3656B9AB" w14:textId="77777777" w:rsidR="00DE2D52" w:rsidRPr="00ED76C4" w:rsidRDefault="00DE2D52" w:rsidP="329C3592">
      <w:pPr>
        <w:spacing w:after="0" w:line="240" w:lineRule="auto"/>
        <w:ind w:left="1" w:firstLine="719"/>
        <w:rPr>
          <w:rFonts w:ascii="Helvetica Neue" w:eastAsia="Helvetica Neue" w:hAnsi="Helvetica Neue" w:cs="Helvetica Neue"/>
        </w:rPr>
      </w:pPr>
    </w:p>
    <w:p w14:paraId="45FB0818" w14:textId="77777777" w:rsidR="00A24B93" w:rsidRPr="00ED76C4" w:rsidRDefault="00A24B93" w:rsidP="329C3592">
      <w:pPr>
        <w:spacing w:after="160" w:line="259" w:lineRule="auto"/>
        <w:ind w:left="0" w:firstLine="0"/>
        <w:rPr>
          <w:rFonts w:ascii="Helvetica Neue" w:eastAsia="Helvetica Neue" w:hAnsi="Helvetica Neue" w:cs="Helvetica Neue"/>
          <w:b/>
          <w:bCs/>
        </w:rPr>
      </w:pPr>
    </w:p>
    <w:p w14:paraId="65685434" w14:textId="77777777" w:rsidR="00DE2D52" w:rsidRPr="00ED76C4" w:rsidRDefault="329C3592" w:rsidP="329C3592">
      <w:pPr>
        <w:spacing w:after="160" w:line="259" w:lineRule="auto"/>
        <w:ind w:left="0" w:firstLine="0"/>
        <w:rPr>
          <w:rFonts w:ascii="Helvetica Neue" w:eastAsia="Helvetica Neue" w:hAnsi="Helvetica Neue" w:cs="Helvetica Neue"/>
          <w:b/>
          <w:bCs/>
        </w:rPr>
      </w:pPr>
      <w:r w:rsidRPr="329C3592">
        <w:rPr>
          <w:rFonts w:ascii="Helvetica Neue" w:eastAsia="Helvetica Neue" w:hAnsi="Helvetica Neue" w:cs="Helvetica Neue"/>
          <w:b/>
          <w:bCs/>
        </w:rPr>
        <w:t xml:space="preserve">Protocol number from </w:t>
      </w:r>
      <w:r w:rsidRPr="329C3592">
        <w:rPr>
          <w:rFonts w:ascii="Helvetica Neue" w:eastAsia="Helvetica Neue" w:hAnsi="Helvetica Neue" w:cs="Helvetica Neue"/>
        </w:rPr>
        <w:t xml:space="preserve">Duke Campus IRB, Duke Medical IRB, or Duke Institutional Animal Care and Use Committee, if applicable and brief description of student’s role. Please attach pertinent student training documentation if applicable. </w:t>
      </w:r>
      <w:r w:rsidR="00A24B93" w:rsidRPr="329C3592">
        <w:rPr>
          <w:rFonts w:ascii="Helvetica Neue" w:eastAsia="Helvetica Neue" w:hAnsi="Helvetica Neue" w:cs="Helvetica Neue"/>
          <w:b/>
          <w:bCs/>
        </w:rPr>
        <w:br w:type="page"/>
      </w:r>
    </w:p>
    <w:p w14:paraId="255F538C" w14:textId="77777777" w:rsidR="000D0673" w:rsidRPr="00ED76C4" w:rsidRDefault="329C3592" w:rsidP="329C3592">
      <w:pPr>
        <w:spacing w:after="0" w:line="240" w:lineRule="auto"/>
        <w:ind w:left="-4" w:right="1"/>
        <w:rPr>
          <w:rFonts w:ascii="Helvetica Neue" w:eastAsia="Helvetica Neue" w:hAnsi="Helvetica Neue" w:cs="Helvetica Neue"/>
          <w:b/>
          <w:bCs/>
        </w:rPr>
      </w:pPr>
      <w:r w:rsidRPr="329C3592">
        <w:rPr>
          <w:rFonts w:ascii="Helvetica Neue" w:eastAsia="Helvetica Neue" w:hAnsi="Helvetica Neue" w:cs="Helvetica Neue"/>
          <w:b/>
          <w:bCs/>
        </w:rPr>
        <w:lastRenderedPageBreak/>
        <w:t xml:space="preserve">This is where your proposal goes. The cover sheet is the first page of your form.  Page 2 begins your proposal that addresses each of the following nine information components, clearly identified. If a component is not applicable, say so. Replace this list with your proposal. Add the signature page last.  Combine into one pdf document and submit for signatures. </w:t>
      </w:r>
    </w:p>
    <w:p w14:paraId="1895D3B7" w14:textId="77777777" w:rsidR="000D0673" w:rsidRPr="00ED76C4" w:rsidRDefault="329C3592" w:rsidP="329C3592">
      <w:pPr>
        <w:spacing w:after="0" w:line="240" w:lineRule="auto"/>
        <w:ind w:left="1" w:firstLine="0"/>
        <w:rPr>
          <w:rFonts w:ascii="Helvetica Neue" w:eastAsia="Helvetica Neue" w:hAnsi="Helvetica Neue" w:cs="Helvetica Neue"/>
        </w:rPr>
      </w:pPr>
      <w:r w:rsidRPr="329C3592">
        <w:rPr>
          <w:rFonts w:ascii="Helvetica Neue" w:eastAsia="Helvetica Neue" w:hAnsi="Helvetica Neue" w:cs="Helvetica Neue"/>
        </w:rPr>
        <w:t xml:space="preserve"> </w:t>
      </w:r>
    </w:p>
    <w:p w14:paraId="6F7B81A2" w14:textId="77777777" w:rsidR="00FE5BBD" w:rsidRPr="00ED76C4" w:rsidRDefault="329C3592" w:rsidP="329C3592">
      <w:pPr>
        <w:numPr>
          <w:ilvl w:val="0"/>
          <w:numId w:val="3"/>
        </w:numPr>
        <w:spacing w:after="0" w:line="240" w:lineRule="auto"/>
        <w:ind w:hanging="252"/>
        <w:rPr>
          <w:rFonts w:ascii="Helvetica Neue" w:eastAsia="Helvetica Neue" w:hAnsi="Helvetica Neue" w:cs="Helvetica Neue"/>
          <w:b/>
          <w:bCs/>
        </w:rPr>
      </w:pPr>
      <w:r w:rsidRPr="329C3592">
        <w:rPr>
          <w:rFonts w:ascii="Helvetica Neue" w:eastAsia="Helvetica Neue" w:hAnsi="Helvetica Neue" w:cs="Helvetica Neue"/>
          <w:b/>
          <w:bCs/>
        </w:rPr>
        <w:t>Prior independent study</w:t>
      </w:r>
    </w:p>
    <w:p w14:paraId="5EEFE352" w14:textId="600EBC08" w:rsidR="00FE5BBD" w:rsidRDefault="329C3592" w:rsidP="329C3592">
      <w:pPr>
        <w:spacing w:after="0" w:line="240" w:lineRule="auto"/>
        <w:ind w:left="0" w:firstLine="0"/>
        <w:rPr>
          <w:ins w:id="14" w:author="Evan Dragich" w:date="2023-01-24T15:14:00Z"/>
          <w:rFonts w:ascii="Helvetica Neue" w:eastAsia="Helvetica Neue" w:hAnsi="Helvetica Neue" w:cs="Helvetica Neue"/>
          <w:i/>
          <w:iCs/>
        </w:rPr>
      </w:pPr>
      <w:r w:rsidRPr="329C3592">
        <w:rPr>
          <w:rFonts w:ascii="Helvetica Neue" w:eastAsia="Helvetica Neue" w:hAnsi="Helvetica Neue" w:cs="Helvetica Neue"/>
          <w:i/>
          <w:iCs/>
        </w:rPr>
        <w:t>If you have taken prior independent study courses at Duke, please provide information on the semester, course number, department, and supervising faculty member/instructor.</w:t>
      </w:r>
    </w:p>
    <w:p w14:paraId="30506689" w14:textId="19A2C74B" w:rsidR="000F508B" w:rsidRDefault="000F508B" w:rsidP="329C3592">
      <w:pPr>
        <w:spacing w:after="0" w:line="240" w:lineRule="auto"/>
        <w:ind w:left="0" w:firstLine="0"/>
        <w:rPr>
          <w:ins w:id="15" w:author="Evan Dragich" w:date="2023-01-24T15:14:00Z"/>
          <w:rFonts w:ascii="Helvetica Neue" w:eastAsia="Helvetica Neue" w:hAnsi="Helvetica Neue" w:cs="Helvetica Neue"/>
          <w:i/>
          <w:iCs/>
        </w:rPr>
      </w:pPr>
    </w:p>
    <w:p w14:paraId="14C4532D" w14:textId="00E12160" w:rsidR="000F508B" w:rsidRPr="00ED76C4" w:rsidRDefault="000F508B" w:rsidP="329C3592">
      <w:pPr>
        <w:spacing w:after="0" w:line="240" w:lineRule="auto"/>
        <w:ind w:left="0" w:firstLine="0"/>
        <w:rPr>
          <w:rFonts w:ascii="Helvetica Neue" w:eastAsia="Helvetica Neue" w:hAnsi="Helvetica Neue" w:cs="Helvetica Neue"/>
          <w:i/>
          <w:iCs/>
        </w:rPr>
      </w:pPr>
      <w:ins w:id="16" w:author="Evan Dragich" w:date="2023-01-24T15:14:00Z">
        <w:r>
          <w:rPr>
            <w:rFonts w:ascii="Helvetica Neue" w:eastAsia="Helvetica Neue" w:hAnsi="Helvetica Neue" w:cs="Helvetica Neue"/>
            <w:i/>
            <w:iCs/>
          </w:rPr>
          <w:t xml:space="preserve">This is a continuation of my previous IS, also with Prof. </w:t>
        </w:r>
        <w:proofErr w:type="spellStart"/>
        <w:r>
          <w:rPr>
            <w:rFonts w:ascii="Helvetica Neue" w:eastAsia="Helvetica Neue" w:hAnsi="Helvetica Neue" w:cs="Helvetica Neue"/>
            <w:i/>
            <w:iCs/>
          </w:rPr>
          <w:t>Çetinkaya-Rundel</w:t>
        </w:r>
        <w:proofErr w:type="spellEnd"/>
        <w:r>
          <w:rPr>
            <w:rFonts w:ascii="Helvetica Neue" w:eastAsia="Helvetica Neue" w:hAnsi="Helvetica Neue" w:cs="Helvetica Neue"/>
            <w:i/>
            <w:iCs/>
          </w:rPr>
          <w:t>, listed as STA 393 in Spring 2022.</w:t>
        </w:r>
      </w:ins>
    </w:p>
    <w:p w14:paraId="049F31CB" w14:textId="77777777" w:rsidR="00FE5BBD" w:rsidRPr="00ED76C4" w:rsidRDefault="00FE5BBD" w:rsidP="329C3592">
      <w:pPr>
        <w:spacing w:after="0" w:line="240" w:lineRule="auto"/>
        <w:ind w:left="0" w:firstLine="0"/>
        <w:rPr>
          <w:rFonts w:ascii="Helvetica Neue" w:eastAsia="Helvetica Neue" w:hAnsi="Helvetica Neue" w:cs="Helvetica Neue"/>
          <w:b/>
          <w:bCs/>
        </w:rPr>
      </w:pPr>
    </w:p>
    <w:p w14:paraId="295C41BE" w14:textId="77777777" w:rsidR="000D0673" w:rsidRPr="00ED76C4" w:rsidRDefault="329C3592" w:rsidP="329C3592">
      <w:pPr>
        <w:numPr>
          <w:ilvl w:val="0"/>
          <w:numId w:val="3"/>
        </w:numPr>
        <w:spacing w:after="0" w:line="240" w:lineRule="auto"/>
        <w:ind w:hanging="252"/>
        <w:rPr>
          <w:rFonts w:ascii="Helvetica Neue" w:eastAsia="Helvetica Neue" w:hAnsi="Helvetica Neue" w:cs="Helvetica Neue"/>
          <w:b/>
          <w:bCs/>
        </w:rPr>
      </w:pPr>
      <w:r w:rsidRPr="329C3592">
        <w:rPr>
          <w:rFonts w:ascii="Helvetica Neue" w:eastAsia="Helvetica Neue" w:hAnsi="Helvetica Neue" w:cs="Helvetica Neue"/>
          <w:b/>
          <w:bCs/>
        </w:rPr>
        <w:t>Title and description of proposed study</w:t>
      </w:r>
    </w:p>
    <w:p w14:paraId="5F133E0E" w14:textId="653472E1" w:rsidR="000D0673" w:rsidRDefault="329C3592" w:rsidP="329C3592">
      <w:pPr>
        <w:spacing w:after="0" w:line="240" w:lineRule="auto"/>
        <w:ind w:left="-4"/>
        <w:rPr>
          <w:ins w:id="17" w:author="Evan Dragich" w:date="2023-01-24T15:14:00Z"/>
          <w:rFonts w:ascii="Helvetica Neue" w:eastAsia="Helvetica Neue" w:hAnsi="Helvetica Neue" w:cs="Helvetica Neue"/>
          <w:i/>
          <w:iCs/>
        </w:rPr>
      </w:pPr>
      <w:r w:rsidRPr="329C3592">
        <w:rPr>
          <w:rFonts w:ascii="Helvetica Neue" w:eastAsia="Helvetica Neue" w:hAnsi="Helvetica Neue" w:cs="Helvetica Neue"/>
          <w:i/>
          <w:iCs/>
        </w:rPr>
        <w:t xml:space="preserve">Provide a one to two paragraph description of the proposed study, including topic, course goals, research / readings to be conducted, and a rationale for independent study as opposed to regular course work.  </w:t>
      </w:r>
    </w:p>
    <w:p w14:paraId="28280937" w14:textId="23408BE9" w:rsidR="000F508B" w:rsidRDefault="000F508B" w:rsidP="329C3592">
      <w:pPr>
        <w:spacing w:after="0" w:line="240" w:lineRule="auto"/>
        <w:ind w:left="-4"/>
        <w:rPr>
          <w:ins w:id="18" w:author="Evan Dragich" w:date="2023-01-24T15:14:00Z"/>
          <w:rFonts w:ascii="Helvetica Neue" w:eastAsia="Helvetica Neue" w:hAnsi="Helvetica Neue" w:cs="Helvetica Neue"/>
          <w:i/>
          <w:iCs/>
        </w:rPr>
      </w:pPr>
    </w:p>
    <w:p w14:paraId="67F555D6" w14:textId="77777777" w:rsidR="000F508B" w:rsidRDefault="000F508B" w:rsidP="000F508B">
      <w:pPr>
        <w:spacing w:after="0" w:line="240" w:lineRule="auto"/>
        <w:ind w:left="-4"/>
        <w:rPr>
          <w:ins w:id="19" w:author="Evan Dragich" w:date="2023-01-24T15:14:00Z"/>
          <w:rFonts w:ascii="Helvetica Neue" w:eastAsia="Helvetica Neue" w:hAnsi="Helvetica Neue" w:cs="Helvetica Neue"/>
          <w:i/>
          <w:iCs/>
        </w:rPr>
      </w:pPr>
      <w:ins w:id="20" w:author="Evan Dragich" w:date="2023-01-24T15:14:00Z">
        <w:r>
          <w:rPr>
            <w:rFonts w:ascii="Helvetica Neue" w:eastAsia="Helvetica Neue" w:hAnsi="Helvetica Neue" w:cs="Helvetica Neue"/>
            <w:i/>
            <w:iCs/>
          </w:rPr>
          <w:t>Data Science Assessment</w:t>
        </w:r>
      </w:ins>
    </w:p>
    <w:p w14:paraId="49EAE66E" w14:textId="77777777" w:rsidR="000F508B" w:rsidRDefault="000F508B" w:rsidP="000F508B">
      <w:pPr>
        <w:spacing w:after="0" w:line="240" w:lineRule="auto"/>
        <w:ind w:left="-4"/>
        <w:rPr>
          <w:ins w:id="21" w:author="Evan Dragich" w:date="2023-01-24T15:14:00Z"/>
          <w:rFonts w:ascii="Helvetica Neue" w:eastAsia="Helvetica Neue" w:hAnsi="Helvetica Neue" w:cs="Helvetica Neue"/>
          <w:i/>
          <w:iCs/>
        </w:rPr>
      </w:pPr>
    </w:p>
    <w:p w14:paraId="5396F52F" w14:textId="0838989A" w:rsidR="000F508B" w:rsidRPr="00105597" w:rsidRDefault="000F508B" w:rsidP="000F508B">
      <w:pPr>
        <w:spacing w:before="120" w:after="120" w:line="240" w:lineRule="auto"/>
        <w:ind w:left="1" w:right="720" w:firstLine="0"/>
        <w:rPr>
          <w:ins w:id="22" w:author="Evan Dragich" w:date="2023-01-24T15:14:00Z"/>
          <w:rFonts w:ascii="Helvetica Neue" w:hAnsi="Helvetica Neue"/>
          <w:color w:val="auto"/>
          <w:szCs w:val="20"/>
        </w:rPr>
      </w:pPr>
      <w:ins w:id="23" w:author="Evan Dragich" w:date="2023-01-24T15:14:00Z">
        <w:r w:rsidRPr="00105597">
          <w:rPr>
            <w:rFonts w:ascii="Helvetica Neue" w:hAnsi="Helvetica Neue" w:cs="Calibri"/>
            <w:szCs w:val="20"/>
          </w:rPr>
          <w:t xml:space="preserve">This project has two main components: (1) Writing and piloting of the data science assessment and (2) Development of materials for data science education. For (1), we are writing and administering an assessment to measure students’ knowledge of data science. As part of gathering validity evidence, we will be administering the assessment to several faculty who teach introductory data science to get feedback and then to students </w:t>
        </w:r>
        <w:proofErr w:type="gramStart"/>
        <w:r w:rsidRPr="00105597">
          <w:rPr>
            <w:rFonts w:ascii="Helvetica Neue" w:hAnsi="Helvetica Neue" w:cs="Calibri"/>
            <w:szCs w:val="20"/>
          </w:rPr>
          <w:t>in order to</w:t>
        </w:r>
        <w:proofErr w:type="gramEnd"/>
        <w:r w:rsidRPr="00105597">
          <w:rPr>
            <w:rFonts w:ascii="Helvetica Neue" w:hAnsi="Helvetica Neue" w:cs="Calibri"/>
            <w:szCs w:val="20"/>
          </w:rPr>
          <w:t xml:space="preserve"> evaluate how the items are working and to inform potential modifications. The assessment is currently being written based on the guidelines on instruction and assessment compiled by the American Statistical Association as well as scholarship related to introductory data science education. Our goal in this semester is to </w:t>
        </w:r>
      </w:ins>
      <w:ins w:id="24" w:author="Evan Dragich" w:date="2023-01-24T15:15:00Z">
        <w:r>
          <w:rPr>
            <w:rFonts w:ascii="Helvetica Neue" w:hAnsi="Helvetica Neue" w:cs="Calibri"/>
            <w:szCs w:val="20"/>
          </w:rPr>
          <w:t>interviews with undergraduate students to create a final prototype and begin arranging a true classroom pilot</w:t>
        </w:r>
      </w:ins>
      <w:ins w:id="25" w:author="Evan Dragich" w:date="2023-01-24T15:14:00Z">
        <w:r w:rsidRPr="00105597">
          <w:rPr>
            <w:rFonts w:ascii="Helvetica Neue" w:hAnsi="Helvetica Neue" w:cs="Calibri"/>
            <w:szCs w:val="20"/>
          </w:rPr>
          <w:t xml:space="preserve">. For (2), we will be working on updating the interactive tutorials in the </w:t>
        </w:r>
        <w:proofErr w:type="spellStart"/>
        <w:r w:rsidRPr="00105597">
          <w:rPr>
            <w:rFonts w:ascii="Helvetica Neue" w:hAnsi="Helvetica Neue" w:cs="Calibri"/>
            <w:szCs w:val="20"/>
          </w:rPr>
          <w:t>dsbox</w:t>
        </w:r>
        <w:proofErr w:type="spellEnd"/>
        <w:r w:rsidRPr="00105597">
          <w:rPr>
            <w:rFonts w:ascii="Helvetica Neue" w:hAnsi="Helvetica Neue" w:cs="Calibri"/>
            <w:szCs w:val="20"/>
          </w:rPr>
          <w:t xml:space="preserve"> R package and submit the package to CRAN by the end of the semester.</w:t>
        </w:r>
      </w:ins>
    </w:p>
    <w:p w14:paraId="7E4441D5" w14:textId="77777777" w:rsidR="000F508B" w:rsidRPr="00ED76C4" w:rsidRDefault="000F508B" w:rsidP="329C3592">
      <w:pPr>
        <w:spacing w:after="0" w:line="240" w:lineRule="auto"/>
        <w:ind w:left="-4"/>
        <w:rPr>
          <w:rFonts w:ascii="Helvetica Neue" w:eastAsia="Helvetica Neue" w:hAnsi="Helvetica Neue" w:cs="Helvetica Neue"/>
          <w:i/>
          <w:iCs/>
        </w:rPr>
      </w:pPr>
    </w:p>
    <w:p w14:paraId="53128261" w14:textId="77777777" w:rsidR="00817307" w:rsidRPr="00ED76C4" w:rsidRDefault="00817307" w:rsidP="329C3592">
      <w:pPr>
        <w:spacing w:after="0" w:line="240" w:lineRule="auto"/>
        <w:ind w:left="0" w:firstLine="0"/>
        <w:rPr>
          <w:rFonts w:ascii="Helvetica Neue" w:eastAsia="Helvetica Neue" w:hAnsi="Helvetica Neue" w:cs="Helvetica Neue"/>
        </w:rPr>
      </w:pPr>
    </w:p>
    <w:p w14:paraId="0B4297F8" w14:textId="77777777" w:rsidR="000D0673" w:rsidRPr="00ED76C4" w:rsidRDefault="329C3592" w:rsidP="329C3592">
      <w:pPr>
        <w:numPr>
          <w:ilvl w:val="0"/>
          <w:numId w:val="3"/>
        </w:numPr>
        <w:spacing w:after="0" w:line="240" w:lineRule="auto"/>
        <w:ind w:hanging="252"/>
        <w:rPr>
          <w:rFonts w:ascii="Helvetica Neue" w:eastAsia="Helvetica Neue" w:hAnsi="Helvetica Neue" w:cs="Helvetica Neue"/>
          <w:b/>
          <w:bCs/>
        </w:rPr>
      </w:pPr>
      <w:r w:rsidRPr="329C3592">
        <w:rPr>
          <w:rFonts w:ascii="Helvetica Neue" w:eastAsia="Helvetica Neue" w:hAnsi="Helvetica Neue" w:cs="Helvetica Neue"/>
          <w:b/>
          <w:bCs/>
        </w:rPr>
        <w:t xml:space="preserve">Nature of the final product </w:t>
      </w:r>
    </w:p>
    <w:p w14:paraId="08FA7B12" w14:textId="77777777" w:rsidR="0083534D" w:rsidRPr="00ED76C4" w:rsidRDefault="329C3592" w:rsidP="329C3592">
      <w:pPr>
        <w:spacing w:after="0" w:line="240" w:lineRule="auto"/>
        <w:ind w:left="-4"/>
        <w:rPr>
          <w:rFonts w:ascii="Helvetica Neue" w:eastAsia="Helvetica Neue" w:hAnsi="Helvetica Neue" w:cs="Helvetica Neue"/>
          <w:i/>
          <w:iCs/>
        </w:rPr>
      </w:pPr>
      <w:r w:rsidRPr="329C3592">
        <w:rPr>
          <w:rFonts w:ascii="Helvetica Neue" w:eastAsia="Helvetica Neue" w:hAnsi="Helvetica Neue" w:cs="Helvetica Neue"/>
          <w:i/>
          <w:iCs/>
        </w:rPr>
        <w:t>Describe the nature and length of the final product (e.g., academic paper, artistic product, research report, etc.</w:t>
      </w:r>
      <w:proofErr w:type="gramStart"/>
      <w:r w:rsidRPr="329C3592">
        <w:rPr>
          <w:rFonts w:ascii="Helvetica Neue" w:eastAsia="Helvetica Neue" w:hAnsi="Helvetica Neue" w:cs="Helvetica Neue"/>
          <w:i/>
          <w:iCs/>
        </w:rPr>
        <w:t>) .</w:t>
      </w:r>
      <w:proofErr w:type="gramEnd"/>
      <w:r w:rsidRPr="329C3592">
        <w:rPr>
          <w:rFonts w:ascii="Helvetica Neue" w:eastAsia="Helvetica Neue" w:hAnsi="Helvetica Neue" w:cs="Helvetica Neue"/>
          <w:i/>
          <w:iCs/>
        </w:rPr>
        <w:t xml:space="preserve">) If this is connected to an internship, the work product of the independent study must be clearly described and related to coursework at a level expected for the independent course number given. </w:t>
      </w:r>
    </w:p>
    <w:p w14:paraId="7FDE0BDC" w14:textId="0774929E" w:rsidR="00817307" w:rsidRDefault="329C3592" w:rsidP="329C3592">
      <w:pPr>
        <w:spacing w:after="0" w:line="240" w:lineRule="auto"/>
        <w:ind w:left="-4"/>
        <w:rPr>
          <w:ins w:id="26" w:author="Evan Dragich" w:date="2023-01-24T15:15:00Z"/>
          <w:rFonts w:ascii="Helvetica Neue" w:eastAsia="Helvetica Neue" w:hAnsi="Helvetica Neue" w:cs="Helvetica Neue"/>
          <w:i/>
          <w:iCs/>
        </w:rPr>
      </w:pPr>
      <w:r w:rsidRPr="329C3592">
        <w:rPr>
          <w:rFonts w:ascii="Helvetica Neue" w:eastAsia="Helvetica Neue" w:hAnsi="Helvetica Neue" w:cs="Helvetica Neue"/>
          <w:i/>
          <w:iCs/>
        </w:rPr>
        <w:t xml:space="preserve"> </w:t>
      </w:r>
    </w:p>
    <w:p w14:paraId="45FB2A85" w14:textId="5FE4FA76" w:rsidR="000F508B" w:rsidRPr="00105597" w:rsidRDefault="000F508B" w:rsidP="000F508B">
      <w:pPr>
        <w:spacing w:after="0" w:line="240" w:lineRule="auto"/>
        <w:ind w:left="-4"/>
        <w:rPr>
          <w:ins w:id="27" w:author="Evan Dragich" w:date="2023-01-24T15:15:00Z"/>
          <w:rFonts w:ascii="Helvetica Neue" w:eastAsia="Helvetica Neue" w:hAnsi="Helvetica Neue" w:cs="Helvetica Neue"/>
        </w:rPr>
      </w:pPr>
      <w:ins w:id="28" w:author="Evan Dragich" w:date="2023-01-24T15:15:00Z">
        <w:r w:rsidRPr="00105597">
          <w:rPr>
            <w:rFonts w:ascii="Helvetica Neue" w:eastAsia="Helvetica Neue" w:hAnsi="Helvetica Neue" w:cs="Helvetica Neue"/>
          </w:rPr>
          <w:t xml:space="preserve">For </w:t>
        </w:r>
        <w:r>
          <w:rPr>
            <w:rFonts w:ascii="Helvetica Neue" w:eastAsia="Helvetica Neue" w:hAnsi="Helvetica Neue" w:cs="Helvetica Neue"/>
          </w:rPr>
          <w:t xml:space="preserve">the pilot data science assessment, we will present </w:t>
        </w:r>
        <w:r w:rsidRPr="00105597">
          <w:rPr>
            <w:rFonts w:ascii="Helvetica Neue" w:eastAsia="Helvetica Neue" w:hAnsi="Helvetica Neue" w:cs="Helvetica Neue"/>
          </w:rPr>
          <w:t xml:space="preserve">a </w:t>
        </w:r>
        <w:r>
          <w:rPr>
            <w:rFonts w:ascii="Helvetica Neue" w:eastAsia="Helvetica Neue" w:hAnsi="Helvetica Neue" w:cs="Helvetica Neue"/>
          </w:rPr>
          <w:t xml:space="preserve">current </w:t>
        </w:r>
        <w:r w:rsidRPr="00105597">
          <w:rPr>
            <w:rFonts w:ascii="Helvetica Neue" w:eastAsia="Helvetica Neue" w:hAnsi="Helvetica Neue" w:cs="Helvetica Neue"/>
          </w:rPr>
          <w:t xml:space="preserve">draft of the </w:t>
        </w:r>
        <w:r>
          <w:rPr>
            <w:rFonts w:ascii="Helvetica Neue" w:eastAsia="Helvetica Neue" w:hAnsi="Helvetica Neue" w:cs="Helvetica Neue"/>
          </w:rPr>
          <w:t>assessment</w:t>
        </w:r>
        <w:r w:rsidRPr="00105597">
          <w:rPr>
            <w:rFonts w:ascii="Helvetica Neue" w:eastAsia="Helvetica Neue" w:hAnsi="Helvetica Neue" w:cs="Helvetica Neue"/>
          </w:rPr>
          <w:t xml:space="preserve"> </w:t>
        </w:r>
        <w:proofErr w:type="gramStart"/>
        <w:r>
          <w:rPr>
            <w:rFonts w:ascii="Helvetica Neue" w:eastAsia="Helvetica Neue" w:hAnsi="Helvetica Neue" w:cs="Helvetica Neue"/>
          </w:rPr>
          <w:t>(</w:t>
        </w:r>
        <w:r>
          <w:rPr>
            <w:rFonts w:ascii="Helvetica Neue" w:eastAsia="Helvetica Neue" w:hAnsi="Helvetica Neue" w:cs="Helvetica Neue"/>
          </w:rPr>
          <w:t xml:space="preserve"> ~</w:t>
        </w:r>
        <w:proofErr w:type="gramEnd"/>
        <w:r>
          <w:rPr>
            <w:rFonts w:ascii="Helvetica Neue" w:eastAsia="Helvetica Neue" w:hAnsi="Helvetica Neue" w:cs="Helvetica Neue"/>
          </w:rPr>
          <w:t xml:space="preserve">36 </w:t>
        </w:r>
        <w:r>
          <w:rPr>
            <w:rFonts w:ascii="Helvetica Neue" w:eastAsia="Helvetica Neue" w:hAnsi="Helvetica Neue" w:cs="Helvetica Neue"/>
          </w:rPr>
          <w:t xml:space="preserve">multiple choice questions) </w:t>
        </w:r>
        <w:r w:rsidRPr="00105597">
          <w:rPr>
            <w:rFonts w:ascii="Helvetica Neue" w:eastAsia="Helvetica Neue" w:hAnsi="Helvetica Neue" w:cs="Helvetica Neue"/>
          </w:rPr>
          <w:t>as well as reports from faculty</w:t>
        </w:r>
        <w:r>
          <w:rPr>
            <w:rFonts w:ascii="Helvetica Neue" w:eastAsia="Helvetica Neue" w:hAnsi="Helvetica Neue" w:cs="Helvetica Neue"/>
          </w:rPr>
          <w:t xml:space="preserve"> and student </w:t>
        </w:r>
        <w:r w:rsidRPr="00105597">
          <w:rPr>
            <w:rFonts w:ascii="Helvetica Neue" w:eastAsia="Helvetica Neue" w:hAnsi="Helvetica Neue" w:cs="Helvetica Neue"/>
          </w:rPr>
          <w:t xml:space="preserve"> interviews.</w:t>
        </w:r>
        <w:r>
          <w:rPr>
            <w:rFonts w:ascii="Helvetica Neue" w:eastAsia="Helvetica Neue" w:hAnsi="Helvetica Neue" w:cs="Helvetica Neue"/>
          </w:rPr>
          <w:t xml:space="preserve"> </w:t>
        </w:r>
        <w:r w:rsidRPr="00105597">
          <w:rPr>
            <w:rFonts w:ascii="Helvetica Neue" w:eastAsia="Helvetica Neue" w:hAnsi="Helvetica Neue" w:cs="Helvetica Neue"/>
          </w:rPr>
          <w:t xml:space="preserve"> </w:t>
        </w:r>
        <w:r>
          <w:rPr>
            <w:rFonts w:ascii="Helvetica Neue" w:eastAsia="Helvetica Neue" w:hAnsi="Helvetica Neue" w:cs="Helvetica Neue"/>
          </w:rPr>
          <w:t>With</w:t>
        </w:r>
        <w:r w:rsidRPr="00105597">
          <w:rPr>
            <w:rFonts w:ascii="Helvetica Neue" w:eastAsia="Helvetica Neue" w:hAnsi="Helvetica Neue" w:cs="Helvetica Neue"/>
          </w:rPr>
          <w:t xml:space="preserve"> </w:t>
        </w:r>
        <w:r>
          <w:rPr>
            <w:rFonts w:ascii="Helvetica Neue" w:eastAsia="Helvetica Neue" w:hAnsi="Helvetica Neue" w:cs="Helvetica Neue"/>
          </w:rPr>
          <w:t xml:space="preserve">the </w:t>
        </w:r>
        <w:proofErr w:type="spellStart"/>
        <w:r>
          <w:rPr>
            <w:rFonts w:ascii="Helvetica Neue" w:eastAsia="Helvetica Neue" w:hAnsi="Helvetica Neue" w:cs="Helvetica Neue"/>
          </w:rPr>
          <w:t>dsbox</w:t>
        </w:r>
        <w:proofErr w:type="spellEnd"/>
        <w:r>
          <w:rPr>
            <w:rFonts w:ascii="Helvetica Neue" w:eastAsia="Helvetica Neue" w:hAnsi="Helvetica Neue" w:cs="Helvetica Neue"/>
          </w:rPr>
          <w:t xml:space="preserve"> package, we aim to finalize a set of </w:t>
        </w:r>
        <w:r w:rsidRPr="00105597">
          <w:rPr>
            <w:rFonts w:ascii="Helvetica Neue" w:eastAsia="Helvetica Neue" w:hAnsi="Helvetica Neue" w:cs="Helvetica Neue"/>
          </w:rPr>
          <w:t xml:space="preserve">updated tutorials and </w:t>
        </w:r>
        <w:r>
          <w:rPr>
            <w:rFonts w:ascii="Helvetica Neue" w:eastAsia="Helvetica Neue" w:hAnsi="Helvetica Neue" w:cs="Helvetica Neue"/>
          </w:rPr>
          <w:t xml:space="preserve">create publishable </w:t>
        </w:r>
        <w:r w:rsidRPr="00105597">
          <w:rPr>
            <w:rFonts w:ascii="Helvetica Neue" w:eastAsia="Helvetica Neue" w:hAnsi="Helvetica Neue" w:cs="Helvetica Neue"/>
          </w:rPr>
          <w:t>package website/documentation.</w:t>
        </w:r>
      </w:ins>
    </w:p>
    <w:p w14:paraId="1E29693A" w14:textId="77777777" w:rsidR="000F508B" w:rsidRDefault="000F508B" w:rsidP="329C3592">
      <w:pPr>
        <w:spacing w:after="0" w:line="240" w:lineRule="auto"/>
        <w:ind w:left="-4"/>
        <w:rPr>
          <w:ins w:id="29" w:author="Evan Dragich" w:date="2023-01-24T15:15:00Z"/>
          <w:rFonts w:ascii="Helvetica Neue" w:eastAsia="Helvetica Neue" w:hAnsi="Helvetica Neue" w:cs="Helvetica Neue"/>
          <w:i/>
          <w:iCs/>
        </w:rPr>
      </w:pPr>
    </w:p>
    <w:p w14:paraId="0E5EDE53" w14:textId="4F82C913" w:rsidR="000F508B" w:rsidRDefault="000F508B" w:rsidP="329C3592">
      <w:pPr>
        <w:spacing w:after="0" w:line="240" w:lineRule="auto"/>
        <w:ind w:left="-4"/>
        <w:rPr>
          <w:ins w:id="30" w:author="Evan Dragich" w:date="2023-01-24T15:15:00Z"/>
          <w:rFonts w:ascii="Helvetica Neue" w:eastAsia="Helvetica Neue" w:hAnsi="Helvetica Neue" w:cs="Helvetica Neue"/>
          <w:i/>
          <w:iCs/>
        </w:rPr>
      </w:pPr>
    </w:p>
    <w:p w14:paraId="6768B125" w14:textId="77777777" w:rsidR="000F508B" w:rsidRPr="00ED76C4" w:rsidRDefault="000F508B" w:rsidP="329C3592">
      <w:pPr>
        <w:spacing w:after="0" w:line="240" w:lineRule="auto"/>
        <w:ind w:left="-4"/>
        <w:rPr>
          <w:rFonts w:ascii="Helvetica Neue" w:eastAsia="Helvetica Neue" w:hAnsi="Helvetica Neue" w:cs="Helvetica Neue"/>
          <w:i/>
          <w:iCs/>
        </w:rPr>
      </w:pPr>
    </w:p>
    <w:p w14:paraId="3C3322F5" w14:textId="77777777" w:rsidR="000D0673" w:rsidRPr="00ED76C4" w:rsidRDefault="329C3592" w:rsidP="329C3592">
      <w:pPr>
        <w:numPr>
          <w:ilvl w:val="0"/>
          <w:numId w:val="3"/>
        </w:numPr>
        <w:spacing w:after="0" w:line="240" w:lineRule="auto"/>
        <w:ind w:hanging="252"/>
        <w:rPr>
          <w:rFonts w:ascii="Helvetica Neue" w:eastAsia="Helvetica Neue" w:hAnsi="Helvetica Neue" w:cs="Helvetica Neue"/>
          <w:b/>
          <w:bCs/>
        </w:rPr>
      </w:pPr>
      <w:r w:rsidRPr="329C3592">
        <w:rPr>
          <w:rFonts w:ascii="Helvetica Neue" w:eastAsia="Helvetica Neue" w:hAnsi="Helvetica Neue" w:cs="Helvetica Neue"/>
          <w:b/>
          <w:bCs/>
        </w:rPr>
        <w:t>Scheduled meetings and work expectations</w:t>
      </w:r>
    </w:p>
    <w:p w14:paraId="2B399A67" w14:textId="034C507C" w:rsidR="000D0673" w:rsidRDefault="329C3592" w:rsidP="329C3592">
      <w:pPr>
        <w:spacing w:after="0" w:line="240" w:lineRule="auto"/>
        <w:ind w:left="-4"/>
        <w:rPr>
          <w:ins w:id="31" w:author="Evan Dragich" w:date="2023-01-24T15:15:00Z"/>
          <w:rFonts w:ascii="Helvetica Neue" w:eastAsia="Helvetica Neue" w:hAnsi="Helvetica Neue" w:cs="Helvetica Neue"/>
          <w:i/>
          <w:iCs/>
        </w:rPr>
      </w:pPr>
      <w:r w:rsidRPr="329C3592">
        <w:rPr>
          <w:rFonts w:ascii="Helvetica Neue" w:eastAsia="Helvetica Neue" w:hAnsi="Helvetica Neue" w:cs="Helvetica Neue"/>
          <w:i/>
          <w:iCs/>
        </w:rPr>
        <w:t xml:space="preserve">Provide information on frequency and length of meetings with instructor, and expected work commitments and/or timetables: </w:t>
      </w:r>
    </w:p>
    <w:p w14:paraId="21B84917" w14:textId="2D6305D7" w:rsidR="000F508B" w:rsidRDefault="000F508B" w:rsidP="329C3592">
      <w:pPr>
        <w:spacing w:after="0" w:line="240" w:lineRule="auto"/>
        <w:ind w:left="-4"/>
        <w:rPr>
          <w:ins w:id="32" w:author="Evan Dragich" w:date="2023-01-24T15:15:00Z"/>
          <w:rFonts w:ascii="Helvetica Neue" w:eastAsia="Helvetica Neue" w:hAnsi="Helvetica Neue" w:cs="Helvetica Neue"/>
          <w:i/>
          <w:iCs/>
        </w:rPr>
      </w:pPr>
    </w:p>
    <w:p w14:paraId="21332A5C" w14:textId="77777777" w:rsidR="000F508B" w:rsidRPr="00105597" w:rsidRDefault="000F508B" w:rsidP="000F508B">
      <w:pPr>
        <w:spacing w:after="0" w:line="240" w:lineRule="auto"/>
        <w:ind w:left="-4"/>
        <w:rPr>
          <w:ins w:id="33" w:author="Evan Dragich" w:date="2023-01-24T15:15:00Z"/>
          <w:rFonts w:ascii="Helvetica Neue" w:eastAsia="Helvetica Neue" w:hAnsi="Helvetica Neue" w:cs="Helvetica Neue"/>
        </w:rPr>
      </w:pPr>
      <w:ins w:id="34" w:author="Evan Dragich" w:date="2023-01-24T15:15:00Z">
        <w:r w:rsidRPr="00105597">
          <w:rPr>
            <w:rFonts w:ascii="Helvetica Neue" w:eastAsia="Helvetica Neue" w:hAnsi="Helvetica Neue" w:cs="Helvetica Neue"/>
          </w:rPr>
          <w:t xml:space="preserve">Meetings </w:t>
        </w:r>
        <w:r>
          <w:rPr>
            <w:rFonts w:ascii="Helvetica Neue" w:eastAsia="Helvetica Neue" w:hAnsi="Helvetica Neue" w:cs="Helvetica Neue"/>
          </w:rPr>
          <w:t xml:space="preserve">will be </w:t>
        </w:r>
        <w:r w:rsidRPr="00105597">
          <w:rPr>
            <w:rFonts w:ascii="Helvetica Neue" w:eastAsia="Helvetica Neue" w:hAnsi="Helvetica Neue" w:cs="Helvetica Neue"/>
          </w:rPr>
          <w:t xml:space="preserve">once a week for 1 hour with Dr. Mine </w:t>
        </w:r>
        <w:proofErr w:type="spellStart"/>
        <w:r>
          <w:rPr>
            <w:rFonts w:ascii="Helvetica Neue" w:eastAsia="Helvetica Neue" w:hAnsi="Helvetica Neue" w:cs="Helvetica Neue"/>
          </w:rPr>
          <w:t>Ç</w:t>
        </w:r>
        <w:r w:rsidRPr="00105597">
          <w:rPr>
            <w:rFonts w:ascii="Helvetica Neue" w:eastAsia="Helvetica Neue" w:hAnsi="Helvetica Neue" w:cs="Helvetica Neue"/>
          </w:rPr>
          <w:t>etinkaya-Rundel</w:t>
        </w:r>
        <w:proofErr w:type="spellEnd"/>
        <w:r w:rsidRPr="00105597">
          <w:rPr>
            <w:rFonts w:ascii="Helvetica Neue" w:eastAsia="Helvetica Neue" w:hAnsi="Helvetica Neue" w:cs="Helvetica Neue"/>
          </w:rPr>
          <w:t xml:space="preserve"> and some weeks with the multi-institution research group working on the project.</w:t>
        </w:r>
        <w:r>
          <w:rPr>
            <w:rFonts w:ascii="Helvetica Neue" w:eastAsia="Helvetica Neue" w:hAnsi="Helvetica Neue" w:cs="Helvetica Neue"/>
          </w:rPr>
          <w:t xml:space="preserve"> The student will plan to work independently 8-12 hours a week on said projects; the distribution of time spent between tasks (1) and (2) will depend on the pace of the multi-institution research group.</w:t>
        </w:r>
      </w:ins>
    </w:p>
    <w:p w14:paraId="4AE3D36F" w14:textId="77777777" w:rsidR="000F508B" w:rsidRPr="00ED76C4" w:rsidRDefault="000F508B" w:rsidP="329C3592">
      <w:pPr>
        <w:spacing w:after="0" w:line="240" w:lineRule="auto"/>
        <w:ind w:left="-4"/>
        <w:rPr>
          <w:rFonts w:ascii="Helvetica Neue" w:eastAsia="Helvetica Neue" w:hAnsi="Helvetica Neue" w:cs="Helvetica Neue"/>
          <w:i/>
          <w:iCs/>
        </w:rPr>
      </w:pPr>
    </w:p>
    <w:p w14:paraId="62486C05" w14:textId="77777777" w:rsidR="00817307" w:rsidRPr="00ED76C4" w:rsidRDefault="00817307" w:rsidP="329C3592">
      <w:pPr>
        <w:spacing w:after="0" w:line="240" w:lineRule="auto"/>
        <w:ind w:left="0" w:firstLine="0"/>
        <w:rPr>
          <w:rFonts w:ascii="Helvetica Neue" w:eastAsia="Helvetica Neue" w:hAnsi="Helvetica Neue" w:cs="Helvetica Neue"/>
        </w:rPr>
      </w:pPr>
    </w:p>
    <w:p w14:paraId="009BC503" w14:textId="77777777" w:rsidR="000D0673" w:rsidRPr="00ED76C4" w:rsidRDefault="329C3592" w:rsidP="329C3592">
      <w:pPr>
        <w:numPr>
          <w:ilvl w:val="0"/>
          <w:numId w:val="3"/>
        </w:numPr>
        <w:spacing w:after="0" w:line="240" w:lineRule="auto"/>
        <w:ind w:hanging="252"/>
        <w:rPr>
          <w:rFonts w:ascii="Helvetica Neue" w:eastAsia="Helvetica Neue" w:hAnsi="Helvetica Neue" w:cs="Helvetica Neue"/>
          <w:b/>
          <w:bCs/>
        </w:rPr>
      </w:pPr>
      <w:r w:rsidRPr="329C3592">
        <w:rPr>
          <w:rFonts w:ascii="Helvetica Neue" w:eastAsia="Helvetica Neue" w:hAnsi="Helvetica Neue" w:cs="Helvetica Neue"/>
          <w:b/>
          <w:bCs/>
        </w:rPr>
        <w:t>Grade to be based on</w:t>
      </w:r>
    </w:p>
    <w:p w14:paraId="4E8712C1" w14:textId="77777777" w:rsidR="000D0673" w:rsidRPr="00ED76C4" w:rsidRDefault="329C3592" w:rsidP="329C3592">
      <w:pPr>
        <w:spacing w:after="0" w:line="240" w:lineRule="auto"/>
        <w:ind w:left="-4"/>
        <w:rPr>
          <w:rFonts w:ascii="Helvetica Neue" w:eastAsia="Helvetica Neue" w:hAnsi="Helvetica Neue" w:cs="Helvetica Neue"/>
          <w:i/>
          <w:iCs/>
        </w:rPr>
      </w:pPr>
      <w:r w:rsidRPr="329C3592">
        <w:rPr>
          <w:rFonts w:ascii="Helvetica Neue" w:eastAsia="Helvetica Neue" w:hAnsi="Helvetica Neue" w:cs="Helvetica Neue"/>
          <w:i/>
          <w:iCs/>
        </w:rPr>
        <w:t>Provide information on how your work in the course is to be evaluated. Please be explicit. Sample text is provided below.</w:t>
      </w:r>
    </w:p>
    <w:p w14:paraId="4101652C" w14:textId="77777777" w:rsidR="001963F7" w:rsidRPr="00ED76C4" w:rsidRDefault="001963F7" w:rsidP="329C3592">
      <w:pPr>
        <w:spacing w:after="0" w:line="240" w:lineRule="auto"/>
        <w:ind w:left="-4"/>
        <w:rPr>
          <w:rFonts w:ascii="Helvetica Neue" w:eastAsia="Helvetica Neue" w:hAnsi="Helvetica Neue" w:cs="Helvetica Neue"/>
          <w:i/>
          <w:iCs/>
        </w:rPr>
      </w:pPr>
    </w:p>
    <w:p w14:paraId="7C346785" w14:textId="77777777" w:rsidR="000D0673" w:rsidRPr="00ED76C4" w:rsidRDefault="001963F7" w:rsidP="329C3592">
      <w:pPr>
        <w:spacing w:after="0" w:line="240" w:lineRule="auto"/>
        <w:ind w:left="720" w:firstLine="0"/>
        <w:rPr>
          <w:rFonts w:ascii="Helvetica Neue" w:eastAsia="Helvetica Neue" w:hAnsi="Helvetica Neue" w:cs="Helvetica Neue"/>
          <w:color w:val="auto"/>
        </w:rPr>
      </w:pPr>
      <w:r w:rsidRPr="329C3592">
        <w:rPr>
          <w:rFonts w:ascii="Helvetica Neue" w:eastAsia="Helvetica Neue" w:hAnsi="Helvetica Neue" w:cs="Helvetica Neue"/>
          <w:color w:val="212121"/>
          <w:shd w:val="clear" w:color="auto" w:fill="FFFFFF"/>
        </w:rPr>
        <w:t>A range - Weekly progress met or exceeded expectations</w:t>
      </w:r>
      <w:r w:rsidR="0099540E" w:rsidRPr="329C3592">
        <w:rPr>
          <w:rFonts w:ascii="Helvetica Neue" w:eastAsia="Helvetica Neue" w:hAnsi="Helvetica Neue" w:cs="Helvetica Neue"/>
          <w:color w:val="212121"/>
          <w:shd w:val="clear" w:color="auto" w:fill="FFFFFF"/>
        </w:rPr>
        <w:t xml:space="preserve"> </w:t>
      </w:r>
      <w:r w:rsidR="00A97F6D" w:rsidRPr="329C3592">
        <w:rPr>
          <w:rFonts w:ascii="Helvetica Neue" w:eastAsia="Helvetica Neue" w:hAnsi="Helvetica Neue" w:cs="Helvetica Neue"/>
          <w:color w:val="212121"/>
          <w:shd w:val="clear" w:color="auto" w:fill="FFFFFF"/>
        </w:rPr>
        <w:t xml:space="preserve">at the course level of the independent study </w:t>
      </w:r>
      <w:r w:rsidR="0099540E" w:rsidRPr="329C3592">
        <w:rPr>
          <w:rFonts w:ascii="Helvetica Neue" w:eastAsia="Helvetica Neue" w:hAnsi="Helvetica Neue" w:cs="Helvetica Neue"/>
          <w:color w:val="212121"/>
          <w:shd w:val="clear" w:color="auto" w:fill="FFFFFF"/>
        </w:rPr>
        <w:t>without much prompting</w:t>
      </w:r>
      <w:r w:rsidR="006E0DF8" w:rsidRPr="329C3592">
        <w:rPr>
          <w:rFonts w:ascii="Helvetica Neue" w:eastAsia="Helvetica Neue" w:hAnsi="Helvetica Neue" w:cs="Helvetica Neue"/>
          <w:color w:val="212121"/>
          <w:shd w:val="clear" w:color="auto" w:fill="FFFFFF"/>
        </w:rPr>
        <w:t>;</w:t>
      </w:r>
      <w:r w:rsidRPr="329C3592">
        <w:rPr>
          <w:rFonts w:ascii="Helvetica Neue" w:eastAsia="Helvetica Neue" w:hAnsi="Helvetica Neue" w:cs="Helvetica Neue"/>
          <w:color w:val="212121"/>
          <w:shd w:val="clear" w:color="auto" w:fill="FFFFFF"/>
        </w:rPr>
        <w:t xml:space="preserve"> student is able to independently implement methods</w:t>
      </w:r>
      <w:r w:rsidR="0099540E" w:rsidRPr="329C3592">
        <w:rPr>
          <w:rFonts w:ascii="Helvetica Neue" w:eastAsia="Helvetica Neue" w:hAnsi="Helvetica Neue" w:cs="Helvetica Neue"/>
          <w:color w:val="212121"/>
          <w:shd w:val="clear" w:color="auto" w:fill="FFFFFF"/>
        </w:rPr>
        <w:t xml:space="preserve">, </w:t>
      </w:r>
      <w:r w:rsidR="006E0DF8" w:rsidRPr="329C3592">
        <w:rPr>
          <w:rFonts w:ascii="Helvetica Neue" w:eastAsia="Helvetica Neue" w:hAnsi="Helvetica Neue" w:cs="Helvetica Neue"/>
          <w:color w:val="212121"/>
          <w:shd w:val="clear" w:color="auto" w:fill="FFFFFF"/>
        </w:rPr>
        <w:t>correctly interpret and accurately communicate results;</w:t>
      </w:r>
      <w:r w:rsidRPr="329C3592">
        <w:rPr>
          <w:rFonts w:ascii="Helvetica Neue" w:eastAsia="Helvetica Neue" w:hAnsi="Helvetica Neue" w:cs="Helvetica Neue"/>
          <w:color w:val="212121"/>
          <w:shd w:val="clear" w:color="auto" w:fill="FFFFFF"/>
        </w:rPr>
        <w:t xml:space="preserve"> the end product is functional and meets expectations</w:t>
      </w:r>
      <w:r w:rsidR="0099540E" w:rsidRPr="329C3592">
        <w:rPr>
          <w:rFonts w:ascii="Helvetica Neue" w:eastAsia="Helvetica Neue" w:hAnsi="Helvetica Neue" w:cs="Helvetica Neue"/>
          <w:color w:val="212121"/>
          <w:shd w:val="clear" w:color="auto" w:fill="FFFFFF"/>
        </w:rPr>
        <w:t>;</w:t>
      </w:r>
      <w:r w:rsidRPr="329C3592">
        <w:rPr>
          <w:rFonts w:ascii="Helvetica Neue" w:eastAsia="Helvetica Neue" w:hAnsi="Helvetica Neue" w:cs="Helvetica Neue"/>
          <w:color w:val="212121"/>
          <w:shd w:val="clear" w:color="auto" w:fill="FFFFFF"/>
        </w:rPr>
        <w:t xml:space="preserve"> an accompanying </w:t>
      </w:r>
      <w:proofErr w:type="gramStart"/>
      <w:r w:rsidRPr="329C3592">
        <w:rPr>
          <w:rFonts w:ascii="Helvetica Neue" w:eastAsia="Helvetica Neue" w:hAnsi="Helvetica Neue" w:cs="Helvetica Neue"/>
          <w:color w:val="212121"/>
          <w:shd w:val="clear" w:color="auto" w:fill="FFFFFF"/>
        </w:rPr>
        <w:t>write</w:t>
      </w:r>
      <w:proofErr w:type="gramEnd"/>
      <w:r w:rsidRPr="329C3592">
        <w:rPr>
          <w:rFonts w:ascii="Helvetica Neue" w:eastAsia="Helvetica Neue" w:hAnsi="Helvetica Neue" w:cs="Helvetica Neue"/>
          <w:color w:val="212121"/>
          <w:shd w:val="clear" w:color="auto" w:fill="FFFFFF"/>
        </w:rPr>
        <w:t xml:space="preserve"> up describing the methodology is produced</w:t>
      </w:r>
      <w:r w:rsidR="0099540E" w:rsidRPr="329C3592">
        <w:rPr>
          <w:rFonts w:ascii="Helvetica Neue" w:eastAsia="Helvetica Neue" w:hAnsi="Helvetica Neue" w:cs="Helvetica Neue"/>
          <w:color w:val="212121"/>
          <w:shd w:val="clear" w:color="auto" w:fill="FFFFFF"/>
        </w:rPr>
        <w:t>; r</w:t>
      </w:r>
      <w:r w:rsidR="006E0DF8" w:rsidRPr="329C3592">
        <w:rPr>
          <w:rFonts w:ascii="Helvetica Neue" w:eastAsia="Helvetica Neue" w:hAnsi="Helvetica Neue" w:cs="Helvetica Neue"/>
          <w:color w:val="212121"/>
          <w:shd w:val="clear" w:color="auto" w:fill="FFFFFF"/>
        </w:rPr>
        <w:t>eproducibility practices have been used and documented</w:t>
      </w:r>
      <w:r w:rsidR="008161B3" w:rsidRPr="329C3592">
        <w:rPr>
          <w:rFonts w:ascii="Helvetica Neue" w:eastAsia="Helvetica Neue" w:hAnsi="Helvetica Neue" w:cs="Helvetica Neue"/>
          <w:color w:val="212121"/>
          <w:shd w:val="clear" w:color="auto" w:fill="FFFFFF"/>
        </w:rPr>
        <w:t xml:space="preserve"> so that the work is reproducible.</w:t>
      </w:r>
      <w:r w:rsidR="006E0DF8" w:rsidRPr="329C3592">
        <w:rPr>
          <w:rFonts w:ascii="Helvetica Neue" w:eastAsia="Helvetica Neue" w:hAnsi="Helvetica Neue" w:cs="Helvetica Neue"/>
          <w:color w:val="212121"/>
          <w:shd w:val="clear" w:color="auto" w:fill="FFFFFF"/>
        </w:rPr>
        <w:t xml:space="preserve"> </w:t>
      </w:r>
      <w:r w:rsidR="0099540E" w:rsidRPr="329C3592">
        <w:rPr>
          <w:rFonts w:ascii="Helvetica Neue" w:eastAsia="Helvetica Neue" w:hAnsi="Helvetica Neue" w:cs="Helvetica Neue"/>
          <w:color w:val="212121"/>
          <w:shd w:val="clear" w:color="auto" w:fill="FFFFFF"/>
        </w:rPr>
        <w:t xml:space="preserve">For research independent studies, results are suitable for inclusion in a celebration of undergraduate research without much revision. </w:t>
      </w:r>
      <w:r w:rsidRPr="00ED76C4">
        <w:rPr>
          <w:rFonts w:ascii="Helvetica Neue" w:hAnsi="Helvetica Neue" w:cs="Arial"/>
          <w:iCs/>
          <w:color w:val="212121"/>
          <w:szCs w:val="20"/>
          <w:shd w:val="clear" w:color="auto" w:fill="FFFFFF"/>
        </w:rPr>
        <w:br/>
      </w:r>
      <w:r w:rsidRPr="00ED76C4">
        <w:rPr>
          <w:rFonts w:ascii="Helvetica Neue" w:hAnsi="Helvetica Neue" w:cs="Arial"/>
          <w:iCs/>
          <w:color w:val="212121"/>
          <w:szCs w:val="20"/>
          <w:shd w:val="clear" w:color="auto" w:fill="FFFFFF"/>
        </w:rPr>
        <w:br/>
      </w:r>
      <w:r w:rsidRPr="329C3592">
        <w:rPr>
          <w:rFonts w:ascii="Helvetica Neue" w:eastAsia="Helvetica Neue" w:hAnsi="Helvetica Neue" w:cs="Helvetica Neue"/>
          <w:color w:val="212121"/>
          <w:shd w:val="clear" w:color="auto" w:fill="FFFFFF"/>
        </w:rPr>
        <w:lastRenderedPageBreak/>
        <w:t xml:space="preserve">B range - Weekly progress </w:t>
      </w:r>
      <w:r w:rsidR="0099540E" w:rsidRPr="329C3592">
        <w:rPr>
          <w:rFonts w:ascii="Helvetica Neue" w:eastAsia="Helvetica Neue" w:hAnsi="Helvetica Neue" w:cs="Helvetica Neue"/>
          <w:color w:val="212121"/>
          <w:shd w:val="clear" w:color="auto" w:fill="FFFFFF"/>
        </w:rPr>
        <w:t>usually</w:t>
      </w:r>
      <w:r w:rsidRPr="329C3592">
        <w:rPr>
          <w:rFonts w:ascii="Helvetica Neue" w:eastAsia="Helvetica Neue" w:hAnsi="Helvetica Neue" w:cs="Helvetica Neue"/>
          <w:color w:val="212121"/>
          <w:shd w:val="clear" w:color="auto" w:fill="FFFFFF"/>
        </w:rPr>
        <w:t xml:space="preserve"> met expectations</w:t>
      </w:r>
      <w:r w:rsidR="0099540E" w:rsidRPr="329C3592">
        <w:rPr>
          <w:rFonts w:ascii="Helvetica Neue" w:eastAsia="Helvetica Neue" w:hAnsi="Helvetica Neue" w:cs="Helvetica Neue"/>
          <w:color w:val="212121"/>
          <w:shd w:val="clear" w:color="auto" w:fill="FFFFFF"/>
        </w:rPr>
        <w:t xml:space="preserve"> </w:t>
      </w:r>
      <w:r w:rsidR="00A97F6D" w:rsidRPr="329C3592">
        <w:rPr>
          <w:rFonts w:ascii="Helvetica Neue" w:eastAsia="Helvetica Neue" w:hAnsi="Helvetica Neue" w:cs="Helvetica Neue"/>
          <w:color w:val="212121"/>
          <w:shd w:val="clear" w:color="auto" w:fill="FFFFFF"/>
        </w:rPr>
        <w:t xml:space="preserve">at the course level of the independent study </w:t>
      </w:r>
      <w:r w:rsidR="0099540E" w:rsidRPr="329C3592">
        <w:rPr>
          <w:rFonts w:ascii="Helvetica Neue" w:eastAsia="Helvetica Neue" w:hAnsi="Helvetica Neue" w:cs="Helvetica Neue"/>
          <w:color w:val="212121"/>
          <w:shd w:val="clear" w:color="auto" w:fill="FFFFFF"/>
        </w:rPr>
        <w:t xml:space="preserve">or required only minor prompting; </w:t>
      </w:r>
      <w:r w:rsidRPr="329C3592">
        <w:rPr>
          <w:rFonts w:ascii="Helvetica Neue" w:eastAsia="Helvetica Neue" w:hAnsi="Helvetica Neue" w:cs="Helvetica Neue"/>
          <w:color w:val="212121"/>
          <w:shd w:val="clear" w:color="auto" w:fill="FFFFFF"/>
        </w:rPr>
        <w:t xml:space="preserve"> </w:t>
      </w:r>
      <w:r w:rsidR="00A97F6D" w:rsidRPr="329C3592">
        <w:rPr>
          <w:rFonts w:ascii="Helvetica Neue" w:eastAsia="Helvetica Neue" w:hAnsi="Helvetica Neue" w:cs="Helvetica Neue"/>
          <w:color w:val="212121"/>
          <w:shd w:val="clear" w:color="auto" w:fill="FFFFFF"/>
        </w:rPr>
        <w:t>student is mostly able to independently implement methods and correctly interpret and accurately communicate results, but one or more of those areas does not fu</w:t>
      </w:r>
      <w:r w:rsidR="00DB5330" w:rsidRPr="329C3592">
        <w:rPr>
          <w:rFonts w:ascii="Helvetica Neue" w:eastAsia="Helvetica Neue" w:hAnsi="Helvetica Neue" w:cs="Helvetica Neue"/>
          <w:color w:val="212121"/>
          <w:shd w:val="clear" w:color="auto" w:fill="FFFFFF"/>
        </w:rPr>
        <w:t>l</w:t>
      </w:r>
      <w:r w:rsidR="00A97F6D" w:rsidRPr="329C3592">
        <w:rPr>
          <w:rFonts w:ascii="Helvetica Neue" w:eastAsia="Helvetica Neue" w:hAnsi="Helvetica Neue" w:cs="Helvetica Neue"/>
          <w:color w:val="212121"/>
          <w:shd w:val="clear" w:color="auto" w:fill="FFFFFF"/>
        </w:rPr>
        <w:t>ly meet the expectations outlined in the proposal; i</w:t>
      </w:r>
      <w:r w:rsidR="008161B3" w:rsidRPr="329C3592">
        <w:rPr>
          <w:rFonts w:ascii="Helvetica Neue" w:eastAsia="Helvetica Neue" w:hAnsi="Helvetica Neue" w:cs="Helvetica Neue"/>
          <w:color w:val="212121"/>
          <w:shd w:val="clear" w:color="auto" w:fill="FFFFFF"/>
        </w:rPr>
        <w:t>nterpretation and communication of results</w:t>
      </w:r>
      <w:r w:rsidRPr="329C3592">
        <w:rPr>
          <w:rFonts w:ascii="Helvetica Neue" w:eastAsia="Helvetica Neue" w:hAnsi="Helvetica Neue" w:cs="Helvetica Neue"/>
          <w:color w:val="212121"/>
          <w:shd w:val="clear" w:color="auto" w:fill="FFFFFF"/>
        </w:rPr>
        <w:t xml:space="preserve"> is not </w:t>
      </w:r>
      <w:r w:rsidR="00A97F6D" w:rsidRPr="329C3592">
        <w:rPr>
          <w:rFonts w:ascii="Helvetica Neue" w:eastAsia="Helvetica Neue" w:hAnsi="Helvetica Neue" w:cs="Helvetica Neue"/>
          <w:color w:val="212121"/>
          <w:shd w:val="clear" w:color="auto" w:fill="FFFFFF"/>
        </w:rPr>
        <w:t>fully correct, such that the</w:t>
      </w:r>
      <w:r w:rsidRPr="329C3592">
        <w:rPr>
          <w:rFonts w:ascii="Helvetica Neue" w:eastAsia="Helvetica Neue" w:hAnsi="Helvetica Neue" w:cs="Helvetica Neue"/>
          <w:color w:val="212121"/>
          <w:shd w:val="clear" w:color="auto" w:fill="FFFFFF"/>
        </w:rPr>
        <w:t xml:space="preserve"> final product / write up is </w:t>
      </w:r>
      <w:r w:rsidR="00DB5330" w:rsidRPr="329C3592">
        <w:rPr>
          <w:rFonts w:ascii="Helvetica Neue" w:eastAsia="Helvetica Neue" w:hAnsi="Helvetica Neue" w:cs="Helvetica Neue"/>
          <w:color w:val="212121"/>
          <w:shd w:val="clear" w:color="auto" w:fill="FFFFFF"/>
        </w:rPr>
        <w:t xml:space="preserve">somewhat </w:t>
      </w:r>
      <w:r w:rsidR="00A97F6D" w:rsidRPr="329C3592">
        <w:rPr>
          <w:rFonts w:ascii="Helvetica Neue" w:eastAsia="Helvetica Neue" w:hAnsi="Helvetica Neue" w:cs="Helvetica Neue"/>
          <w:color w:val="212121"/>
          <w:shd w:val="clear" w:color="auto" w:fill="FFFFFF"/>
        </w:rPr>
        <w:t>unclear, not quite accurate, or needs further editing</w:t>
      </w:r>
      <w:r w:rsidR="0099540E" w:rsidRPr="329C3592">
        <w:rPr>
          <w:rFonts w:ascii="Helvetica Neue" w:eastAsia="Helvetica Neue" w:hAnsi="Helvetica Neue" w:cs="Helvetica Neue"/>
          <w:color w:val="212121"/>
          <w:shd w:val="clear" w:color="auto" w:fill="FFFFFF"/>
        </w:rPr>
        <w:t xml:space="preserve">. </w:t>
      </w:r>
      <w:r w:rsidR="008161B3" w:rsidRPr="329C3592">
        <w:rPr>
          <w:rFonts w:ascii="Helvetica Neue" w:eastAsia="Helvetica Neue" w:hAnsi="Helvetica Neue" w:cs="Helvetica Neue"/>
          <w:color w:val="212121"/>
          <w:shd w:val="clear" w:color="auto" w:fill="FFFFFF"/>
        </w:rPr>
        <w:t xml:space="preserve">Some attention was paid to reproducibility </w:t>
      </w:r>
      <w:proofErr w:type="gramStart"/>
      <w:r w:rsidR="008161B3" w:rsidRPr="329C3592">
        <w:rPr>
          <w:rFonts w:ascii="Helvetica Neue" w:eastAsia="Helvetica Neue" w:hAnsi="Helvetica Neue" w:cs="Helvetica Neue"/>
          <w:color w:val="212121"/>
          <w:shd w:val="clear" w:color="auto" w:fill="FFFFFF"/>
        </w:rPr>
        <w:t>practices</w:t>
      </w:r>
      <w:proofErr w:type="gramEnd"/>
      <w:r w:rsidR="008161B3" w:rsidRPr="329C3592">
        <w:rPr>
          <w:rFonts w:ascii="Helvetica Neue" w:eastAsia="Helvetica Neue" w:hAnsi="Helvetica Neue" w:cs="Helvetica Neue"/>
          <w:color w:val="212121"/>
          <w:shd w:val="clear" w:color="auto" w:fill="FFFFFF"/>
        </w:rPr>
        <w:t xml:space="preserve"> but their use and documentation was incomplete; the work is probably reproducible. </w:t>
      </w:r>
      <w:r w:rsidR="0099540E" w:rsidRPr="329C3592">
        <w:rPr>
          <w:rFonts w:ascii="Helvetica Neue" w:eastAsia="Helvetica Neue" w:hAnsi="Helvetica Neue" w:cs="Helvetica Neue"/>
          <w:color w:val="212121"/>
          <w:shd w:val="clear" w:color="auto" w:fill="FFFFFF"/>
        </w:rPr>
        <w:t xml:space="preserve">For research independent studies, results might be suitable for inclusion in a celebration of undergraduate research if </w:t>
      </w:r>
      <w:r w:rsidR="00A97F6D" w:rsidRPr="329C3592">
        <w:rPr>
          <w:rFonts w:ascii="Helvetica Neue" w:eastAsia="Helvetica Neue" w:hAnsi="Helvetica Neue" w:cs="Helvetica Neue"/>
          <w:color w:val="212121"/>
          <w:shd w:val="clear" w:color="auto" w:fill="FFFFFF"/>
        </w:rPr>
        <w:t>some</w:t>
      </w:r>
      <w:r w:rsidR="0099540E" w:rsidRPr="329C3592">
        <w:rPr>
          <w:rFonts w:ascii="Helvetica Neue" w:eastAsia="Helvetica Neue" w:hAnsi="Helvetica Neue" w:cs="Helvetica Neue"/>
          <w:color w:val="212121"/>
          <w:shd w:val="clear" w:color="auto" w:fill="FFFFFF"/>
        </w:rPr>
        <w:t xml:space="preserve"> revisions are made. </w:t>
      </w:r>
      <w:r w:rsidR="0099540E" w:rsidRPr="00ED76C4">
        <w:rPr>
          <w:rFonts w:ascii="Helvetica Neue" w:hAnsi="Helvetica Neue" w:cs="Arial"/>
          <w:iCs/>
          <w:color w:val="212121"/>
          <w:szCs w:val="20"/>
          <w:shd w:val="clear" w:color="auto" w:fill="FFFFFF"/>
        </w:rPr>
        <w:br/>
      </w:r>
      <w:r w:rsidRPr="00ED76C4">
        <w:rPr>
          <w:rFonts w:ascii="Helvetica Neue" w:hAnsi="Helvetica Neue" w:cs="Arial"/>
          <w:iCs/>
          <w:color w:val="212121"/>
          <w:szCs w:val="20"/>
          <w:shd w:val="clear" w:color="auto" w:fill="FFFFFF"/>
        </w:rPr>
        <w:br/>
      </w:r>
      <w:r w:rsidRPr="329C3592">
        <w:rPr>
          <w:rFonts w:ascii="Helvetica Neue" w:eastAsia="Helvetica Neue" w:hAnsi="Helvetica Neue" w:cs="Helvetica Neue"/>
          <w:color w:val="212121"/>
          <w:shd w:val="clear" w:color="auto" w:fill="FFFFFF"/>
        </w:rPr>
        <w:t xml:space="preserve">C range or lower - Weekly progress often did not meet expectations </w:t>
      </w:r>
      <w:r w:rsidR="00DB5330" w:rsidRPr="329C3592">
        <w:rPr>
          <w:rFonts w:ascii="Helvetica Neue" w:eastAsia="Helvetica Neue" w:hAnsi="Helvetica Neue" w:cs="Helvetica Neue"/>
          <w:color w:val="212121"/>
          <w:shd w:val="clear" w:color="auto" w:fill="FFFFFF"/>
        </w:rPr>
        <w:t xml:space="preserve">at the course level of the independent study </w:t>
      </w:r>
      <w:r w:rsidRPr="329C3592">
        <w:rPr>
          <w:rFonts w:ascii="Helvetica Neue" w:eastAsia="Helvetica Neue" w:hAnsi="Helvetica Neue" w:cs="Helvetica Neue"/>
          <w:color w:val="212121"/>
          <w:shd w:val="clear" w:color="auto" w:fill="FFFFFF"/>
        </w:rPr>
        <w:t>and/or student missed many meetings</w:t>
      </w:r>
      <w:r w:rsidR="0099540E" w:rsidRPr="329C3592">
        <w:rPr>
          <w:rFonts w:ascii="Helvetica Neue" w:eastAsia="Helvetica Neue" w:hAnsi="Helvetica Neue" w:cs="Helvetica Neue"/>
          <w:color w:val="212121"/>
          <w:shd w:val="clear" w:color="auto" w:fill="FFFFFF"/>
        </w:rPr>
        <w:t xml:space="preserve"> and required much prompting; </w:t>
      </w:r>
      <w:r w:rsidR="00DB5330" w:rsidRPr="329C3592">
        <w:rPr>
          <w:rFonts w:ascii="Helvetica Neue" w:eastAsia="Helvetica Neue" w:hAnsi="Helvetica Neue" w:cs="Helvetica Neue"/>
          <w:color w:val="212121"/>
          <w:shd w:val="clear" w:color="auto" w:fill="FFFFFF"/>
        </w:rPr>
        <w:t xml:space="preserve">student has not independently implemented methods and correctly interpreted and accurately communicated results; submitted work and progress, even after revisions, does not fully meet the expectations outlined in the proposal; </w:t>
      </w:r>
      <w:r w:rsidRPr="329C3592">
        <w:rPr>
          <w:rFonts w:ascii="Helvetica Neue" w:eastAsia="Helvetica Neue" w:hAnsi="Helvetica Neue" w:cs="Helvetica Neue"/>
          <w:color w:val="212121"/>
          <w:shd w:val="clear" w:color="auto" w:fill="FFFFFF"/>
        </w:rPr>
        <w:t>student does not have a good handle on the methodology and is not able to implement it</w:t>
      </w:r>
      <w:r w:rsidR="008161B3" w:rsidRPr="329C3592">
        <w:rPr>
          <w:rFonts w:ascii="Helvetica Neue" w:eastAsia="Helvetica Neue" w:hAnsi="Helvetica Neue" w:cs="Helvetica Neue"/>
          <w:color w:val="212121"/>
          <w:shd w:val="clear" w:color="auto" w:fill="FFFFFF"/>
        </w:rPr>
        <w:t>;</w:t>
      </w:r>
      <w:r w:rsidRPr="329C3592">
        <w:rPr>
          <w:rFonts w:ascii="Helvetica Neue" w:eastAsia="Helvetica Neue" w:hAnsi="Helvetica Neue" w:cs="Helvetica Neue"/>
          <w:color w:val="212121"/>
          <w:shd w:val="clear" w:color="auto" w:fill="FFFFFF"/>
        </w:rPr>
        <w:t xml:space="preserve"> a poor final product / write up is produced</w:t>
      </w:r>
      <w:r w:rsidR="0099540E" w:rsidRPr="329C3592">
        <w:rPr>
          <w:rFonts w:ascii="Helvetica Neue" w:eastAsia="Helvetica Neue" w:hAnsi="Helvetica Neue" w:cs="Helvetica Neue"/>
          <w:color w:val="212121"/>
          <w:shd w:val="clear" w:color="auto" w:fill="FFFFFF"/>
        </w:rPr>
        <w:t xml:space="preserve">. </w:t>
      </w:r>
      <w:r w:rsidR="008161B3" w:rsidRPr="329C3592">
        <w:rPr>
          <w:rFonts w:ascii="Helvetica Neue" w:eastAsia="Helvetica Neue" w:hAnsi="Helvetica Neue" w:cs="Helvetica Neue"/>
          <w:color w:val="212121"/>
          <w:shd w:val="clear" w:color="auto" w:fill="FFFFFF"/>
        </w:rPr>
        <w:t xml:space="preserve">The work is not reproducible. </w:t>
      </w:r>
      <w:r w:rsidR="0099540E" w:rsidRPr="329C3592">
        <w:rPr>
          <w:rFonts w:ascii="Helvetica Neue" w:eastAsia="Helvetica Neue" w:hAnsi="Helvetica Neue" w:cs="Helvetica Neue"/>
          <w:color w:val="212121"/>
          <w:shd w:val="clear" w:color="auto" w:fill="FFFFFF"/>
        </w:rPr>
        <w:t xml:space="preserve">For research independent studies, results are not suitable for inclusion in a celebration of undergraduate research unless major revisions are made. </w:t>
      </w:r>
      <w:r w:rsidR="0099540E" w:rsidRPr="00ED76C4">
        <w:rPr>
          <w:rFonts w:ascii="Helvetica Neue" w:hAnsi="Helvetica Neue" w:cs="Arial"/>
          <w:iCs/>
          <w:color w:val="212121"/>
          <w:szCs w:val="20"/>
          <w:shd w:val="clear" w:color="auto" w:fill="FFFFFF"/>
        </w:rPr>
        <w:br/>
      </w:r>
    </w:p>
    <w:p w14:paraId="6C1031F9" w14:textId="77777777" w:rsidR="000D0673" w:rsidRPr="00ED76C4" w:rsidRDefault="001D33AE" w:rsidP="329C3592">
      <w:pPr>
        <w:spacing w:after="0" w:line="240" w:lineRule="auto"/>
        <w:ind w:left="0" w:firstLine="0"/>
        <w:rPr>
          <w:rFonts w:ascii="Helvetica Neue" w:eastAsia="Helvetica Neue" w:hAnsi="Helvetica Neue" w:cs="Helvetica Neue"/>
        </w:rPr>
      </w:pPr>
      <w:r w:rsidRPr="00ED76C4">
        <w:rPr>
          <w:rFonts w:ascii="Helvetica Neue" w:hAnsi="Helvetica Neue" w:cstheme="majorBidi"/>
          <w:szCs w:val="20"/>
        </w:rPr>
        <w:tab/>
      </w:r>
      <w:r w:rsidRPr="329C3592">
        <w:rPr>
          <w:rFonts w:ascii="Helvetica Neue" w:eastAsia="Helvetica Neue" w:hAnsi="Helvetica Neue" w:cs="Helvetica Neue"/>
        </w:rPr>
        <w:t xml:space="preserve"> </w:t>
      </w:r>
    </w:p>
    <w:p w14:paraId="253373CD" w14:textId="77777777" w:rsidR="000D0673" w:rsidRPr="00ED76C4" w:rsidRDefault="329C3592" w:rsidP="329C3592">
      <w:pPr>
        <w:numPr>
          <w:ilvl w:val="0"/>
          <w:numId w:val="3"/>
        </w:numPr>
        <w:spacing w:after="0" w:line="240" w:lineRule="auto"/>
        <w:ind w:hanging="252"/>
        <w:rPr>
          <w:rFonts w:ascii="Helvetica Neue" w:eastAsia="Helvetica Neue" w:hAnsi="Helvetica Neue" w:cs="Helvetica Neue"/>
          <w:b/>
          <w:bCs/>
        </w:rPr>
      </w:pPr>
      <w:r w:rsidRPr="329C3592">
        <w:rPr>
          <w:rFonts w:ascii="Helvetica Neue" w:eastAsia="Helvetica Neue" w:hAnsi="Helvetica Neue" w:cs="Helvetica Neue"/>
          <w:b/>
          <w:bCs/>
        </w:rPr>
        <w:t xml:space="preserve">Reading list </w:t>
      </w:r>
    </w:p>
    <w:p w14:paraId="2A64725F" w14:textId="55994323" w:rsidR="000D0673" w:rsidRDefault="329C3592" w:rsidP="329C3592">
      <w:pPr>
        <w:spacing w:after="0" w:line="240" w:lineRule="auto"/>
        <w:ind w:left="-4"/>
        <w:rPr>
          <w:ins w:id="35" w:author="Evan Dragich" w:date="2023-01-24T15:16:00Z"/>
          <w:rFonts w:ascii="Helvetica Neue" w:eastAsia="Helvetica Neue" w:hAnsi="Helvetica Neue" w:cs="Helvetica Neue"/>
        </w:rPr>
      </w:pPr>
      <w:r w:rsidRPr="329C3592">
        <w:rPr>
          <w:rFonts w:ascii="Helvetica Neue" w:eastAsia="Helvetica Neue" w:hAnsi="Helvetica Neue" w:cs="Helvetica Neue"/>
          <w:i/>
          <w:iCs/>
        </w:rPr>
        <w:t>For a regular independent study, provide a list of texts that will be studied over the course of the semester. For an internship-related independent study, provide a list of sources that will be used in the academic product related to the internship.  For a research independent study, provide a bibliography of secondary sources related to your research proposal.</w:t>
      </w:r>
      <w:r w:rsidRPr="329C3592">
        <w:rPr>
          <w:rFonts w:ascii="Helvetica Neue" w:eastAsia="Helvetica Neue" w:hAnsi="Helvetica Neue" w:cs="Helvetica Neue"/>
        </w:rPr>
        <w:t xml:space="preserve"> </w:t>
      </w:r>
    </w:p>
    <w:p w14:paraId="73B17EC3" w14:textId="7B58F200" w:rsidR="000F508B" w:rsidRDefault="000F508B" w:rsidP="329C3592">
      <w:pPr>
        <w:spacing w:after="0" w:line="240" w:lineRule="auto"/>
        <w:ind w:left="-4"/>
        <w:rPr>
          <w:ins w:id="36" w:author="Evan Dragich" w:date="2023-01-24T15:16:00Z"/>
          <w:rFonts w:ascii="Helvetica Neue" w:eastAsia="Helvetica Neue" w:hAnsi="Helvetica Neue" w:cs="Helvetica Neue"/>
        </w:rPr>
      </w:pPr>
    </w:p>
    <w:p w14:paraId="6F5BD27A" w14:textId="77777777" w:rsidR="000F508B" w:rsidRPr="00B542C3" w:rsidRDefault="000F508B" w:rsidP="000F508B">
      <w:pPr>
        <w:spacing w:after="0" w:line="240" w:lineRule="auto"/>
        <w:ind w:left="720" w:hanging="720"/>
        <w:rPr>
          <w:ins w:id="37" w:author="Evan Dragich" w:date="2023-01-24T15:16:00Z"/>
          <w:rFonts w:ascii="Helvetica Neue" w:hAnsi="Helvetica Neue"/>
          <w:color w:val="auto"/>
          <w:szCs w:val="20"/>
        </w:rPr>
      </w:pPr>
      <w:proofErr w:type="spellStart"/>
      <w:ins w:id="38" w:author="Evan Dragich" w:date="2023-01-24T15:16:00Z">
        <w:r w:rsidRPr="00B542C3">
          <w:rPr>
            <w:rFonts w:ascii="Helvetica Neue" w:hAnsi="Helvetica Neue"/>
            <w:szCs w:val="20"/>
          </w:rPr>
          <w:t>Çetinkaya-Rundel</w:t>
        </w:r>
        <w:proofErr w:type="spellEnd"/>
        <w:r w:rsidRPr="00B542C3">
          <w:rPr>
            <w:rFonts w:ascii="Helvetica Neue" w:hAnsi="Helvetica Neue"/>
            <w:szCs w:val="20"/>
          </w:rPr>
          <w:t xml:space="preserve">, M., &amp; Ellison, V. (2021). A Fresh Look at Introductory Data Science. </w:t>
        </w:r>
        <w:r w:rsidRPr="00B542C3">
          <w:rPr>
            <w:rFonts w:ascii="Helvetica Neue" w:hAnsi="Helvetica Neue"/>
            <w:i/>
            <w:iCs/>
            <w:szCs w:val="20"/>
          </w:rPr>
          <w:t>Journal of Statistics and Data Science Education</w:t>
        </w:r>
        <w:r w:rsidRPr="00B542C3">
          <w:rPr>
            <w:rFonts w:ascii="Helvetica Neue" w:hAnsi="Helvetica Neue"/>
            <w:szCs w:val="20"/>
          </w:rPr>
          <w:t xml:space="preserve">, </w:t>
        </w:r>
        <w:r w:rsidRPr="00B542C3">
          <w:rPr>
            <w:rFonts w:ascii="Helvetica Neue" w:hAnsi="Helvetica Neue"/>
            <w:i/>
            <w:iCs/>
            <w:szCs w:val="20"/>
          </w:rPr>
          <w:t>29</w:t>
        </w:r>
        <w:r w:rsidRPr="00B542C3">
          <w:rPr>
            <w:rFonts w:ascii="Helvetica Neue" w:hAnsi="Helvetica Neue"/>
            <w:szCs w:val="20"/>
          </w:rPr>
          <w:t xml:space="preserve">(sup1), S16–S26. </w:t>
        </w:r>
        <w:r>
          <w:fldChar w:fldCharType="begin"/>
        </w:r>
        <w:r>
          <w:instrText>HYPERLINK "https://doi.org/10.1080/10691898.2020.1804497"</w:instrText>
        </w:r>
        <w:r>
          <w:fldChar w:fldCharType="separate"/>
        </w:r>
        <w:r w:rsidRPr="00B542C3">
          <w:rPr>
            <w:rStyle w:val="Hyperlink"/>
            <w:rFonts w:ascii="Helvetica Neue" w:hAnsi="Helvetica Neue"/>
            <w:szCs w:val="20"/>
          </w:rPr>
          <w:t>https://doi.org/10.1080/10691898.2020.1804497</w:t>
        </w:r>
        <w:r>
          <w:rPr>
            <w:rStyle w:val="Hyperlink"/>
            <w:rFonts w:ascii="Helvetica Neue" w:hAnsi="Helvetica Neue"/>
            <w:szCs w:val="20"/>
          </w:rPr>
          <w:fldChar w:fldCharType="end"/>
        </w:r>
      </w:ins>
    </w:p>
    <w:p w14:paraId="30A6954C" w14:textId="77777777" w:rsidR="000F508B" w:rsidRPr="00B542C3" w:rsidRDefault="000F508B" w:rsidP="000F508B">
      <w:pPr>
        <w:spacing w:line="240" w:lineRule="auto"/>
        <w:ind w:left="720" w:hanging="720"/>
        <w:rPr>
          <w:ins w:id="39" w:author="Evan Dragich" w:date="2023-01-24T15:16:00Z"/>
          <w:rFonts w:ascii="Helvetica Neue" w:hAnsi="Helvetica Neue"/>
          <w:szCs w:val="20"/>
        </w:rPr>
      </w:pPr>
      <w:ins w:id="40" w:author="Evan Dragich" w:date="2023-01-24T15:16:00Z">
        <w:r w:rsidRPr="00B542C3">
          <w:rPr>
            <w:rFonts w:ascii="Helvetica Neue" w:hAnsi="Helvetica Neue"/>
            <w:szCs w:val="20"/>
          </w:rPr>
          <w:t xml:space="preserve">Delmas, R. C., Garfield, J., </w:t>
        </w:r>
        <w:proofErr w:type="spellStart"/>
        <w:r w:rsidRPr="00B542C3">
          <w:rPr>
            <w:rFonts w:ascii="Helvetica Neue" w:hAnsi="Helvetica Neue"/>
            <w:szCs w:val="20"/>
          </w:rPr>
          <w:t>Ooms</w:t>
        </w:r>
        <w:proofErr w:type="spellEnd"/>
        <w:r w:rsidRPr="00B542C3">
          <w:rPr>
            <w:rFonts w:ascii="Helvetica Neue" w:hAnsi="Helvetica Neue"/>
            <w:szCs w:val="20"/>
          </w:rPr>
          <w:t>, A., &amp; Chance, B. L.  (2006, April 9). </w:t>
        </w:r>
        <w:r w:rsidRPr="00B542C3">
          <w:rPr>
            <w:rFonts w:ascii="Helvetica Neue" w:hAnsi="Helvetica Neue"/>
            <w:i/>
            <w:iCs/>
            <w:szCs w:val="20"/>
          </w:rPr>
          <w:t xml:space="preserve">Assessing Students’ Conceptual Understanding After </w:t>
        </w:r>
        <w:proofErr w:type="gramStart"/>
        <w:r w:rsidRPr="00B542C3">
          <w:rPr>
            <w:rFonts w:ascii="Helvetica Neue" w:hAnsi="Helvetica Neue"/>
            <w:i/>
            <w:iCs/>
            <w:szCs w:val="20"/>
          </w:rPr>
          <w:t>A</w:t>
        </w:r>
        <w:proofErr w:type="gramEnd"/>
        <w:r w:rsidRPr="00B542C3">
          <w:rPr>
            <w:rFonts w:ascii="Helvetica Neue" w:hAnsi="Helvetica Neue"/>
            <w:i/>
            <w:iCs/>
            <w:szCs w:val="20"/>
          </w:rPr>
          <w:t xml:space="preserve"> First Course In Statistics.</w:t>
        </w:r>
        <w:r w:rsidRPr="00B542C3">
          <w:rPr>
            <w:rFonts w:ascii="Helvetica Neue" w:hAnsi="Helvetica Neue"/>
            <w:szCs w:val="20"/>
          </w:rPr>
          <w:t xml:space="preserve"> Paper presented at the Annual Meetings of The American Educational Research Association, San Francisco, CA, United States.  </w:t>
        </w:r>
      </w:ins>
    </w:p>
    <w:p w14:paraId="01BA4B92" w14:textId="77777777" w:rsidR="000F508B" w:rsidRPr="00D6251B" w:rsidRDefault="000F508B" w:rsidP="000F508B">
      <w:pPr>
        <w:spacing w:after="0" w:line="240" w:lineRule="auto"/>
        <w:ind w:left="720" w:hanging="720"/>
        <w:rPr>
          <w:ins w:id="41" w:author="Evan Dragich" w:date="2023-01-24T15:16:00Z"/>
          <w:rFonts w:ascii="Helvetica Neue" w:hAnsi="Helvetica Neue"/>
          <w:color w:val="auto"/>
          <w:szCs w:val="20"/>
        </w:rPr>
      </w:pPr>
      <w:ins w:id="42" w:author="Evan Dragich" w:date="2023-01-24T15:16:00Z">
        <w:r w:rsidRPr="00D6251B">
          <w:rPr>
            <w:rFonts w:ascii="Helvetica Neue" w:hAnsi="Helvetica Neue"/>
            <w:color w:val="auto"/>
            <w:szCs w:val="20"/>
          </w:rPr>
          <w:t xml:space="preserve">Delmas, R. C., Garfield, J., </w:t>
        </w:r>
        <w:proofErr w:type="spellStart"/>
        <w:r w:rsidRPr="00D6251B">
          <w:rPr>
            <w:rFonts w:ascii="Helvetica Neue" w:hAnsi="Helvetica Neue"/>
            <w:color w:val="auto"/>
            <w:szCs w:val="20"/>
          </w:rPr>
          <w:t>Ooms</w:t>
        </w:r>
        <w:proofErr w:type="spellEnd"/>
        <w:r w:rsidRPr="00D6251B">
          <w:rPr>
            <w:rFonts w:ascii="Helvetica Neue" w:hAnsi="Helvetica Neue"/>
            <w:color w:val="auto"/>
            <w:szCs w:val="20"/>
          </w:rPr>
          <w:t xml:space="preserve">, A., &amp; Chance, B. L. (2007). Assessing students’ conceptual understanding after a first course in statistics. </w:t>
        </w:r>
        <w:r w:rsidRPr="00D6251B">
          <w:rPr>
            <w:rFonts w:ascii="Helvetica Neue" w:hAnsi="Helvetica Neue"/>
            <w:i/>
            <w:iCs/>
            <w:color w:val="auto"/>
            <w:szCs w:val="20"/>
          </w:rPr>
          <w:t>Statistics Education Research Journal</w:t>
        </w:r>
        <w:r w:rsidRPr="00D6251B">
          <w:rPr>
            <w:rFonts w:ascii="Helvetica Neue" w:hAnsi="Helvetica Neue"/>
            <w:color w:val="auto"/>
            <w:szCs w:val="20"/>
          </w:rPr>
          <w:t xml:space="preserve">, </w:t>
        </w:r>
        <w:r w:rsidRPr="00D6251B">
          <w:rPr>
            <w:rFonts w:ascii="Helvetica Neue" w:hAnsi="Helvetica Neue"/>
            <w:i/>
            <w:iCs/>
            <w:color w:val="auto"/>
            <w:szCs w:val="20"/>
          </w:rPr>
          <w:t>6</w:t>
        </w:r>
        <w:r w:rsidRPr="00D6251B">
          <w:rPr>
            <w:rFonts w:ascii="Helvetica Neue" w:hAnsi="Helvetica Neue"/>
            <w:color w:val="auto"/>
            <w:szCs w:val="20"/>
          </w:rPr>
          <w:t>, 28–58.</w:t>
        </w:r>
      </w:ins>
    </w:p>
    <w:p w14:paraId="1E48F13F" w14:textId="77777777" w:rsidR="000F508B" w:rsidRPr="00ED76C4" w:rsidRDefault="000F508B" w:rsidP="329C3592">
      <w:pPr>
        <w:spacing w:after="0" w:line="240" w:lineRule="auto"/>
        <w:ind w:left="-4"/>
        <w:rPr>
          <w:rFonts w:ascii="Helvetica Neue" w:eastAsia="Helvetica Neue" w:hAnsi="Helvetica Neue" w:cs="Helvetica Neue"/>
        </w:rPr>
      </w:pPr>
    </w:p>
    <w:p w14:paraId="4B99056E" w14:textId="77777777" w:rsidR="000D0673" w:rsidRPr="00ED76C4" w:rsidRDefault="000D0673" w:rsidP="329C3592">
      <w:pPr>
        <w:spacing w:after="0" w:line="240" w:lineRule="auto"/>
        <w:ind w:left="0" w:firstLine="0"/>
        <w:rPr>
          <w:rFonts w:ascii="Helvetica Neue" w:eastAsia="Helvetica Neue" w:hAnsi="Helvetica Neue" w:cs="Helvetica Neue"/>
        </w:rPr>
      </w:pPr>
    </w:p>
    <w:p w14:paraId="0BE32CE3" w14:textId="6375C366" w:rsidR="000D0673" w:rsidRPr="00ED76C4" w:rsidRDefault="329C3592" w:rsidP="329C3592">
      <w:pPr>
        <w:numPr>
          <w:ilvl w:val="0"/>
          <w:numId w:val="3"/>
        </w:numPr>
        <w:spacing w:after="0" w:line="240" w:lineRule="auto"/>
        <w:ind w:hanging="252"/>
        <w:rPr>
          <w:rFonts w:ascii="Helvetica Neue" w:eastAsia="Helvetica Neue" w:hAnsi="Helvetica Neue" w:cs="Helvetica Neue"/>
          <w:b/>
          <w:bCs/>
        </w:rPr>
      </w:pPr>
      <w:r w:rsidRPr="329C3592">
        <w:rPr>
          <w:rFonts w:ascii="Helvetica Neue" w:eastAsia="Helvetica Neue" w:hAnsi="Helvetica Neue" w:cs="Helvetica Neue"/>
          <w:b/>
          <w:bCs/>
        </w:rPr>
        <w:t xml:space="preserve">Research sources and methods (Research independent study </w:t>
      </w:r>
      <w:r w:rsidRPr="329C3592">
        <w:rPr>
          <w:rFonts w:ascii="Helvetica Neue" w:eastAsia="Helvetica Neue" w:hAnsi="Helvetica Neue" w:cs="Helvetica Neue"/>
          <w:b/>
          <w:bCs/>
          <w:i/>
          <w:iCs/>
        </w:rPr>
        <w:t>only</w:t>
      </w:r>
      <w:r w:rsidRPr="329C3592">
        <w:rPr>
          <w:rFonts w:ascii="Helvetica Neue" w:eastAsia="Helvetica Neue" w:hAnsi="Helvetica Neue" w:cs="Helvetica Neue"/>
          <w:b/>
          <w:bCs/>
        </w:rPr>
        <w:t xml:space="preserve">) </w:t>
      </w:r>
    </w:p>
    <w:p w14:paraId="00A25532" w14:textId="0A92E875" w:rsidR="00EA11DF" w:rsidRDefault="329C3592" w:rsidP="329C3592">
      <w:pPr>
        <w:spacing w:after="0" w:line="240" w:lineRule="auto"/>
        <w:ind w:left="-4"/>
        <w:rPr>
          <w:ins w:id="43" w:author="Evan Dragich" w:date="2023-01-24T15:16:00Z"/>
          <w:rFonts w:ascii="Helvetica Neue" w:eastAsia="Helvetica Neue" w:hAnsi="Helvetica Neue" w:cs="Helvetica Neue"/>
          <w:i/>
          <w:iCs/>
        </w:rPr>
      </w:pPr>
      <w:r w:rsidRPr="329C3592">
        <w:rPr>
          <w:rFonts w:ascii="Helvetica Neue" w:eastAsia="Helvetica Neue" w:hAnsi="Helvetica Neue" w:cs="Helvetica Neue"/>
          <w:i/>
          <w:iCs/>
        </w:rPr>
        <w:t>For research independent study, provide a description of the primary sources upon which your research will be based and how those sources will serve your research objectives. Data sources must be clearly described. In addition, please address whether you CURRENTLY have data access. If you do not have access to the data at present, a detailed work-around plan is required (e.g., what will be the final product if data access is not possible). Also briefly discuss approved research protocol, including protocol number, and attach student training documentation, as required by</w:t>
      </w:r>
      <w:r w:rsidRPr="329C3592">
        <w:rPr>
          <w:rFonts w:ascii="Helvetica Neue" w:eastAsia="Helvetica Neue" w:hAnsi="Helvetica Neue" w:cs="Helvetica Neue"/>
          <w:b/>
          <w:bCs/>
          <w:i/>
          <w:iCs/>
        </w:rPr>
        <w:t xml:space="preserve"> </w:t>
      </w:r>
      <w:r w:rsidRPr="329C3592">
        <w:rPr>
          <w:rFonts w:ascii="Helvetica Neue" w:eastAsia="Helvetica Neue" w:hAnsi="Helvetica Neue" w:cs="Helvetica Neue"/>
          <w:i/>
          <w:iCs/>
        </w:rPr>
        <w:t>Duke Campus IRB, Duke Medical IRB, or Duke Institutional Animal Care and Use Committee, if applicable. Identify here the RCR modules to be completed during the semester. If other certifications or training are required, please list them as well.</w:t>
      </w:r>
    </w:p>
    <w:p w14:paraId="40EC9391" w14:textId="64E62319" w:rsidR="000F508B" w:rsidRDefault="000F508B" w:rsidP="329C3592">
      <w:pPr>
        <w:spacing w:after="0" w:line="240" w:lineRule="auto"/>
        <w:ind w:left="-4"/>
        <w:rPr>
          <w:ins w:id="44" w:author="Evan Dragich" w:date="2023-01-24T15:16:00Z"/>
          <w:rFonts w:ascii="Helvetica Neue" w:eastAsia="Helvetica Neue" w:hAnsi="Helvetica Neue" w:cs="Helvetica Neue"/>
          <w:i/>
          <w:iCs/>
        </w:rPr>
      </w:pPr>
    </w:p>
    <w:p w14:paraId="32C77620" w14:textId="77777777" w:rsidR="000F508B" w:rsidRPr="001E1FB6" w:rsidRDefault="000F508B" w:rsidP="000F508B">
      <w:pPr>
        <w:spacing w:after="0" w:line="240" w:lineRule="auto"/>
        <w:ind w:left="-4"/>
        <w:rPr>
          <w:ins w:id="45" w:author="Evan Dragich" w:date="2023-01-24T15:16:00Z"/>
          <w:rFonts w:ascii="Helvetica Neue" w:eastAsia="Helvetica Neue" w:hAnsi="Helvetica Neue" w:cs="Helvetica Neue"/>
        </w:rPr>
      </w:pPr>
      <w:ins w:id="46" w:author="Evan Dragich" w:date="2023-01-24T15:16:00Z">
        <w:r w:rsidRPr="001E1FB6">
          <w:rPr>
            <w:rFonts w:ascii="Helvetica Neue" w:eastAsia="Helvetica Neue" w:hAnsi="Helvetica Neue" w:cs="Helvetica Neue"/>
          </w:rPr>
          <w:lastRenderedPageBreak/>
          <w:t>We do not currently have a dataset</w:t>
        </w:r>
        <w:r>
          <w:rPr>
            <w:rFonts w:ascii="Helvetica Neue" w:eastAsia="Helvetica Neue" w:hAnsi="Helvetica Neue" w:cs="Helvetica Neue"/>
          </w:rPr>
          <w:t xml:space="preserve">; </w:t>
        </w:r>
        <w:r w:rsidRPr="001E1FB6">
          <w:rPr>
            <w:rFonts w:ascii="Helvetica Neue" w:eastAsia="Helvetica Neue" w:hAnsi="Helvetica Neue" w:cs="Helvetica Neue"/>
          </w:rPr>
          <w:t>the independent study aims to gather some of the dataset for evaluation of the assessment.</w:t>
        </w:r>
        <w:r>
          <w:rPr>
            <w:rFonts w:ascii="Helvetica Neue" w:eastAsia="Helvetica Neue" w:hAnsi="Helvetica Neue" w:cs="Helvetica Neue"/>
          </w:rPr>
          <w:t xml:space="preserve"> The student has previously completed the required CITI training modules; see attached documentation.</w:t>
        </w:r>
        <w:r>
          <w:rPr>
            <w:rFonts w:ascii="Helvetica Neue" w:eastAsia="Helvetica Neue" w:hAnsi="Helvetica Neue" w:cs="Helvetica Neue"/>
            <w:noProof/>
          </w:rPr>
          <w:drawing>
            <wp:inline distT="0" distB="0" distL="0" distR="0" wp14:anchorId="290B7E12" wp14:editId="38F04737">
              <wp:extent cx="3789005" cy="490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3428" cy="4907922"/>
                      </a:xfrm>
                      <a:prstGeom prst="rect">
                        <a:avLst/>
                      </a:prstGeom>
                      <a:noFill/>
                      <a:ln>
                        <a:noFill/>
                      </a:ln>
                    </pic:spPr>
                  </pic:pic>
                </a:graphicData>
              </a:graphic>
            </wp:inline>
          </w:drawing>
        </w:r>
      </w:ins>
    </w:p>
    <w:p w14:paraId="6BDD5B02" w14:textId="77777777" w:rsidR="000F508B" w:rsidRPr="00ED76C4" w:rsidRDefault="000F508B" w:rsidP="329C3592">
      <w:pPr>
        <w:spacing w:after="0" w:line="240" w:lineRule="auto"/>
        <w:ind w:left="-4"/>
        <w:rPr>
          <w:rFonts w:ascii="Helvetica Neue" w:eastAsia="Helvetica Neue" w:hAnsi="Helvetica Neue" w:cs="Helvetica Neue"/>
          <w:i/>
          <w:iCs/>
        </w:rPr>
      </w:pPr>
    </w:p>
    <w:p w14:paraId="1299C43A" w14:textId="77777777" w:rsidR="00EA11DF" w:rsidRPr="00ED76C4" w:rsidRDefault="00EA11DF" w:rsidP="329C3592">
      <w:pPr>
        <w:spacing w:after="0" w:line="240" w:lineRule="auto"/>
        <w:ind w:left="-4"/>
        <w:rPr>
          <w:rFonts w:ascii="Helvetica Neue" w:eastAsia="Helvetica Neue" w:hAnsi="Helvetica Neue" w:cs="Helvetica Neue"/>
          <w:i/>
          <w:iCs/>
        </w:rPr>
      </w:pPr>
    </w:p>
    <w:p w14:paraId="4CE6390E" w14:textId="50D0FD4A" w:rsidR="00EA11DF" w:rsidRPr="00ED76C4" w:rsidRDefault="329C3592" w:rsidP="329C3592">
      <w:pPr>
        <w:numPr>
          <w:ilvl w:val="0"/>
          <w:numId w:val="3"/>
        </w:numPr>
        <w:spacing w:after="0" w:line="240" w:lineRule="auto"/>
        <w:ind w:hanging="252"/>
        <w:rPr>
          <w:rFonts w:ascii="Helvetica Neue" w:eastAsia="Helvetica Neue" w:hAnsi="Helvetica Neue" w:cs="Helvetica Neue"/>
          <w:b/>
          <w:bCs/>
        </w:rPr>
      </w:pPr>
      <w:r w:rsidRPr="329C3592">
        <w:rPr>
          <w:rFonts w:ascii="Helvetica Neue" w:eastAsia="Helvetica Neue" w:hAnsi="Helvetica Neue" w:cs="Helvetica Neue"/>
          <w:b/>
          <w:bCs/>
        </w:rPr>
        <w:t>External contacts (Internship-related independent study only)</w:t>
      </w:r>
    </w:p>
    <w:p w14:paraId="513E1089" w14:textId="77777777" w:rsidR="009727E4" w:rsidRPr="00ED76C4" w:rsidRDefault="329C3592" w:rsidP="329C3592">
      <w:pPr>
        <w:spacing w:after="0" w:line="240" w:lineRule="auto"/>
        <w:ind w:left="-4"/>
        <w:rPr>
          <w:rFonts w:ascii="Helvetica Neue" w:eastAsia="Helvetica Neue" w:hAnsi="Helvetica Neue" w:cs="Helvetica Neue"/>
          <w:i/>
          <w:iCs/>
        </w:rPr>
      </w:pPr>
      <w:r w:rsidRPr="329C3592">
        <w:rPr>
          <w:rFonts w:ascii="Helvetica Neue" w:eastAsia="Helvetica Neue" w:hAnsi="Helvetica Neue" w:cs="Helvetica Neue"/>
          <w:i/>
          <w:iCs/>
        </w:rPr>
        <w:t xml:space="preserve">Provide name and contact information of the person at the sponsoring organization who has the authority to allow the student to release their final product for academic credit. If the academic independent study is required as part of the internship, please provide documentation of the requirement. </w:t>
      </w:r>
    </w:p>
    <w:p w14:paraId="4DDBEF00" w14:textId="1713F22A" w:rsidR="00D707F2" w:rsidRDefault="00D707F2" w:rsidP="329C3592">
      <w:pPr>
        <w:spacing w:after="0" w:line="240" w:lineRule="auto"/>
        <w:ind w:left="-4"/>
        <w:rPr>
          <w:ins w:id="47" w:author="Evan Dragich" w:date="2023-01-24T15:16:00Z"/>
          <w:rFonts w:ascii="Helvetica Neue" w:eastAsia="Helvetica Neue" w:hAnsi="Helvetica Neue" w:cs="Helvetica Neue"/>
        </w:rPr>
      </w:pPr>
    </w:p>
    <w:p w14:paraId="2F6B6428" w14:textId="77777777" w:rsidR="000F508B" w:rsidRPr="00ED76C4" w:rsidRDefault="000F508B" w:rsidP="000F508B">
      <w:pPr>
        <w:spacing w:after="0" w:line="240" w:lineRule="auto"/>
        <w:ind w:left="-4"/>
        <w:rPr>
          <w:ins w:id="48" w:author="Evan Dragich" w:date="2023-01-24T15:16:00Z"/>
          <w:rFonts w:ascii="Helvetica Neue" w:eastAsia="Helvetica Neue" w:hAnsi="Helvetica Neue" w:cs="Helvetica Neue"/>
          <w:i/>
          <w:iCs/>
        </w:rPr>
      </w:pPr>
      <w:ins w:id="49" w:author="Evan Dragich" w:date="2023-01-24T15:16:00Z">
        <w:r>
          <w:rPr>
            <w:rFonts w:ascii="Helvetica Neue" w:eastAsia="Helvetica Neue" w:hAnsi="Helvetica Neue" w:cs="Helvetica Neue"/>
            <w:i/>
            <w:iCs/>
          </w:rPr>
          <w:t>N/A</w:t>
        </w:r>
      </w:ins>
    </w:p>
    <w:p w14:paraId="733DEF79" w14:textId="625D8C76" w:rsidR="000F508B" w:rsidRDefault="000F508B" w:rsidP="329C3592">
      <w:pPr>
        <w:spacing w:after="0" w:line="240" w:lineRule="auto"/>
        <w:ind w:left="-4"/>
        <w:rPr>
          <w:ins w:id="50" w:author="Evan Dragich" w:date="2023-01-24T15:16:00Z"/>
          <w:rFonts w:ascii="Helvetica Neue" w:eastAsia="Helvetica Neue" w:hAnsi="Helvetica Neue" w:cs="Helvetica Neue"/>
        </w:rPr>
      </w:pPr>
    </w:p>
    <w:p w14:paraId="39E27B43" w14:textId="77777777" w:rsidR="000F508B" w:rsidRPr="00ED76C4" w:rsidRDefault="000F508B" w:rsidP="329C3592">
      <w:pPr>
        <w:spacing w:after="0" w:line="240" w:lineRule="auto"/>
        <w:ind w:left="-4"/>
        <w:rPr>
          <w:rFonts w:ascii="Helvetica Neue" w:eastAsia="Helvetica Neue" w:hAnsi="Helvetica Neue" w:cs="Helvetica Neue"/>
        </w:rPr>
      </w:pPr>
    </w:p>
    <w:p w14:paraId="68A5F6FC" w14:textId="77777777" w:rsidR="009727E4" w:rsidRPr="00ED76C4" w:rsidRDefault="329C3592" w:rsidP="329C3592">
      <w:pPr>
        <w:spacing w:after="0" w:line="240" w:lineRule="auto"/>
        <w:ind w:left="0" w:firstLine="0"/>
        <w:rPr>
          <w:rFonts w:ascii="Helvetica Neue" w:eastAsia="Helvetica Neue" w:hAnsi="Helvetica Neue" w:cs="Helvetica Neue"/>
          <w:b/>
          <w:bCs/>
          <w:i/>
          <w:iCs/>
        </w:rPr>
      </w:pPr>
      <w:r w:rsidRPr="329C3592">
        <w:rPr>
          <w:rFonts w:ascii="Helvetica Neue" w:eastAsia="Helvetica Neue" w:hAnsi="Helvetica Neue" w:cs="Helvetica Neue"/>
          <w:i/>
          <w:iCs/>
        </w:rPr>
        <w:t>9.</w:t>
      </w:r>
      <w:r w:rsidRPr="329C3592">
        <w:rPr>
          <w:rFonts w:ascii="Helvetica Neue" w:eastAsia="Helvetica Neue" w:hAnsi="Helvetica Neue" w:cs="Helvetica Neue"/>
          <w:b/>
          <w:bCs/>
          <w:i/>
          <w:iCs/>
        </w:rPr>
        <w:t xml:space="preserve"> Resources</w:t>
      </w:r>
    </w:p>
    <w:p w14:paraId="5E3E7DC9" w14:textId="77777777" w:rsidR="009727E4" w:rsidRPr="00ED76C4" w:rsidRDefault="329C3592" w:rsidP="329C3592">
      <w:pPr>
        <w:spacing w:after="0" w:line="240" w:lineRule="auto"/>
        <w:ind w:left="0" w:firstLine="0"/>
        <w:rPr>
          <w:rFonts w:ascii="Helvetica Neue" w:eastAsia="Helvetica Neue" w:hAnsi="Helvetica Neue" w:cs="Helvetica Neue"/>
          <w:i/>
          <w:iCs/>
        </w:rPr>
      </w:pPr>
      <w:r w:rsidRPr="329C3592">
        <w:rPr>
          <w:rFonts w:ascii="Helvetica Neue" w:eastAsia="Helvetica Neue" w:hAnsi="Helvetica Neue" w:cs="Helvetica Neue"/>
          <w:i/>
          <w:iCs/>
        </w:rPr>
        <w:t xml:space="preserve">Please describe the departmental and university computing resources that will be used in producing the final product of this independent study. Also describe the backup procedures and media that will be used to safeguard the work during the semester. </w:t>
      </w:r>
    </w:p>
    <w:p w14:paraId="3461D779" w14:textId="7C8C72A9" w:rsidR="00306ABD" w:rsidRDefault="00306ABD" w:rsidP="329C3592">
      <w:pPr>
        <w:spacing w:after="0" w:line="240" w:lineRule="auto"/>
        <w:ind w:left="-4"/>
        <w:rPr>
          <w:ins w:id="51" w:author="Evan Dragich" w:date="2023-01-24T15:16:00Z"/>
          <w:rFonts w:ascii="Helvetica Neue" w:eastAsia="Helvetica Neue" w:hAnsi="Helvetica Neue" w:cs="Helvetica Neue"/>
        </w:rPr>
      </w:pPr>
    </w:p>
    <w:p w14:paraId="3317CAC9" w14:textId="1410C2FE" w:rsidR="000F508B" w:rsidRDefault="000F508B" w:rsidP="329C3592">
      <w:pPr>
        <w:spacing w:after="0" w:line="240" w:lineRule="auto"/>
        <w:ind w:left="-4"/>
        <w:rPr>
          <w:ins w:id="52" w:author="Evan Dragich" w:date="2023-01-24T15:16:00Z"/>
          <w:rFonts w:ascii="Helvetica Neue" w:eastAsia="Helvetica Neue" w:hAnsi="Helvetica Neue" w:cs="Helvetica Neue"/>
        </w:rPr>
      </w:pPr>
    </w:p>
    <w:p w14:paraId="245A931D" w14:textId="77777777" w:rsidR="000F508B" w:rsidRPr="00ED76C4" w:rsidRDefault="000F508B" w:rsidP="000F508B">
      <w:pPr>
        <w:spacing w:after="0" w:line="240" w:lineRule="auto"/>
        <w:ind w:left="0" w:firstLine="0"/>
        <w:rPr>
          <w:ins w:id="53" w:author="Evan Dragich" w:date="2023-01-24T15:16:00Z"/>
          <w:rFonts w:ascii="Helvetica Neue" w:eastAsia="Helvetica Neue" w:hAnsi="Helvetica Neue" w:cs="Helvetica Neue"/>
          <w:i/>
          <w:iCs/>
        </w:rPr>
      </w:pPr>
      <w:ins w:id="54" w:author="Evan Dragich" w:date="2023-01-24T15:16:00Z">
        <w:r>
          <w:rPr>
            <w:rFonts w:ascii="Helvetica Neue" w:eastAsia="Helvetica Neue" w:hAnsi="Helvetica Neue" w:cs="Helvetica Neue"/>
            <w:i/>
            <w:iCs/>
          </w:rPr>
          <w:t>N/A</w:t>
        </w:r>
      </w:ins>
    </w:p>
    <w:p w14:paraId="621539DA" w14:textId="77777777" w:rsidR="000F508B" w:rsidRPr="00ED76C4" w:rsidRDefault="000F508B" w:rsidP="329C3592">
      <w:pPr>
        <w:spacing w:after="0" w:line="240" w:lineRule="auto"/>
        <w:ind w:left="-4"/>
        <w:rPr>
          <w:rFonts w:ascii="Helvetica Neue" w:eastAsia="Helvetica Neue" w:hAnsi="Helvetica Neue" w:cs="Helvetica Neue"/>
        </w:rPr>
      </w:pPr>
    </w:p>
    <w:p w14:paraId="3CF2D8B6" w14:textId="77777777" w:rsidR="00306ABD" w:rsidRPr="00ED76C4" w:rsidRDefault="00306ABD" w:rsidP="329C3592">
      <w:pPr>
        <w:spacing w:after="0" w:line="240" w:lineRule="auto"/>
        <w:ind w:left="-4"/>
        <w:rPr>
          <w:rFonts w:ascii="Helvetica Neue" w:eastAsia="Helvetica Neue" w:hAnsi="Helvetica Neue" w:cs="Helvetica Neue"/>
        </w:rPr>
      </w:pPr>
    </w:p>
    <w:p w14:paraId="4CE745D7" w14:textId="77777777" w:rsidR="00DB5330" w:rsidRPr="00ED76C4" w:rsidRDefault="329C3592" w:rsidP="329C3592">
      <w:pPr>
        <w:spacing w:after="0" w:line="240" w:lineRule="auto"/>
        <w:ind w:left="1" w:firstLine="0"/>
        <w:rPr>
          <w:rFonts w:ascii="Helvetica Neue" w:eastAsia="Helvetica Neue" w:hAnsi="Helvetica Neue" w:cs="Helvetica Neue"/>
        </w:rPr>
      </w:pPr>
      <w:r w:rsidRPr="329C3592">
        <w:rPr>
          <w:rFonts w:ascii="Helvetica Neue" w:eastAsia="Helvetica Neue" w:hAnsi="Helvetica Neue" w:cs="Helvetica Neue"/>
        </w:rPr>
        <w:t xml:space="preserve"> </w:t>
      </w:r>
    </w:p>
    <w:p w14:paraId="0FB78278" w14:textId="77777777" w:rsidR="00DB5330" w:rsidRPr="00ED76C4" w:rsidRDefault="00DB5330" w:rsidP="329C3592">
      <w:pPr>
        <w:spacing w:after="160" w:line="259" w:lineRule="auto"/>
        <w:ind w:left="0" w:firstLine="0"/>
        <w:rPr>
          <w:rFonts w:ascii="Helvetica Neue" w:eastAsia="Helvetica Neue" w:hAnsi="Helvetica Neue" w:cs="Helvetica Neue"/>
        </w:rPr>
      </w:pPr>
      <w:r w:rsidRPr="329C3592">
        <w:rPr>
          <w:rFonts w:ascii="Helvetica Neue" w:eastAsia="Helvetica Neue" w:hAnsi="Helvetica Neue" w:cs="Helvetica Neue"/>
        </w:rPr>
        <w:br w:type="page"/>
      </w:r>
    </w:p>
    <w:p w14:paraId="1FC39945" w14:textId="77777777" w:rsidR="00E1345D" w:rsidRPr="00ED76C4" w:rsidRDefault="00E1345D" w:rsidP="329C3592">
      <w:pPr>
        <w:spacing w:after="0" w:line="240" w:lineRule="auto"/>
        <w:ind w:left="1" w:firstLine="0"/>
        <w:rPr>
          <w:rFonts w:ascii="Helvetica Neue" w:eastAsia="Helvetica Neue" w:hAnsi="Helvetica Neue" w:cs="Helvetica Neue"/>
        </w:rPr>
      </w:pPr>
    </w:p>
    <w:p w14:paraId="63D89269" w14:textId="77777777" w:rsidR="00E1345D" w:rsidRPr="00ED76C4" w:rsidRDefault="329C3592" w:rsidP="329C3592">
      <w:pPr>
        <w:spacing w:after="0" w:line="240" w:lineRule="auto"/>
        <w:ind w:left="1" w:firstLine="0"/>
        <w:rPr>
          <w:rFonts w:ascii="Helvetica Neue" w:eastAsia="Helvetica Neue" w:hAnsi="Helvetica Neue" w:cs="Helvetica Neue"/>
          <w:b/>
          <w:bCs/>
        </w:rPr>
      </w:pPr>
      <w:r w:rsidRPr="329C3592">
        <w:rPr>
          <w:rFonts w:ascii="Helvetica Neue" w:eastAsia="Helvetica Neue" w:hAnsi="Helvetica Neue" w:cs="Helvetica Neue"/>
          <w:b/>
          <w:bCs/>
        </w:rPr>
        <w:t>Signatures:</w:t>
      </w:r>
    </w:p>
    <w:p w14:paraId="0562CB0E" w14:textId="77777777" w:rsidR="00E1345D" w:rsidRPr="00ED76C4" w:rsidRDefault="00E1345D" w:rsidP="329C3592">
      <w:pPr>
        <w:spacing w:after="0" w:line="240" w:lineRule="auto"/>
        <w:ind w:left="1" w:firstLine="0"/>
        <w:rPr>
          <w:rFonts w:ascii="Helvetica Neue" w:eastAsia="Helvetica Neue" w:hAnsi="Helvetica Neue" w:cs="Helvetica Neue"/>
        </w:rPr>
      </w:pPr>
    </w:p>
    <w:p w14:paraId="34CE0A41" w14:textId="77777777" w:rsidR="000D0673" w:rsidRPr="00ED76C4" w:rsidRDefault="000D0673" w:rsidP="329C3592">
      <w:pPr>
        <w:spacing w:after="0" w:line="240" w:lineRule="auto"/>
        <w:ind w:left="1" w:firstLine="0"/>
        <w:rPr>
          <w:rFonts w:ascii="Helvetica Neue" w:eastAsia="Helvetica Neue" w:hAnsi="Helvetica Neue" w:cs="Helvetica Neue"/>
        </w:rPr>
      </w:pPr>
    </w:p>
    <w:p w14:paraId="24DA75BC" w14:textId="7411CB9B" w:rsidR="00E1345D" w:rsidRPr="00ED76C4" w:rsidRDefault="329C3592" w:rsidP="329C3592">
      <w:pPr>
        <w:spacing w:after="0" w:line="240" w:lineRule="auto"/>
        <w:ind w:left="1" w:firstLine="0"/>
        <w:rPr>
          <w:rFonts w:ascii="Helvetica Neue" w:eastAsia="Helvetica Neue" w:hAnsi="Helvetica Neue" w:cs="Helvetica Neue"/>
        </w:rPr>
      </w:pPr>
      <w:r w:rsidRPr="329C3592">
        <w:rPr>
          <w:rFonts w:ascii="Helvetica Neue" w:eastAsia="Helvetica Neue" w:hAnsi="Helvetica Neue" w:cs="Helvetica Neue"/>
        </w:rPr>
        <w:t>Signature of student:</w:t>
      </w:r>
      <w:ins w:id="55" w:author="Evan Dragich" w:date="2023-01-24T15:17:00Z">
        <w:r w:rsidR="000F508B">
          <w:rPr>
            <w:rFonts w:ascii="Helvetica Neue" w:eastAsia="Helvetica Neue" w:hAnsi="Helvetica Neue" w:cs="Helvetica Neue"/>
          </w:rPr>
          <w:t xml:space="preserve"> </w:t>
        </w:r>
        <w:r w:rsidR="000F508B">
          <w:rPr>
            <w:rFonts w:ascii="Helvetica Neue" w:eastAsia="Helvetica Neue" w:hAnsi="Helvetica Neue" w:cs="Helvetica Neue"/>
            <w:noProof/>
          </w:rPr>
          <w:drawing>
            <wp:inline distT="0" distB="0" distL="0" distR="0" wp14:anchorId="69BCDC23" wp14:editId="0D561B09">
              <wp:extent cx="1354244" cy="372533"/>
              <wp:effectExtent l="0" t="0" r="508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rotWithShape="1">
                      <a:blip r:embed="rId12" cstate="print">
                        <a:extLst>
                          <a:ext uri="{28A0092B-C50C-407E-A947-70E740481C1C}">
                            <a14:useLocalDpi xmlns:a14="http://schemas.microsoft.com/office/drawing/2010/main" val="0"/>
                          </a:ext>
                        </a:extLst>
                      </a:blip>
                      <a:srcRect l="5591" t="1" r="4997" b="18833"/>
                      <a:stretch/>
                    </pic:blipFill>
                    <pic:spPr bwMode="auto">
                      <a:xfrm>
                        <a:off x="0" y="0"/>
                        <a:ext cx="1383384" cy="380549"/>
                      </a:xfrm>
                      <a:prstGeom prst="rect">
                        <a:avLst/>
                      </a:prstGeom>
                      <a:ln>
                        <a:noFill/>
                      </a:ln>
                      <a:extLst>
                        <a:ext uri="{53640926-AAD7-44D8-BBD7-CCE9431645EC}">
                          <a14:shadowObscured xmlns:a14="http://schemas.microsoft.com/office/drawing/2010/main"/>
                        </a:ext>
                      </a:extLst>
                    </pic:spPr>
                  </pic:pic>
                </a:graphicData>
              </a:graphic>
            </wp:inline>
          </w:drawing>
        </w:r>
      </w:ins>
    </w:p>
    <w:p w14:paraId="62EBF3C5" w14:textId="77777777" w:rsidR="00E1345D" w:rsidRPr="00ED76C4" w:rsidRDefault="00E1345D" w:rsidP="329C3592">
      <w:pPr>
        <w:spacing w:after="0" w:line="240" w:lineRule="auto"/>
        <w:ind w:left="1" w:firstLine="0"/>
        <w:rPr>
          <w:rFonts w:ascii="Helvetica Neue" w:eastAsia="Helvetica Neue" w:hAnsi="Helvetica Neue" w:cs="Helvetica Neue"/>
        </w:rPr>
      </w:pPr>
    </w:p>
    <w:p w14:paraId="3101716D" w14:textId="7EEB3F50" w:rsidR="00E1345D" w:rsidRPr="00ED76C4" w:rsidRDefault="329C3592" w:rsidP="329C3592">
      <w:pPr>
        <w:spacing w:after="0" w:line="240" w:lineRule="auto"/>
        <w:ind w:left="1" w:firstLine="0"/>
        <w:rPr>
          <w:rFonts w:ascii="Helvetica Neue" w:eastAsia="Helvetica Neue" w:hAnsi="Helvetica Neue" w:cs="Helvetica Neue"/>
        </w:rPr>
      </w:pPr>
      <w:r w:rsidRPr="329C3592">
        <w:rPr>
          <w:rFonts w:ascii="Helvetica Neue" w:eastAsia="Helvetica Neue" w:hAnsi="Helvetica Neue" w:cs="Helvetica Neue"/>
        </w:rPr>
        <w:t>Date:</w:t>
      </w:r>
      <w:ins w:id="56" w:author="Evan Dragich" w:date="2023-01-24T15:17:00Z">
        <w:r w:rsidR="000F508B">
          <w:rPr>
            <w:rFonts w:ascii="Helvetica Neue" w:eastAsia="Helvetica Neue" w:hAnsi="Helvetica Neue" w:cs="Helvetica Neue"/>
          </w:rPr>
          <w:t xml:space="preserve"> 24 January 2023</w:t>
        </w:r>
      </w:ins>
    </w:p>
    <w:p w14:paraId="6D98A12B" w14:textId="77777777" w:rsidR="00E1345D" w:rsidRPr="00ED76C4" w:rsidRDefault="00E1345D" w:rsidP="329C3592">
      <w:pPr>
        <w:spacing w:after="0" w:line="240" w:lineRule="auto"/>
        <w:ind w:left="1" w:firstLine="0"/>
        <w:rPr>
          <w:rFonts w:ascii="Helvetica Neue" w:eastAsia="Helvetica Neue" w:hAnsi="Helvetica Neue" w:cs="Helvetica Neue"/>
        </w:rPr>
      </w:pPr>
    </w:p>
    <w:p w14:paraId="2946DB82" w14:textId="77777777" w:rsidR="00E1345D" w:rsidRPr="00ED76C4" w:rsidRDefault="00E1345D" w:rsidP="329C3592">
      <w:pPr>
        <w:spacing w:after="0" w:line="240" w:lineRule="auto"/>
        <w:ind w:left="1" w:firstLine="0"/>
        <w:rPr>
          <w:rFonts w:ascii="Helvetica Neue" w:eastAsia="Helvetica Neue" w:hAnsi="Helvetica Neue" w:cs="Helvetica Neue"/>
        </w:rPr>
      </w:pPr>
    </w:p>
    <w:p w14:paraId="4D67D695" w14:textId="6CCC5E45" w:rsidR="000D0673" w:rsidRPr="00ED76C4" w:rsidRDefault="329C3592" w:rsidP="329C3592">
      <w:pPr>
        <w:spacing w:after="0" w:line="240" w:lineRule="auto"/>
        <w:ind w:left="1" w:firstLine="0"/>
        <w:rPr>
          <w:rFonts w:ascii="Helvetica Neue" w:eastAsia="Helvetica Neue" w:hAnsi="Helvetica Neue" w:cs="Helvetica Neue"/>
          <w:color w:val="000000" w:themeColor="text1"/>
          <w:szCs w:val="20"/>
        </w:rPr>
      </w:pPr>
      <w:r w:rsidRPr="329C3592">
        <w:rPr>
          <w:rFonts w:ascii="Helvetica Neue" w:eastAsia="Helvetica Neue" w:hAnsi="Helvetica Neue" w:cs="Helvetica Neue"/>
          <w:color w:val="000000" w:themeColor="text1"/>
          <w:szCs w:val="20"/>
        </w:rPr>
        <w:t xml:space="preserve">For students enrolling in STA 393 or STA 493: </w:t>
      </w:r>
    </w:p>
    <w:p w14:paraId="5997CC1D" w14:textId="30B0A9F5" w:rsidR="000D0673" w:rsidRPr="00ED76C4" w:rsidRDefault="000F508B" w:rsidP="329C3592">
      <w:pPr>
        <w:spacing w:after="0" w:line="240" w:lineRule="auto"/>
        <w:ind w:left="1" w:firstLine="0"/>
        <w:rPr>
          <w:rFonts w:ascii="Helvetica Neue" w:eastAsia="Helvetica Neue" w:hAnsi="Helvetica Neue" w:cs="Helvetica Neue"/>
          <w:color w:val="000000" w:themeColor="text1"/>
          <w:sz w:val="22"/>
        </w:rPr>
      </w:pPr>
      <w:ins w:id="57" w:author="Evan Dragich" w:date="2023-01-24T15:17:00Z">
        <w:r w:rsidRPr="0068075D">
          <w:rPr>
            <w:rFonts w:ascii="Wingdings 2" w:eastAsia="Helvetica Neue" w:hAnsi="Wingdings 2" w:cs="Helvetica Neue"/>
            <w:color w:val="000000" w:themeColor="text1"/>
            <w:sz w:val="40"/>
            <w:szCs w:val="40"/>
          </w:rPr>
          <w:t>R</w:t>
        </w:r>
        <w:r w:rsidRPr="329C3592">
          <w:rPr>
            <w:rFonts w:ascii="Helvetica Neue" w:eastAsia="Helvetica Neue" w:hAnsi="Helvetica Neue" w:cs="Helvetica Neue"/>
            <w:color w:val="000000" w:themeColor="text1"/>
            <w:szCs w:val="20"/>
          </w:rPr>
          <w:t xml:space="preserve">I </w:t>
        </w:r>
      </w:ins>
      <w:del w:id="58" w:author="Evan Dragich" w:date="2023-01-24T15:17:00Z">
        <w:r w:rsidR="329C3592" w:rsidRPr="329C3592" w:rsidDel="000F508B">
          <w:rPr>
            <w:rFonts w:ascii="Helvetica Neue" w:eastAsia="Helvetica Neue" w:hAnsi="Helvetica Neue" w:cs="Helvetica Neue"/>
            <w:color w:val="000000" w:themeColor="text1"/>
            <w:sz w:val="32"/>
            <w:szCs w:val="32"/>
          </w:rPr>
          <w:delText>☐</w:delText>
        </w:r>
        <w:r w:rsidR="329C3592" w:rsidRPr="329C3592" w:rsidDel="000F508B">
          <w:rPr>
            <w:rFonts w:ascii="Helvetica Neue" w:eastAsia="Helvetica Neue" w:hAnsi="Helvetica Neue" w:cs="Helvetica Neue"/>
            <w:color w:val="000000" w:themeColor="text1"/>
            <w:szCs w:val="20"/>
          </w:rPr>
          <w:delText xml:space="preserve"> </w:delText>
        </w:r>
      </w:del>
      <w:r w:rsidR="329C3592" w:rsidRPr="329C3592">
        <w:rPr>
          <w:rFonts w:ascii="Helvetica Neue" w:eastAsia="Helvetica Neue" w:hAnsi="Helvetica Neue" w:cs="Helvetica Neue"/>
          <w:color w:val="000000" w:themeColor="text1"/>
          <w:szCs w:val="20"/>
        </w:rPr>
        <w:t xml:space="preserve">I acknowledge that I need to complete the RCR training and submit evidence of completion </w:t>
      </w:r>
      <w:proofErr w:type="gramStart"/>
      <w:r w:rsidR="329C3592" w:rsidRPr="329C3592">
        <w:rPr>
          <w:rFonts w:ascii="Helvetica Neue" w:eastAsia="Helvetica Neue" w:hAnsi="Helvetica Neue" w:cs="Helvetica Neue"/>
          <w:color w:val="000000" w:themeColor="text1"/>
          <w:szCs w:val="20"/>
        </w:rPr>
        <w:t>in order to</w:t>
      </w:r>
      <w:proofErr w:type="gramEnd"/>
      <w:r w:rsidR="329C3592" w:rsidRPr="329C3592">
        <w:rPr>
          <w:rFonts w:ascii="Helvetica Neue" w:eastAsia="Helvetica Neue" w:hAnsi="Helvetica Neue" w:cs="Helvetica Neue"/>
          <w:color w:val="000000" w:themeColor="text1"/>
          <w:szCs w:val="20"/>
        </w:rPr>
        <w:t xml:space="preserve"> receive a grade for this independent study course.</w:t>
      </w:r>
    </w:p>
    <w:p w14:paraId="122A3059" w14:textId="176552A9" w:rsidR="5D52C71A" w:rsidRDefault="5D52C71A" w:rsidP="329C3592">
      <w:pPr>
        <w:spacing w:after="0" w:line="240" w:lineRule="auto"/>
        <w:ind w:left="1" w:firstLine="0"/>
        <w:rPr>
          <w:rFonts w:ascii="Helvetica Neue" w:eastAsia="Helvetica Neue" w:hAnsi="Helvetica Neue" w:cs="Helvetica Neue"/>
          <w:color w:val="000000" w:themeColor="text1"/>
          <w:szCs w:val="20"/>
          <w:highlight w:val="yellow"/>
        </w:rPr>
      </w:pPr>
    </w:p>
    <w:p w14:paraId="14BCEDA9" w14:textId="77777777" w:rsidR="00E1345D" w:rsidRPr="00ED76C4" w:rsidRDefault="329C3592" w:rsidP="329C3592">
      <w:pPr>
        <w:spacing w:after="0" w:line="240" w:lineRule="auto"/>
        <w:ind w:left="-4"/>
        <w:rPr>
          <w:rFonts w:ascii="Helvetica Neue" w:eastAsia="Helvetica Neue" w:hAnsi="Helvetica Neue" w:cs="Helvetica Neue"/>
        </w:rPr>
      </w:pPr>
      <w:r w:rsidRPr="329C3592">
        <w:rPr>
          <w:rFonts w:ascii="Helvetica Neue" w:eastAsia="Helvetica Neue" w:hAnsi="Helvetica Neue" w:cs="Helvetica Neue"/>
          <w:b/>
          <w:bCs/>
        </w:rPr>
        <w:t>Approval Signatures:</w:t>
      </w:r>
      <w:r w:rsidRPr="329C3592">
        <w:rPr>
          <w:rFonts w:ascii="Helvetica Neue" w:eastAsia="Helvetica Neue" w:hAnsi="Helvetica Neue" w:cs="Helvetica Neue"/>
        </w:rPr>
        <w:t xml:space="preserve">  </w:t>
      </w:r>
    </w:p>
    <w:p w14:paraId="57005AD5" w14:textId="77777777" w:rsidR="000D0673" w:rsidRPr="00ED76C4" w:rsidRDefault="329C3592" w:rsidP="329C3592">
      <w:pPr>
        <w:spacing w:after="0" w:line="240" w:lineRule="auto"/>
        <w:ind w:left="-4"/>
        <w:rPr>
          <w:rFonts w:ascii="Helvetica Neue" w:eastAsia="Helvetica Neue" w:hAnsi="Helvetica Neue" w:cs="Helvetica Neue"/>
          <w:i/>
          <w:iCs/>
        </w:rPr>
      </w:pPr>
      <w:r w:rsidRPr="329C3592">
        <w:rPr>
          <w:rFonts w:ascii="Helvetica Neue" w:eastAsia="Helvetica Neue" w:hAnsi="Helvetica Neue" w:cs="Helvetica Neue"/>
          <w:i/>
          <w:iCs/>
        </w:rPr>
        <w:t xml:space="preserve">Please read attached policies and procedures on independent studies before signing. </w:t>
      </w:r>
    </w:p>
    <w:p w14:paraId="110FFD37" w14:textId="77777777" w:rsidR="00E1345D" w:rsidRPr="00ED76C4" w:rsidRDefault="00E1345D" w:rsidP="329C3592">
      <w:pPr>
        <w:spacing w:after="0" w:line="240" w:lineRule="auto"/>
        <w:ind w:left="-4"/>
        <w:rPr>
          <w:rFonts w:ascii="Helvetica Neue" w:eastAsia="Helvetica Neue" w:hAnsi="Helvetica Neue" w:cs="Helvetica Neue"/>
          <w:i/>
          <w:iCs/>
        </w:rPr>
      </w:pPr>
    </w:p>
    <w:p w14:paraId="6B699379" w14:textId="77777777" w:rsidR="00E1345D" w:rsidRPr="00ED76C4" w:rsidRDefault="00E1345D" w:rsidP="329C3592">
      <w:pPr>
        <w:spacing w:after="0" w:line="240" w:lineRule="auto"/>
        <w:ind w:left="-4"/>
        <w:rPr>
          <w:rFonts w:ascii="Helvetica Neue" w:eastAsia="Helvetica Neue" w:hAnsi="Helvetica Neue" w:cs="Helvetica Neue"/>
          <w:i/>
          <w:iCs/>
        </w:rPr>
      </w:pPr>
    </w:p>
    <w:p w14:paraId="29CBEB44" w14:textId="6AE955D8" w:rsidR="00E1345D" w:rsidRPr="00ED76C4" w:rsidRDefault="329C3592" w:rsidP="329C3592">
      <w:pPr>
        <w:spacing w:after="0" w:line="240" w:lineRule="auto"/>
        <w:ind w:left="-4"/>
        <w:rPr>
          <w:rFonts w:ascii="Helvetica Neue" w:eastAsia="Helvetica Neue" w:hAnsi="Helvetica Neue" w:cs="Helvetica Neue"/>
        </w:rPr>
      </w:pPr>
      <w:r w:rsidRPr="329C3592">
        <w:rPr>
          <w:rFonts w:ascii="Helvetica Neue" w:eastAsia="Helvetica Neue" w:hAnsi="Helvetica Neue" w:cs="Helvetica Neue"/>
        </w:rPr>
        <w:t>Supervising Faculty Member:</w:t>
      </w:r>
      <w:r w:rsidR="00E1345D">
        <w:tab/>
      </w:r>
      <w:r w:rsidR="00E1345D">
        <w:tab/>
      </w:r>
      <w:r w:rsidR="00E1345D">
        <w:tab/>
      </w:r>
      <w:r w:rsidR="00E1345D">
        <w:tab/>
      </w:r>
      <w:r w:rsidR="00E1345D">
        <w:tab/>
      </w:r>
      <w:r w:rsidRPr="329C3592">
        <w:rPr>
          <w:rFonts w:ascii="Helvetica Neue" w:eastAsia="Helvetica Neue" w:hAnsi="Helvetica Neue" w:cs="Helvetica Neue"/>
        </w:rPr>
        <w:t>Instructor</w:t>
      </w:r>
    </w:p>
    <w:p w14:paraId="4981CABB" w14:textId="10F72AC4" w:rsidR="00E1345D" w:rsidRPr="00ED76C4" w:rsidRDefault="3D69E73E" w:rsidP="3D69E73E">
      <w:pPr>
        <w:spacing w:after="0" w:line="240" w:lineRule="auto"/>
        <w:ind w:left="5760" w:firstLine="0"/>
        <w:rPr>
          <w:rFonts w:ascii="Helvetica Neue" w:eastAsia="Helvetica Neue" w:hAnsi="Helvetica Neue" w:cs="Helvetica Neue"/>
        </w:rPr>
      </w:pPr>
      <w:r w:rsidRPr="3D69E73E">
        <w:rPr>
          <w:rFonts w:ascii="Helvetica Neue" w:eastAsia="Helvetica Neue" w:hAnsi="Helvetica Neue" w:cs="Helvetica Neue"/>
        </w:rPr>
        <w:t>(</w:t>
      </w:r>
      <w:proofErr w:type="gramStart"/>
      <w:r w:rsidRPr="3D69E73E">
        <w:rPr>
          <w:rFonts w:ascii="Helvetica Neue" w:eastAsia="Helvetica Neue" w:hAnsi="Helvetica Neue" w:cs="Helvetica Neue"/>
        </w:rPr>
        <w:t>if</w:t>
      </w:r>
      <w:proofErr w:type="gramEnd"/>
      <w:r w:rsidRPr="3D69E73E">
        <w:rPr>
          <w:rFonts w:ascii="Helvetica Neue" w:eastAsia="Helvetica Neue" w:hAnsi="Helvetica Neue" w:cs="Helvetica Neue"/>
        </w:rPr>
        <w:t xml:space="preserve"> different from Supervising Faculty Member):</w:t>
      </w:r>
    </w:p>
    <w:p w14:paraId="1078E03B" w14:textId="50A3DB46" w:rsidR="00E1345D" w:rsidRPr="00ED76C4" w:rsidRDefault="00E1345D" w:rsidP="329C3592">
      <w:pPr>
        <w:spacing w:after="0" w:line="240" w:lineRule="auto"/>
        <w:ind w:left="-4"/>
        <w:rPr>
          <w:rFonts w:ascii="Helvetica Neue" w:eastAsia="Helvetica Neue" w:hAnsi="Helvetica Neue" w:cs="Helvetica Neue"/>
        </w:rPr>
      </w:pPr>
    </w:p>
    <w:p w14:paraId="1F72F646" w14:textId="0ABE7038" w:rsidR="00E1345D" w:rsidRPr="00ED76C4" w:rsidRDefault="00E1345D" w:rsidP="329C3592">
      <w:pPr>
        <w:spacing w:after="0" w:line="240" w:lineRule="auto"/>
        <w:ind w:left="-4"/>
        <w:rPr>
          <w:rFonts w:ascii="Helvetica Neue" w:eastAsia="Helvetica Neue" w:hAnsi="Helvetica Neue" w:cs="Helvetica Neue"/>
        </w:rPr>
      </w:pPr>
      <w:r w:rsidRPr="329C3592">
        <w:rPr>
          <w:rFonts w:ascii="Helvetica Neue" w:eastAsia="Helvetica Neue" w:hAnsi="Helvetica Neue" w:cs="Helvetica Neue"/>
        </w:rPr>
        <w:t>Name:</w:t>
      </w:r>
      <w:r>
        <w:tab/>
      </w:r>
      <w:r>
        <w:tab/>
      </w:r>
      <w:r>
        <w:tab/>
      </w:r>
      <w:r>
        <w:tab/>
      </w:r>
      <w:r>
        <w:tab/>
      </w:r>
      <w:r>
        <w:tab/>
      </w:r>
      <w:r>
        <w:tab/>
      </w:r>
      <w:r>
        <w:tab/>
      </w:r>
      <w:r w:rsidR="329C3592" w:rsidRPr="329C3592">
        <w:rPr>
          <w:rFonts w:ascii="Helvetica Neue" w:eastAsia="Helvetica Neue" w:hAnsi="Helvetica Neue" w:cs="Helvetica Neue"/>
        </w:rPr>
        <w:t>Name:</w:t>
      </w:r>
    </w:p>
    <w:p w14:paraId="3BB3B049" w14:textId="1DE728AC" w:rsidR="329C3592" w:rsidRDefault="329C3592" w:rsidP="329C3592">
      <w:pPr>
        <w:spacing w:after="0" w:line="240" w:lineRule="auto"/>
        <w:ind w:left="-14" w:firstLine="0"/>
        <w:rPr>
          <w:rFonts w:ascii="Helvetica Neue" w:eastAsia="Helvetica Neue" w:hAnsi="Helvetica Neue" w:cs="Helvetica Neue"/>
        </w:rPr>
      </w:pPr>
    </w:p>
    <w:p w14:paraId="3761AC48" w14:textId="06D6CB71" w:rsidR="00E1345D" w:rsidRPr="00ED76C4" w:rsidRDefault="00E1345D" w:rsidP="329C3592">
      <w:pPr>
        <w:spacing w:after="0" w:line="240" w:lineRule="auto"/>
        <w:ind w:left="-14" w:firstLine="0"/>
        <w:rPr>
          <w:rFonts w:ascii="Helvetica Neue" w:eastAsia="Helvetica Neue" w:hAnsi="Helvetica Neue" w:cs="Helvetica Neue"/>
        </w:rPr>
      </w:pPr>
      <w:r w:rsidRPr="329C3592">
        <w:rPr>
          <w:rFonts w:ascii="Helvetica Neue" w:eastAsia="Helvetica Neue" w:hAnsi="Helvetica Neue" w:cs="Helvetica Neue"/>
        </w:rPr>
        <w:t>Signature:</w:t>
      </w:r>
      <w:r>
        <w:tab/>
      </w:r>
      <w:r>
        <w:tab/>
      </w:r>
      <w:r>
        <w:tab/>
      </w:r>
      <w:r>
        <w:tab/>
      </w:r>
      <w:r>
        <w:tab/>
      </w:r>
      <w:r>
        <w:tab/>
      </w:r>
      <w:r>
        <w:tab/>
      </w:r>
      <w:r w:rsidR="329C3592" w:rsidRPr="329C3592">
        <w:rPr>
          <w:rFonts w:ascii="Helvetica Neue" w:eastAsia="Helvetica Neue" w:hAnsi="Helvetica Neue" w:cs="Helvetica Neue"/>
        </w:rPr>
        <w:t>Signature:</w:t>
      </w:r>
    </w:p>
    <w:p w14:paraId="3F6D6C16" w14:textId="1B2EBA7D" w:rsidR="00E1345D" w:rsidRPr="00ED76C4" w:rsidRDefault="00E1345D" w:rsidP="329C3592">
      <w:pPr>
        <w:spacing w:after="0" w:line="240" w:lineRule="auto"/>
        <w:ind w:left="-14" w:firstLine="0"/>
        <w:rPr>
          <w:color w:val="000000" w:themeColor="text1"/>
          <w:szCs w:val="20"/>
        </w:rPr>
      </w:pPr>
    </w:p>
    <w:p w14:paraId="08CE6F91" w14:textId="77777777" w:rsidR="00E1345D" w:rsidRPr="00ED76C4" w:rsidRDefault="00E1345D" w:rsidP="329C3592">
      <w:pPr>
        <w:spacing w:after="0" w:line="240" w:lineRule="auto"/>
        <w:ind w:left="-4"/>
        <w:rPr>
          <w:rFonts w:ascii="Helvetica Neue" w:eastAsia="Helvetica Neue" w:hAnsi="Helvetica Neue" w:cs="Helvetica Neue"/>
        </w:rPr>
      </w:pPr>
    </w:p>
    <w:p w14:paraId="06CCB26E" w14:textId="6F01CF4F" w:rsidR="00E1345D" w:rsidRPr="00ED76C4" w:rsidRDefault="00E1345D" w:rsidP="329C3592">
      <w:pPr>
        <w:spacing w:after="0" w:line="240" w:lineRule="auto"/>
        <w:ind w:left="-14" w:firstLine="0"/>
        <w:rPr>
          <w:rFonts w:ascii="Helvetica Neue" w:eastAsia="Helvetica Neue" w:hAnsi="Helvetica Neue" w:cs="Helvetica Neue"/>
        </w:rPr>
      </w:pPr>
      <w:r w:rsidRPr="329C3592">
        <w:rPr>
          <w:rFonts w:ascii="Helvetica Neue" w:eastAsia="Helvetica Neue" w:hAnsi="Helvetica Neue" w:cs="Helvetica Neue"/>
        </w:rPr>
        <w:t>Date:</w:t>
      </w:r>
      <w:r>
        <w:tab/>
      </w:r>
      <w:r>
        <w:tab/>
      </w:r>
      <w:r>
        <w:tab/>
      </w:r>
      <w:r>
        <w:tab/>
      </w:r>
      <w:r>
        <w:tab/>
      </w:r>
      <w:r>
        <w:tab/>
      </w:r>
      <w:r>
        <w:tab/>
      </w:r>
      <w:r>
        <w:tab/>
      </w:r>
      <w:r w:rsidR="329C3592" w:rsidRPr="329C3592">
        <w:rPr>
          <w:rFonts w:ascii="Helvetica Neue" w:eastAsia="Helvetica Neue" w:hAnsi="Helvetica Neue" w:cs="Helvetica Neue"/>
        </w:rPr>
        <w:t>Date:</w:t>
      </w:r>
    </w:p>
    <w:p w14:paraId="5D4EC514" w14:textId="222AA36D" w:rsidR="00E1345D" w:rsidRPr="00ED76C4" w:rsidRDefault="00E1345D" w:rsidP="329C3592">
      <w:pPr>
        <w:spacing w:after="0" w:line="240" w:lineRule="auto"/>
        <w:ind w:left="-14" w:firstLine="0"/>
        <w:rPr>
          <w:color w:val="000000" w:themeColor="text1"/>
          <w:szCs w:val="20"/>
        </w:rPr>
      </w:pPr>
    </w:p>
    <w:p w14:paraId="07547A01" w14:textId="125EC86B" w:rsidR="00E1345D" w:rsidRPr="00ED76C4" w:rsidRDefault="00E1345D" w:rsidP="329C3592">
      <w:pPr>
        <w:spacing w:after="0" w:line="240" w:lineRule="auto"/>
        <w:ind w:left="-4"/>
        <w:rPr>
          <w:color w:val="000000" w:themeColor="text1"/>
          <w:szCs w:val="20"/>
        </w:rPr>
      </w:pPr>
    </w:p>
    <w:p w14:paraId="60DEDCE8" w14:textId="77777777" w:rsidR="00E1345D" w:rsidRPr="00ED76C4" w:rsidRDefault="3D69E73E" w:rsidP="3D69E73E">
      <w:pPr>
        <w:spacing w:after="0" w:line="240" w:lineRule="auto"/>
        <w:ind w:left="3600" w:firstLine="0"/>
        <w:rPr>
          <w:rFonts w:ascii="Helvetica Neue" w:eastAsia="Helvetica Neue" w:hAnsi="Helvetica Neue" w:cs="Helvetica Neue"/>
        </w:rPr>
      </w:pPr>
      <w:r w:rsidRPr="3D69E73E">
        <w:rPr>
          <w:rFonts w:ascii="Helvetica Neue" w:eastAsia="Helvetica Neue" w:hAnsi="Helvetica Neue" w:cs="Helvetica Neue"/>
        </w:rPr>
        <w:t>Director of Undergraduate Studies:</w:t>
      </w:r>
    </w:p>
    <w:p w14:paraId="5043CB0F" w14:textId="77777777" w:rsidR="00E1345D" w:rsidRPr="00ED76C4" w:rsidRDefault="00E1345D" w:rsidP="3D69E73E">
      <w:pPr>
        <w:spacing w:after="0" w:line="240" w:lineRule="auto"/>
        <w:ind w:left="1450"/>
        <w:rPr>
          <w:rFonts w:ascii="Helvetica Neue" w:eastAsia="Helvetica Neue" w:hAnsi="Helvetica Neue" w:cs="Helvetica Neue"/>
        </w:rPr>
      </w:pPr>
      <w:r w:rsidRPr="00ED76C4">
        <w:rPr>
          <w:rFonts w:ascii="Helvetica Neue" w:hAnsi="Helvetica Neue" w:cstheme="majorBidi"/>
          <w:szCs w:val="20"/>
        </w:rPr>
        <w:tab/>
      </w:r>
    </w:p>
    <w:p w14:paraId="3A313396" w14:textId="77777777" w:rsidR="00E1345D" w:rsidRPr="00ED76C4" w:rsidRDefault="00E1345D" w:rsidP="3D69E73E">
      <w:pPr>
        <w:spacing w:after="0" w:line="240" w:lineRule="auto"/>
        <w:ind w:left="3600" w:firstLine="0"/>
        <w:rPr>
          <w:rFonts w:ascii="Helvetica Neue" w:eastAsia="Helvetica Neue" w:hAnsi="Helvetica Neue" w:cs="Helvetica Neue"/>
        </w:rPr>
      </w:pPr>
      <w:r w:rsidRPr="329C3592">
        <w:rPr>
          <w:rFonts w:ascii="Helvetica Neue" w:eastAsia="Helvetica Neue" w:hAnsi="Helvetica Neue" w:cs="Helvetica Neue"/>
        </w:rPr>
        <w:t>Name:</w:t>
      </w:r>
    </w:p>
    <w:p w14:paraId="07459315" w14:textId="77777777" w:rsidR="00E1345D" w:rsidRPr="00ED76C4" w:rsidRDefault="00E1345D" w:rsidP="3D69E73E">
      <w:pPr>
        <w:spacing w:after="0" w:line="240" w:lineRule="auto"/>
        <w:ind w:left="2170"/>
        <w:rPr>
          <w:rFonts w:ascii="Helvetica Neue" w:eastAsia="Helvetica Neue" w:hAnsi="Helvetica Neue" w:cs="Helvetica Neue"/>
        </w:rPr>
      </w:pPr>
    </w:p>
    <w:p w14:paraId="2B2D34AA" w14:textId="77777777" w:rsidR="00E1345D" w:rsidRPr="00ED76C4" w:rsidRDefault="3D69E73E" w:rsidP="3D69E73E">
      <w:pPr>
        <w:spacing w:after="0" w:line="240" w:lineRule="auto"/>
        <w:ind w:left="3600" w:firstLine="0"/>
        <w:rPr>
          <w:rFonts w:ascii="Helvetica Neue" w:eastAsia="Helvetica Neue" w:hAnsi="Helvetica Neue" w:cs="Helvetica Neue"/>
        </w:rPr>
      </w:pPr>
      <w:r w:rsidRPr="3D69E73E">
        <w:rPr>
          <w:rFonts w:ascii="Helvetica Neue" w:eastAsia="Helvetica Neue" w:hAnsi="Helvetica Neue" w:cs="Helvetica Neue"/>
        </w:rPr>
        <w:t>Signature:</w:t>
      </w:r>
    </w:p>
    <w:p w14:paraId="6537F28F" w14:textId="77777777" w:rsidR="00E1345D" w:rsidRPr="00ED76C4" w:rsidRDefault="00E1345D" w:rsidP="3D69E73E">
      <w:pPr>
        <w:spacing w:after="0" w:line="240" w:lineRule="auto"/>
        <w:ind w:left="2170"/>
        <w:rPr>
          <w:rFonts w:ascii="Helvetica Neue" w:eastAsia="Helvetica Neue" w:hAnsi="Helvetica Neue" w:cs="Helvetica Neue"/>
        </w:rPr>
      </w:pPr>
    </w:p>
    <w:p w14:paraId="3BAE554E" w14:textId="77777777" w:rsidR="00E1345D" w:rsidRPr="00ED76C4" w:rsidRDefault="00E1345D" w:rsidP="3D69E73E">
      <w:pPr>
        <w:spacing w:after="0" w:line="240" w:lineRule="auto"/>
        <w:ind w:left="3600" w:firstLine="0"/>
        <w:rPr>
          <w:rFonts w:ascii="Helvetica Neue" w:eastAsia="Helvetica Neue" w:hAnsi="Helvetica Neue" w:cs="Helvetica Neue"/>
        </w:rPr>
      </w:pPr>
      <w:r w:rsidRPr="329C3592">
        <w:rPr>
          <w:rFonts w:ascii="Helvetica Neue" w:eastAsia="Helvetica Neue" w:hAnsi="Helvetica Neue" w:cs="Helvetica Neue"/>
        </w:rPr>
        <w:t>Date:</w:t>
      </w:r>
    </w:p>
    <w:p w14:paraId="6DFB9E20" w14:textId="77777777" w:rsidR="00E1345D" w:rsidRPr="00ED76C4" w:rsidRDefault="00E1345D" w:rsidP="329C3592">
      <w:pPr>
        <w:spacing w:after="0" w:line="240" w:lineRule="auto"/>
        <w:ind w:left="-4"/>
        <w:rPr>
          <w:rFonts w:ascii="Helvetica Neue" w:eastAsia="Helvetica Neue" w:hAnsi="Helvetica Neue" w:cs="Helvetica Neue"/>
        </w:rPr>
      </w:pPr>
    </w:p>
    <w:p w14:paraId="7D149327" w14:textId="77777777" w:rsidR="000D0673" w:rsidRPr="00ED76C4" w:rsidRDefault="329C3592" w:rsidP="329C3592">
      <w:pPr>
        <w:spacing w:after="0" w:line="240" w:lineRule="auto"/>
        <w:ind w:left="1" w:firstLine="0"/>
        <w:rPr>
          <w:rFonts w:ascii="Helvetica Neue" w:eastAsia="Helvetica Neue" w:hAnsi="Helvetica Neue" w:cs="Helvetica Neue"/>
        </w:rPr>
      </w:pPr>
      <w:r w:rsidRPr="329C3592">
        <w:rPr>
          <w:rFonts w:ascii="Helvetica Neue" w:eastAsia="Helvetica Neue" w:hAnsi="Helvetica Neue" w:cs="Helvetica Neue"/>
        </w:rPr>
        <w:t xml:space="preserve"> </w:t>
      </w:r>
    </w:p>
    <w:p w14:paraId="3B7B4B86" w14:textId="3AEA52CE" w:rsidR="00E1345D" w:rsidRPr="00ED76C4" w:rsidRDefault="329C3592" w:rsidP="329C3592">
      <w:pPr>
        <w:spacing w:after="0" w:line="240" w:lineRule="auto"/>
        <w:rPr>
          <w:rFonts w:ascii="Helvetica Neue" w:eastAsia="Helvetica Neue" w:hAnsi="Helvetica Neue" w:cs="Helvetica Neue"/>
        </w:rPr>
      </w:pPr>
      <w:r w:rsidRPr="329C3592">
        <w:rPr>
          <w:rFonts w:ascii="Helvetica Neue" w:eastAsia="Helvetica Neue" w:hAnsi="Helvetica Neue" w:cs="Helvetica Neue"/>
        </w:rPr>
        <w:t xml:space="preserve">Complete the form, sign it, and pass it on in pdf form for electronic signatures.  Signed form must then be returned to Mrs. Karen Whitesell, the DUS Assistant, </w:t>
      </w:r>
      <w:hyperlink r:id="rId13">
        <w:r w:rsidRPr="329C3592">
          <w:rPr>
            <w:rStyle w:val="Hyperlink"/>
            <w:rFonts w:ascii="Helvetica Neue" w:eastAsia="Helvetica Neue" w:hAnsi="Helvetica Neue" w:cs="Helvetica Neue"/>
          </w:rPr>
          <w:t>karen.whitesell@duke.edu</w:t>
        </w:r>
      </w:hyperlink>
      <w:r w:rsidRPr="329C3592">
        <w:rPr>
          <w:rFonts w:ascii="Helvetica Neue" w:eastAsia="Helvetica Neue" w:hAnsi="Helvetica Neue" w:cs="Helvetica Neue"/>
        </w:rPr>
        <w:t xml:space="preserve"> to obtain the course, section </w:t>
      </w:r>
      <w:proofErr w:type="gramStart"/>
      <w:r w:rsidRPr="329C3592">
        <w:rPr>
          <w:rFonts w:ascii="Helvetica Neue" w:eastAsia="Helvetica Neue" w:hAnsi="Helvetica Neue" w:cs="Helvetica Neue"/>
        </w:rPr>
        <w:t>and  permission</w:t>
      </w:r>
      <w:proofErr w:type="gramEnd"/>
      <w:r w:rsidRPr="329C3592">
        <w:rPr>
          <w:rFonts w:ascii="Helvetica Neue" w:eastAsia="Helvetica Neue" w:hAnsi="Helvetica Neue" w:cs="Helvetica Neue"/>
        </w:rPr>
        <w:t xml:space="preserve"> numbers. Once those numbers are assigned, the DUS Assistant will archive the signed permission document and will distribute copies to the student, supervising faculty member, and instructor (if different from Supervising Faculty Member).</w:t>
      </w:r>
    </w:p>
    <w:p w14:paraId="39D5922E" w14:textId="0A2A9BB9" w:rsidR="329C3592" w:rsidRDefault="329C3592" w:rsidP="329C3592">
      <w:pPr>
        <w:spacing w:after="0" w:line="240" w:lineRule="auto"/>
        <w:ind w:left="1" w:firstLine="0"/>
        <w:rPr>
          <w:rFonts w:ascii="Helvetica Neue" w:eastAsia="Helvetica Neue" w:hAnsi="Helvetica Neue" w:cs="Helvetica Neue"/>
          <w:b/>
          <w:bCs/>
        </w:rPr>
      </w:pPr>
    </w:p>
    <w:p w14:paraId="1B25236E" w14:textId="77777777" w:rsidR="00E1345D" w:rsidRPr="00ED76C4" w:rsidRDefault="329C3592" w:rsidP="329C3592">
      <w:pPr>
        <w:spacing w:after="0" w:line="240" w:lineRule="auto"/>
        <w:ind w:left="1" w:firstLine="0"/>
        <w:rPr>
          <w:rFonts w:ascii="Helvetica Neue" w:eastAsia="Helvetica Neue" w:hAnsi="Helvetica Neue" w:cs="Helvetica Neue"/>
          <w:b/>
          <w:bCs/>
        </w:rPr>
      </w:pPr>
      <w:r w:rsidRPr="329C3592">
        <w:rPr>
          <w:rFonts w:ascii="Helvetica Neue" w:eastAsia="Helvetica Neue" w:hAnsi="Helvetica Neue" w:cs="Helvetica Neue"/>
          <w:b/>
          <w:bCs/>
        </w:rPr>
        <w:t>To be completed by the DUS Assistant:</w:t>
      </w:r>
    </w:p>
    <w:p w14:paraId="3A0FF5F2" w14:textId="77777777" w:rsidR="00DE2D52" w:rsidRPr="00ED76C4" w:rsidRDefault="00DE2D52" w:rsidP="329C3592">
      <w:pPr>
        <w:spacing w:after="0" w:line="240" w:lineRule="auto"/>
        <w:ind w:left="0" w:firstLine="0"/>
        <w:rPr>
          <w:rFonts w:ascii="Helvetica Neue" w:eastAsia="Helvetica Neue" w:hAnsi="Helvetica Neue" w:cs="Helvetica Neue"/>
        </w:rPr>
      </w:pPr>
    </w:p>
    <w:p w14:paraId="1D597E2A" w14:textId="77777777" w:rsidR="00E1345D" w:rsidRPr="00ED76C4" w:rsidRDefault="329C3592" w:rsidP="329C3592">
      <w:pPr>
        <w:spacing w:after="0" w:line="240" w:lineRule="auto"/>
        <w:ind w:left="-4" w:right="1" w:firstLine="724"/>
        <w:rPr>
          <w:rFonts w:ascii="Helvetica Neue" w:eastAsia="Helvetica Neue" w:hAnsi="Helvetica Neue" w:cs="Helvetica Neue"/>
        </w:rPr>
      </w:pPr>
      <w:r w:rsidRPr="329C3592">
        <w:rPr>
          <w:rFonts w:ascii="Helvetica Neue" w:eastAsia="Helvetica Neue" w:hAnsi="Helvetica Neue" w:cs="Helvetica Neue"/>
        </w:rPr>
        <w:t>ASSIGNED COURSE AND SECTION NUMBER:</w:t>
      </w:r>
    </w:p>
    <w:p w14:paraId="5630AD66" w14:textId="77777777" w:rsidR="00E1345D" w:rsidRPr="00ED76C4" w:rsidRDefault="00E1345D" w:rsidP="329C3592">
      <w:pPr>
        <w:spacing w:after="0" w:line="240" w:lineRule="auto"/>
        <w:ind w:left="-4" w:right="1" w:firstLine="724"/>
        <w:rPr>
          <w:rFonts w:ascii="Helvetica Neue" w:eastAsia="Helvetica Neue" w:hAnsi="Helvetica Neue" w:cs="Helvetica Neue"/>
        </w:rPr>
      </w:pPr>
    </w:p>
    <w:p w14:paraId="079C37E9" w14:textId="77777777" w:rsidR="000D0673" w:rsidRPr="00DE2D52" w:rsidRDefault="329C3592" w:rsidP="329C3592">
      <w:pPr>
        <w:spacing w:after="0" w:line="240" w:lineRule="auto"/>
        <w:ind w:left="-4" w:right="1" w:firstLine="724"/>
        <w:rPr>
          <w:rFonts w:ascii="Helvetica Neue" w:eastAsia="Helvetica Neue" w:hAnsi="Helvetica Neue" w:cs="Helvetica Neue"/>
        </w:rPr>
      </w:pPr>
      <w:r w:rsidRPr="329C3592">
        <w:rPr>
          <w:rFonts w:ascii="Helvetica Neue" w:eastAsia="Helvetica Neue" w:hAnsi="Helvetica Neue" w:cs="Helvetica Neue"/>
        </w:rPr>
        <w:t>ASSIGNED PERMISSION NUMBER:</w:t>
      </w:r>
    </w:p>
    <w:p w14:paraId="61829076" w14:textId="77777777" w:rsidR="00281803" w:rsidRPr="00DE2D52" w:rsidRDefault="00281803" w:rsidP="329C3592">
      <w:pPr>
        <w:spacing w:after="0" w:line="240" w:lineRule="auto"/>
        <w:ind w:left="0" w:firstLine="0"/>
        <w:rPr>
          <w:rFonts w:ascii="Helvetica Neue" w:eastAsia="Helvetica Neue" w:hAnsi="Helvetica Neue" w:cs="Helvetica Neue"/>
        </w:rPr>
      </w:pPr>
    </w:p>
    <w:sectPr w:rsidR="00281803" w:rsidRPr="00DE2D52" w:rsidSect="00BB3163">
      <w:footnotePr>
        <w:numRestart w:val="eachPage"/>
      </w:footnotePr>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B9EB8" w14:textId="77777777" w:rsidR="00E07CEF" w:rsidRDefault="00E07CEF">
      <w:pPr>
        <w:spacing w:after="0" w:line="240" w:lineRule="auto"/>
      </w:pPr>
      <w:r>
        <w:separator/>
      </w:r>
    </w:p>
  </w:endnote>
  <w:endnote w:type="continuationSeparator" w:id="0">
    <w:p w14:paraId="332F408E" w14:textId="77777777" w:rsidR="00E07CEF" w:rsidRDefault="00E07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Wingdings 2">
    <w:panose1 w:val="050201020105070707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5A22A" w14:textId="77777777" w:rsidR="00E07CEF" w:rsidRDefault="00E07CEF">
      <w:pPr>
        <w:spacing w:after="0" w:line="259" w:lineRule="auto"/>
        <w:ind w:left="1" w:firstLine="0"/>
      </w:pPr>
      <w:r>
        <w:separator/>
      </w:r>
    </w:p>
  </w:footnote>
  <w:footnote w:type="continuationSeparator" w:id="0">
    <w:p w14:paraId="40A99F94" w14:textId="77777777" w:rsidR="00E07CEF" w:rsidRDefault="00E07CEF">
      <w:pPr>
        <w:spacing w:after="0" w:line="259" w:lineRule="auto"/>
        <w:ind w:left="1" w:firstLine="0"/>
      </w:pPr>
      <w:r>
        <w:continuationSeparator/>
      </w:r>
    </w:p>
  </w:footnote>
  <w:footnote w:id="1">
    <w:p w14:paraId="4EDAC49F" w14:textId="77777777" w:rsidR="000D0673" w:rsidRDefault="001D33AE">
      <w:pPr>
        <w:pStyle w:val="footnotedescription"/>
      </w:pPr>
      <w:r>
        <w:rPr>
          <w:rStyle w:val="footnotemark"/>
        </w:rPr>
        <w:footnoteRef/>
      </w:r>
      <w:r>
        <w:t xml:space="preserve"> For policies and procedures related to independent study in </w:t>
      </w:r>
      <w:r w:rsidRPr="00306ABD">
        <w:t>Study A</w:t>
      </w:r>
      <w:r w:rsidR="000F6E7D" w:rsidRPr="00306ABD">
        <w:t xml:space="preserve">way </w:t>
      </w:r>
      <w:r w:rsidRPr="00306ABD">
        <w:t xml:space="preserve">programs, see </w:t>
      </w:r>
      <w:r w:rsidR="000F6E7D" w:rsidRPr="00306ABD">
        <w:t xml:space="preserve">the appropriate </w:t>
      </w:r>
      <w:r w:rsidRPr="00306ABD">
        <w:t xml:space="preserve">Duke </w:t>
      </w:r>
      <w:r w:rsidR="000F6E7D" w:rsidRPr="00306ABD">
        <w:t>GEO</w:t>
      </w:r>
      <w:r w:rsidRPr="00306ABD">
        <w:t xml:space="preserve"> Handbook.</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64758"/>
    <w:multiLevelType w:val="hybridMultilevel"/>
    <w:tmpl w:val="189EB664"/>
    <w:lvl w:ilvl="0" w:tplc="B5BA5020">
      <w:start w:val="1"/>
      <w:numFmt w:val="decimal"/>
      <w:lvlText w:val="%1."/>
      <w:lvlJc w:val="left"/>
      <w:pPr>
        <w:ind w:left="2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4E2CA5E">
      <w:start w:val="1"/>
      <w:numFmt w:val="lowerLetter"/>
      <w:lvlText w:val="%2"/>
      <w:lvlJc w:val="left"/>
      <w:pPr>
        <w:ind w:left="10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DD0D61A">
      <w:start w:val="1"/>
      <w:numFmt w:val="lowerRoman"/>
      <w:lvlText w:val="%3"/>
      <w:lvlJc w:val="left"/>
      <w:pPr>
        <w:ind w:left="18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4E68AEE">
      <w:start w:val="1"/>
      <w:numFmt w:val="decimal"/>
      <w:lvlText w:val="%4"/>
      <w:lvlJc w:val="left"/>
      <w:pPr>
        <w:ind w:left="25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B425D82">
      <w:start w:val="1"/>
      <w:numFmt w:val="lowerLetter"/>
      <w:lvlText w:val="%5"/>
      <w:lvlJc w:val="left"/>
      <w:pPr>
        <w:ind w:left="32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08C4660">
      <w:start w:val="1"/>
      <w:numFmt w:val="lowerRoman"/>
      <w:lvlText w:val="%6"/>
      <w:lvlJc w:val="left"/>
      <w:pPr>
        <w:ind w:left="39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5ECC2C0">
      <w:start w:val="1"/>
      <w:numFmt w:val="decimal"/>
      <w:lvlText w:val="%7"/>
      <w:lvlJc w:val="left"/>
      <w:pPr>
        <w:ind w:left="46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9D85AB2">
      <w:start w:val="1"/>
      <w:numFmt w:val="lowerLetter"/>
      <w:lvlText w:val="%8"/>
      <w:lvlJc w:val="left"/>
      <w:pPr>
        <w:ind w:left="54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F542BB4">
      <w:start w:val="1"/>
      <w:numFmt w:val="lowerRoman"/>
      <w:lvlText w:val="%9"/>
      <w:lvlJc w:val="left"/>
      <w:pPr>
        <w:ind w:left="61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0F244CA"/>
    <w:multiLevelType w:val="hybridMultilevel"/>
    <w:tmpl w:val="7D5EE6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1A21524"/>
    <w:multiLevelType w:val="hybridMultilevel"/>
    <w:tmpl w:val="B7105AD6"/>
    <w:lvl w:ilvl="0" w:tplc="4472398A">
      <w:start w:val="1"/>
      <w:numFmt w:val="decimal"/>
      <w:lvlText w:val="%1."/>
      <w:lvlJc w:val="left"/>
      <w:pPr>
        <w:ind w:left="7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1C2BAA6">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884F77A">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1A0DFC6">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D4ABDEA">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71C08BE">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ADAB562">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1F05AB2">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20A5D22">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B484CB7"/>
    <w:multiLevelType w:val="hybridMultilevel"/>
    <w:tmpl w:val="A4CA77CC"/>
    <w:lvl w:ilvl="0" w:tplc="465E0F9C">
      <w:start w:val="1"/>
      <w:numFmt w:val="decimal"/>
      <w:lvlText w:val="%1."/>
      <w:lvlJc w:val="left"/>
      <w:pPr>
        <w:ind w:left="7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632CDC4">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42E7EA2">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8627E08">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A34BF7A">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B9607FE">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57632DE">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BDCCAD8">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D105BBE">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5E6104A"/>
    <w:multiLevelType w:val="hybridMultilevel"/>
    <w:tmpl w:val="16D2F97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5" w15:restartNumberingAfterBreak="0">
    <w:nsid w:val="27D72EC0"/>
    <w:multiLevelType w:val="hybridMultilevel"/>
    <w:tmpl w:val="691CF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AAD74C8"/>
    <w:multiLevelType w:val="hybridMultilevel"/>
    <w:tmpl w:val="189EB664"/>
    <w:lvl w:ilvl="0" w:tplc="B5BA5020">
      <w:start w:val="1"/>
      <w:numFmt w:val="decimal"/>
      <w:lvlText w:val="%1."/>
      <w:lvlJc w:val="left"/>
      <w:pPr>
        <w:ind w:left="2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4E2CA5E">
      <w:start w:val="1"/>
      <w:numFmt w:val="lowerLetter"/>
      <w:lvlText w:val="%2"/>
      <w:lvlJc w:val="left"/>
      <w:pPr>
        <w:ind w:left="10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DD0D61A">
      <w:start w:val="1"/>
      <w:numFmt w:val="lowerRoman"/>
      <w:lvlText w:val="%3"/>
      <w:lvlJc w:val="left"/>
      <w:pPr>
        <w:ind w:left="18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4E68AEE">
      <w:start w:val="1"/>
      <w:numFmt w:val="decimal"/>
      <w:lvlText w:val="%4"/>
      <w:lvlJc w:val="left"/>
      <w:pPr>
        <w:ind w:left="25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B425D82">
      <w:start w:val="1"/>
      <w:numFmt w:val="lowerLetter"/>
      <w:lvlText w:val="%5"/>
      <w:lvlJc w:val="left"/>
      <w:pPr>
        <w:ind w:left="32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08C4660">
      <w:start w:val="1"/>
      <w:numFmt w:val="lowerRoman"/>
      <w:lvlText w:val="%6"/>
      <w:lvlJc w:val="left"/>
      <w:pPr>
        <w:ind w:left="39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5ECC2C0">
      <w:start w:val="1"/>
      <w:numFmt w:val="decimal"/>
      <w:lvlText w:val="%7"/>
      <w:lvlJc w:val="left"/>
      <w:pPr>
        <w:ind w:left="46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9D85AB2">
      <w:start w:val="1"/>
      <w:numFmt w:val="lowerLetter"/>
      <w:lvlText w:val="%8"/>
      <w:lvlJc w:val="left"/>
      <w:pPr>
        <w:ind w:left="54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F542BB4">
      <w:start w:val="1"/>
      <w:numFmt w:val="lowerRoman"/>
      <w:lvlText w:val="%9"/>
      <w:lvlJc w:val="left"/>
      <w:pPr>
        <w:ind w:left="61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DA51DED"/>
    <w:multiLevelType w:val="hybridMultilevel"/>
    <w:tmpl w:val="189EB664"/>
    <w:lvl w:ilvl="0" w:tplc="B5BA5020">
      <w:start w:val="1"/>
      <w:numFmt w:val="decimal"/>
      <w:lvlText w:val="%1."/>
      <w:lvlJc w:val="left"/>
      <w:pPr>
        <w:ind w:left="2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4E2CA5E">
      <w:start w:val="1"/>
      <w:numFmt w:val="lowerLetter"/>
      <w:lvlText w:val="%2"/>
      <w:lvlJc w:val="left"/>
      <w:pPr>
        <w:ind w:left="10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DD0D61A">
      <w:start w:val="1"/>
      <w:numFmt w:val="lowerRoman"/>
      <w:lvlText w:val="%3"/>
      <w:lvlJc w:val="left"/>
      <w:pPr>
        <w:ind w:left="18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4E68AEE">
      <w:start w:val="1"/>
      <w:numFmt w:val="decimal"/>
      <w:lvlText w:val="%4"/>
      <w:lvlJc w:val="left"/>
      <w:pPr>
        <w:ind w:left="25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B425D82">
      <w:start w:val="1"/>
      <w:numFmt w:val="lowerLetter"/>
      <w:lvlText w:val="%5"/>
      <w:lvlJc w:val="left"/>
      <w:pPr>
        <w:ind w:left="32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08C4660">
      <w:start w:val="1"/>
      <w:numFmt w:val="lowerRoman"/>
      <w:lvlText w:val="%6"/>
      <w:lvlJc w:val="left"/>
      <w:pPr>
        <w:ind w:left="39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5ECC2C0">
      <w:start w:val="1"/>
      <w:numFmt w:val="decimal"/>
      <w:lvlText w:val="%7"/>
      <w:lvlJc w:val="left"/>
      <w:pPr>
        <w:ind w:left="46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9D85AB2">
      <w:start w:val="1"/>
      <w:numFmt w:val="lowerLetter"/>
      <w:lvlText w:val="%8"/>
      <w:lvlJc w:val="left"/>
      <w:pPr>
        <w:ind w:left="54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F542BB4">
      <w:start w:val="1"/>
      <w:numFmt w:val="lowerRoman"/>
      <w:lvlText w:val="%9"/>
      <w:lvlJc w:val="left"/>
      <w:pPr>
        <w:ind w:left="61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50B08AA"/>
    <w:multiLevelType w:val="hybridMultilevel"/>
    <w:tmpl w:val="2AA69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8526B94"/>
    <w:multiLevelType w:val="hybridMultilevel"/>
    <w:tmpl w:val="189EB664"/>
    <w:lvl w:ilvl="0" w:tplc="B5BA5020">
      <w:start w:val="1"/>
      <w:numFmt w:val="decimal"/>
      <w:lvlText w:val="%1."/>
      <w:lvlJc w:val="left"/>
      <w:pPr>
        <w:ind w:left="2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4E2CA5E">
      <w:start w:val="1"/>
      <w:numFmt w:val="lowerLetter"/>
      <w:lvlText w:val="%2"/>
      <w:lvlJc w:val="left"/>
      <w:pPr>
        <w:ind w:left="10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DD0D61A">
      <w:start w:val="1"/>
      <w:numFmt w:val="lowerRoman"/>
      <w:lvlText w:val="%3"/>
      <w:lvlJc w:val="left"/>
      <w:pPr>
        <w:ind w:left="18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4E68AEE">
      <w:start w:val="1"/>
      <w:numFmt w:val="decimal"/>
      <w:lvlText w:val="%4"/>
      <w:lvlJc w:val="left"/>
      <w:pPr>
        <w:ind w:left="25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B425D82">
      <w:start w:val="1"/>
      <w:numFmt w:val="lowerLetter"/>
      <w:lvlText w:val="%5"/>
      <w:lvlJc w:val="left"/>
      <w:pPr>
        <w:ind w:left="32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08C4660">
      <w:start w:val="1"/>
      <w:numFmt w:val="lowerRoman"/>
      <w:lvlText w:val="%6"/>
      <w:lvlJc w:val="left"/>
      <w:pPr>
        <w:ind w:left="39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5ECC2C0">
      <w:start w:val="1"/>
      <w:numFmt w:val="decimal"/>
      <w:lvlText w:val="%7"/>
      <w:lvlJc w:val="left"/>
      <w:pPr>
        <w:ind w:left="46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9D85AB2">
      <w:start w:val="1"/>
      <w:numFmt w:val="lowerLetter"/>
      <w:lvlText w:val="%8"/>
      <w:lvlJc w:val="left"/>
      <w:pPr>
        <w:ind w:left="54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F542BB4">
      <w:start w:val="1"/>
      <w:numFmt w:val="lowerRoman"/>
      <w:lvlText w:val="%9"/>
      <w:lvlJc w:val="left"/>
      <w:pPr>
        <w:ind w:left="61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4DD0601"/>
    <w:multiLevelType w:val="hybridMultilevel"/>
    <w:tmpl w:val="189EB664"/>
    <w:lvl w:ilvl="0" w:tplc="B5BA5020">
      <w:start w:val="1"/>
      <w:numFmt w:val="decimal"/>
      <w:lvlText w:val="%1."/>
      <w:lvlJc w:val="left"/>
      <w:pPr>
        <w:ind w:left="2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4E2CA5E">
      <w:start w:val="1"/>
      <w:numFmt w:val="lowerLetter"/>
      <w:lvlText w:val="%2"/>
      <w:lvlJc w:val="left"/>
      <w:pPr>
        <w:ind w:left="10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DD0D61A">
      <w:start w:val="1"/>
      <w:numFmt w:val="lowerRoman"/>
      <w:lvlText w:val="%3"/>
      <w:lvlJc w:val="left"/>
      <w:pPr>
        <w:ind w:left="18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4E68AEE">
      <w:start w:val="1"/>
      <w:numFmt w:val="decimal"/>
      <w:lvlText w:val="%4"/>
      <w:lvlJc w:val="left"/>
      <w:pPr>
        <w:ind w:left="25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B425D82">
      <w:start w:val="1"/>
      <w:numFmt w:val="lowerLetter"/>
      <w:lvlText w:val="%5"/>
      <w:lvlJc w:val="left"/>
      <w:pPr>
        <w:ind w:left="32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08C4660">
      <w:start w:val="1"/>
      <w:numFmt w:val="lowerRoman"/>
      <w:lvlText w:val="%6"/>
      <w:lvlJc w:val="left"/>
      <w:pPr>
        <w:ind w:left="39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5ECC2C0">
      <w:start w:val="1"/>
      <w:numFmt w:val="decimal"/>
      <w:lvlText w:val="%7"/>
      <w:lvlJc w:val="left"/>
      <w:pPr>
        <w:ind w:left="46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9D85AB2">
      <w:start w:val="1"/>
      <w:numFmt w:val="lowerLetter"/>
      <w:lvlText w:val="%8"/>
      <w:lvlJc w:val="left"/>
      <w:pPr>
        <w:ind w:left="54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F542BB4">
      <w:start w:val="1"/>
      <w:numFmt w:val="lowerRoman"/>
      <w:lvlText w:val="%9"/>
      <w:lvlJc w:val="left"/>
      <w:pPr>
        <w:ind w:left="61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9770F8A"/>
    <w:multiLevelType w:val="hybridMultilevel"/>
    <w:tmpl w:val="B7105AD6"/>
    <w:lvl w:ilvl="0" w:tplc="4472398A">
      <w:start w:val="1"/>
      <w:numFmt w:val="decimal"/>
      <w:lvlText w:val="%1."/>
      <w:lvlJc w:val="left"/>
      <w:pPr>
        <w:ind w:left="6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1C2BAA6">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884F77A">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1A0DFC6">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D4ABDEA">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71C08BE">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ADAB562">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1F05AB2">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20A5D22">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B4E34A9"/>
    <w:multiLevelType w:val="hybridMultilevel"/>
    <w:tmpl w:val="D7A0B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B8C0B8B"/>
    <w:multiLevelType w:val="hybridMultilevel"/>
    <w:tmpl w:val="189EB664"/>
    <w:lvl w:ilvl="0" w:tplc="B5BA5020">
      <w:start w:val="1"/>
      <w:numFmt w:val="decimal"/>
      <w:lvlText w:val="%1."/>
      <w:lvlJc w:val="left"/>
      <w:pPr>
        <w:ind w:left="2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4E2CA5E">
      <w:start w:val="1"/>
      <w:numFmt w:val="lowerLetter"/>
      <w:lvlText w:val="%2"/>
      <w:lvlJc w:val="left"/>
      <w:pPr>
        <w:ind w:left="10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DD0D61A">
      <w:start w:val="1"/>
      <w:numFmt w:val="lowerRoman"/>
      <w:lvlText w:val="%3"/>
      <w:lvlJc w:val="left"/>
      <w:pPr>
        <w:ind w:left="18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4E68AEE">
      <w:start w:val="1"/>
      <w:numFmt w:val="decimal"/>
      <w:lvlText w:val="%4"/>
      <w:lvlJc w:val="left"/>
      <w:pPr>
        <w:ind w:left="25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B425D82">
      <w:start w:val="1"/>
      <w:numFmt w:val="lowerLetter"/>
      <w:lvlText w:val="%5"/>
      <w:lvlJc w:val="left"/>
      <w:pPr>
        <w:ind w:left="32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08C4660">
      <w:start w:val="1"/>
      <w:numFmt w:val="lowerRoman"/>
      <w:lvlText w:val="%6"/>
      <w:lvlJc w:val="left"/>
      <w:pPr>
        <w:ind w:left="39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5ECC2C0">
      <w:start w:val="1"/>
      <w:numFmt w:val="decimal"/>
      <w:lvlText w:val="%7"/>
      <w:lvlJc w:val="left"/>
      <w:pPr>
        <w:ind w:left="46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9D85AB2">
      <w:start w:val="1"/>
      <w:numFmt w:val="lowerLetter"/>
      <w:lvlText w:val="%8"/>
      <w:lvlJc w:val="left"/>
      <w:pPr>
        <w:ind w:left="54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F542BB4">
      <w:start w:val="1"/>
      <w:numFmt w:val="lowerRoman"/>
      <w:lvlText w:val="%9"/>
      <w:lvlJc w:val="left"/>
      <w:pPr>
        <w:ind w:left="61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7DE469AE"/>
    <w:multiLevelType w:val="hybridMultilevel"/>
    <w:tmpl w:val="F8C40BAE"/>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num w:numId="1" w16cid:durableId="1632789137">
    <w:abstractNumId w:val="11"/>
  </w:num>
  <w:num w:numId="2" w16cid:durableId="1837914038">
    <w:abstractNumId w:val="3"/>
  </w:num>
  <w:num w:numId="3" w16cid:durableId="123350811">
    <w:abstractNumId w:val="10"/>
  </w:num>
  <w:num w:numId="4" w16cid:durableId="1320697296">
    <w:abstractNumId w:val="5"/>
  </w:num>
  <w:num w:numId="5" w16cid:durableId="1877691744">
    <w:abstractNumId w:val="1"/>
  </w:num>
  <w:num w:numId="6" w16cid:durableId="288316112">
    <w:abstractNumId w:val="12"/>
  </w:num>
  <w:num w:numId="7" w16cid:durableId="1379864995">
    <w:abstractNumId w:val="8"/>
  </w:num>
  <w:num w:numId="8" w16cid:durableId="778446853">
    <w:abstractNumId w:val="4"/>
  </w:num>
  <w:num w:numId="9" w16cid:durableId="307395123">
    <w:abstractNumId w:val="14"/>
  </w:num>
  <w:num w:numId="10" w16cid:durableId="261190585">
    <w:abstractNumId w:val="2"/>
  </w:num>
  <w:num w:numId="11" w16cid:durableId="476848168">
    <w:abstractNumId w:val="0"/>
  </w:num>
  <w:num w:numId="12" w16cid:durableId="1498886297">
    <w:abstractNumId w:val="9"/>
  </w:num>
  <w:num w:numId="13" w16cid:durableId="256132028">
    <w:abstractNumId w:val="6"/>
  </w:num>
  <w:num w:numId="14" w16cid:durableId="866480401">
    <w:abstractNumId w:val="7"/>
  </w:num>
  <w:num w:numId="15" w16cid:durableId="1897857393">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an Dragich">
    <w15:presenceInfo w15:providerId="AD" w15:userId="S::emd48@duke.edu::e5631f86-33a5-4500-9c3d-de075c3754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673"/>
    <w:rsid w:val="00014807"/>
    <w:rsid w:val="00033AC9"/>
    <w:rsid w:val="0006540B"/>
    <w:rsid w:val="000A3A4A"/>
    <w:rsid w:val="000D0673"/>
    <w:rsid w:val="000E0F0E"/>
    <w:rsid w:val="000F508B"/>
    <w:rsid w:val="000F6E7D"/>
    <w:rsid w:val="0011036B"/>
    <w:rsid w:val="001202C0"/>
    <w:rsid w:val="0015082A"/>
    <w:rsid w:val="0017455A"/>
    <w:rsid w:val="001963F7"/>
    <w:rsid w:val="001B0595"/>
    <w:rsid w:val="001B2F11"/>
    <w:rsid w:val="001D33AE"/>
    <w:rsid w:val="001F001B"/>
    <w:rsid w:val="001F1DAB"/>
    <w:rsid w:val="00210E51"/>
    <w:rsid w:val="002174A3"/>
    <w:rsid w:val="002540B7"/>
    <w:rsid w:val="00281803"/>
    <w:rsid w:val="002944D3"/>
    <w:rsid w:val="002A604B"/>
    <w:rsid w:val="002B194E"/>
    <w:rsid w:val="002C0FC8"/>
    <w:rsid w:val="00306ABD"/>
    <w:rsid w:val="00323DA6"/>
    <w:rsid w:val="003445B5"/>
    <w:rsid w:val="003462F7"/>
    <w:rsid w:val="00374238"/>
    <w:rsid w:val="003839C1"/>
    <w:rsid w:val="003D3BA7"/>
    <w:rsid w:val="00464B91"/>
    <w:rsid w:val="0046753C"/>
    <w:rsid w:val="004A4949"/>
    <w:rsid w:val="004C29AA"/>
    <w:rsid w:val="00555CAE"/>
    <w:rsid w:val="005A0EDE"/>
    <w:rsid w:val="005E1FF5"/>
    <w:rsid w:val="005E3D85"/>
    <w:rsid w:val="00602ACD"/>
    <w:rsid w:val="006113EA"/>
    <w:rsid w:val="00624AE0"/>
    <w:rsid w:val="00640AA2"/>
    <w:rsid w:val="006547AD"/>
    <w:rsid w:val="0068641F"/>
    <w:rsid w:val="006E0DF8"/>
    <w:rsid w:val="006E7082"/>
    <w:rsid w:val="00700F01"/>
    <w:rsid w:val="00704299"/>
    <w:rsid w:val="00725ADB"/>
    <w:rsid w:val="00790EC5"/>
    <w:rsid w:val="00797E9A"/>
    <w:rsid w:val="008161B3"/>
    <w:rsid w:val="00817307"/>
    <w:rsid w:val="0083534D"/>
    <w:rsid w:val="0084647A"/>
    <w:rsid w:val="008601E7"/>
    <w:rsid w:val="00871093"/>
    <w:rsid w:val="009025E8"/>
    <w:rsid w:val="009727E4"/>
    <w:rsid w:val="0099540E"/>
    <w:rsid w:val="009A776F"/>
    <w:rsid w:val="009B4776"/>
    <w:rsid w:val="009E64D6"/>
    <w:rsid w:val="00A24B93"/>
    <w:rsid w:val="00A87DB0"/>
    <w:rsid w:val="00A97F6D"/>
    <w:rsid w:val="00AC4062"/>
    <w:rsid w:val="00AD549E"/>
    <w:rsid w:val="00B12FE6"/>
    <w:rsid w:val="00B24FE5"/>
    <w:rsid w:val="00BB3163"/>
    <w:rsid w:val="00C00D00"/>
    <w:rsid w:val="00C12994"/>
    <w:rsid w:val="00C22AB5"/>
    <w:rsid w:val="00C60899"/>
    <w:rsid w:val="00CE24E4"/>
    <w:rsid w:val="00D707F2"/>
    <w:rsid w:val="00D90056"/>
    <w:rsid w:val="00DB5330"/>
    <w:rsid w:val="00DE13EA"/>
    <w:rsid w:val="00DE2D52"/>
    <w:rsid w:val="00DF10DD"/>
    <w:rsid w:val="00E07CEF"/>
    <w:rsid w:val="00E11512"/>
    <w:rsid w:val="00E1345D"/>
    <w:rsid w:val="00E217DB"/>
    <w:rsid w:val="00E431CD"/>
    <w:rsid w:val="00E51DC5"/>
    <w:rsid w:val="00E80254"/>
    <w:rsid w:val="00E8720D"/>
    <w:rsid w:val="00EA11DF"/>
    <w:rsid w:val="00ED76C4"/>
    <w:rsid w:val="00F00586"/>
    <w:rsid w:val="00F0455B"/>
    <w:rsid w:val="00F1307B"/>
    <w:rsid w:val="00F55D96"/>
    <w:rsid w:val="00F76BAF"/>
    <w:rsid w:val="00F8110E"/>
    <w:rsid w:val="00F97608"/>
    <w:rsid w:val="00FD7E8A"/>
    <w:rsid w:val="00FE2F87"/>
    <w:rsid w:val="00FE5BBD"/>
    <w:rsid w:val="329C3592"/>
    <w:rsid w:val="3D69E73E"/>
    <w:rsid w:val="5D52C7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19D11"/>
  <w15:docId w15:val="{3587F2DC-3DDF-4244-AAF3-033BD33D8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1" w:hanging="10"/>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ind w:left="1"/>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paragraph" w:styleId="ListParagraph">
    <w:name w:val="List Paragraph"/>
    <w:basedOn w:val="Normal"/>
    <w:uiPriority w:val="34"/>
    <w:qFormat/>
    <w:rsid w:val="00E11512"/>
    <w:pPr>
      <w:spacing w:after="160" w:line="256" w:lineRule="auto"/>
      <w:ind w:left="720" w:firstLine="0"/>
      <w:contextualSpacing/>
    </w:pPr>
    <w:rPr>
      <w:rFonts w:asciiTheme="minorHAnsi" w:eastAsiaTheme="minorHAnsi" w:hAnsiTheme="minorHAnsi" w:cstheme="minorBidi"/>
      <w:color w:val="auto"/>
      <w:sz w:val="22"/>
    </w:rPr>
  </w:style>
  <w:style w:type="character" w:customStyle="1" w:styleId="apple-converted-space">
    <w:name w:val="apple-converted-space"/>
    <w:basedOn w:val="DefaultParagraphFont"/>
    <w:rsid w:val="00E11512"/>
  </w:style>
  <w:style w:type="character" w:styleId="Hyperlink">
    <w:name w:val="Hyperlink"/>
    <w:basedOn w:val="DefaultParagraphFont"/>
    <w:uiPriority w:val="99"/>
    <w:unhideWhenUsed/>
    <w:rsid w:val="0083534D"/>
    <w:rPr>
      <w:color w:val="0563C1" w:themeColor="hyperlink"/>
      <w:u w:val="single"/>
    </w:rPr>
  </w:style>
  <w:style w:type="paragraph" w:styleId="BalloonText">
    <w:name w:val="Balloon Text"/>
    <w:basedOn w:val="Normal"/>
    <w:link w:val="BalloonTextChar"/>
    <w:uiPriority w:val="99"/>
    <w:semiHidden/>
    <w:unhideWhenUsed/>
    <w:rsid w:val="009A776F"/>
    <w:pPr>
      <w:spacing w:after="0" w:line="240" w:lineRule="auto"/>
    </w:pPr>
    <w:rPr>
      <w:sz w:val="18"/>
      <w:szCs w:val="18"/>
    </w:rPr>
  </w:style>
  <w:style w:type="character" w:customStyle="1" w:styleId="BalloonTextChar">
    <w:name w:val="Balloon Text Char"/>
    <w:basedOn w:val="DefaultParagraphFont"/>
    <w:link w:val="BalloonText"/>
    <w:uiPriority w:val="99"/>
    <w:semiHidden/>
    <w:rsid w:val="009A776F"/>
    <w:rPr>
      <w:rFonts w:ascii="Times New Roman" w:eastAsia="Times New Roman" w:hAnsi="Times New Roman" w:cs="Times New Roman"/>
      <w:color w:val="000000"/>
      <w:sz w:val="18"/>
      <w:szCs w:val="18"/>
    </w:rPr>
  </w:style>
  <w:style w:type="character" w:styleId="UnresolvedMention">
    <w:name w:val="Unresolved Mention"/>
    <w:basedOn w:val="DefaultParagraphFont"/>
    <w:uiPriority w:val="99"/>
    <w:semiHidden/>
    <w:unhideWhenUsed/>
    <w:rsid w:val="006113EA"/>
    <w:rPr>
      <w:color w:val="605E5C"/>
      <w:shd w:val="clear" w:color="auto" w:fill="E1DFDD"/>
    </w:rPr>
  </w:style>
  <w:style w:type="paragraph" w:styleId="Revision">
    <w:name w:val="Revision"/>
    <w:hidden/>
    <w:uiPriority w:val="99"/>
    <w:semiHidden/>
    <w:rsid w:val="000F508B"/>
    <w:pPr>
      <w:spacing w:after="0" w:line="240" w:lineRule="auto"/>
    </w:pPr>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09122">
      <w:bodyDiv w:val="1"/>
      <w:marLeft w:val="0"/>
      <w:marRight w:val="0"/>
      <w:marTop w:val="0"/>
      <w:marBottom w:val="0"/>
      <w:divBdr>
        <w:top w:val="none" w:sz="0" w:space="0" w:color="auto"/>
        <w:left w:val="none" w:sz="0" w:space="0" w:color="auto"/>
        <w:bottom w:val="none" w:sz="0" w:space="0" w:color="auto"/>
        <w:right w:val="none" w:sz="0" w:space="0" w:color="auto"/>
      </w:divBdr>
    </w:div>
    <w:div w:id="420951009">
      <w:bodyDiv w:val="1"/>
      <w:marLeft w:val="0"/>
      <w:marRight w:val="0"/>
      <w:marTop w:val="0"/>
      <w:marBottom w:val="0"/>
      <w:divBdr>
        <w:top w:val="none" w:sz="0" w:space="0" w:color="auto"/>
        <w:left w:val="none" w:sz="0" w:space="0" w:color="auto"/>
        <w:bottom w:val="none" w:sz="0" w:space="0" w:color="auto"/>
        <w:right w:val="none" w:sz="0" w:space="0" w:color="auto"/>
      </w:divBdr>
    </w:div>
    <w:div w:id="1122967570">
      <w:bodyDiv w:val="1"/>
      <w:marLeft w:val="0"/>
      <w:marRight w:val="0"/>
      <w:marTop w:val="0"/>
      <w:marBottom w:val="0"/>
      <w:divBdr>
        <w:top w:val="none" w:sz="0" w:space="0" w:color="auto"/>
        <w:left w:val="none" w:sz="0" w:space="0" w:color="auto"/>
        <w:bottom w:val="none" w:sz="0" w:space="0" w:color="auto"/>
        <w:right w:val="none" w:sz="0" w:space="0" w:color="auto"/>
      </w:divBdr>
    </w:div>
    <w:div w:id="1282347466">
      <w:bodyDiv w:val="1"/>
      <w:marLeft w:val="0"/>
      <w:marRight w:val="0"/>
      <w:marTop w:val="0"/>
      <w:marBottom w:val="0"/>
      <w:divBdr>
        <w:top w:val="none" w:sz="0" w:space="0" w:color="auto"/>
        <w:left w:val="none" w:sz="0" w:space="0" w:color="auto"/>
        <w:bottom w:val="none" w:sz="0" w:space="0" w:color="auto"/>
        <w:right w:val="none" w:sz="0" w:space="0" w:color="auto"/>
      </w:divBdr>
    </w:div>
    <w:div w:id="1444612469">
      <w:bodyDiv w:val="1"/>
      <w:marLeft w:val="0"/>
      <w:marRight w:val="0"/>
      <w:marTop w:val="0"/>
      <w:marBottom w:val="0"/>
      <w:divBdr>
        <w:top w:val="none" w:sz="0" w:space="0" w:color="auto"/>
        <w:left w:val="none" w:sz="0" w:space="0" w:color="auto"/>
        <w:bottom w:val="none" w:sz="0" w:space="0" w:color="auto"/>
        <w:right w:val="none" w:sz="0" w:space="0" w:color="auto"/>
      </w:divBdr>
    </w:div>
    <w:div w:id="1475367786">
      <w:bodyDiv w:val="1"/>
      <w:marLeft w:val="0"/>
      <w:marRight w:val="0"/>
      <w:marTop w:val="0"/>
      <w:marBottom w:val="0"/>
      <w:divBdr>
        <w:top w:val="none" w:sz="0" w:space="0" w:color="auto"/>
        <w:left w:val="none" w:sz="0" w:space="0" w:color="auto"/>
        <w:bottom w:val="none" w:sz="0" w:space="0" w:color="auto"/>
        <w:right w:val="none" w:sz="0" w:space="0" w:color="auto"/>
      </w:divBdr>
    </w:div>
    <w:div w:id="1579826185">
      <w:bodyDiv w:val="1"/>
      <w:marLeft w:val="0"/>
      <w:marRight w:val="0"/>
      <w:marTop w:val="0"/>
      <w:marBottom w:val="0"/>
      <w:divBdr>
        <w:top w:val="none" w:sz="0" w:space="0" w:color="auto"/>
        <w:left w:val="none" w:sz="0" w:space="0" w:color="auto"/>
        <w:bottom w:val="none" w:sz="0" w:space="0" w:color="auto"/>
        <w:right w:val="none" w:sz="0" w:space="0" w:color="auto"/>
      </w:divBdr>
    </w:div>
    <w:div w:id="1663894098">
      <w:bodyDiv w:val="1"/>
      <w:marLeft w:val="0"/>
      <w:marRight w:val="0"/>
      <w:marTop w:val="0"/>
      <w:marBottom w:val="0"/>
      <w:divBdr>
        <w:top w:val="none" w:sz="0" w:space="0" w:color="auto"/>
        <w:left w:val="none" w:sz="0" w:space="0" w:color="auto"/>
        <w:bottom w:val="none" w:sz="0" w:space="0" w:color="auto"/>
        <w:right w:val="none" w:sz="0" w:space="0" w:color="auto"/>
      </w:divBdr>
    </w:div>
    <w:div w:id="1665278200">
      <w:bodyDiv w:val="1"/>
      <w:marLeft w:val="0"/>
      <w:marRight w:val="0"/>
      <w:marTop w:val="0"/>
      <w:marBottom w:val="0"/>
      <w:divBdr>
        <w:top w:val="none" w:sz="0" w:space="0" w:color="auto"/>
        <w:left w:val="none" w:sz="0" w:space="0" w:color="auto"/>
        <w:bottom w:val="none" w:sz="0" w:space="0" w:color="auto"/>
        <w:right w:val="none" w:sz="0" w:space="0" w:color="auto"/>
      </w:divBdr>
    </w:div>
    <w:div w:id="2143762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trinity.duke.edu/academic-requirements?p=independent-study-research-w-coding" TargetMode="External"/><Relationship Id="rId13" Type="http://schemas.openxmlformats.org/officeDocument/2006/relationships/hyperlink" Target="mailto:karen.whitesell@duke.edu" TargetMode="External"/><Relationship Id="rId3" Type="http://schemas.openxmlformats.org/officeDocument/2006/relationships/settings" Target="settings.xml"/><Relationship Id="rId7" Type="http://schemas.openxmlformats.org/officeDocument/2006/relationships/hyperlink" Target="http://trinity.duke.edu/academic-requirements?p=independent-study-research-w-coding"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s://trinity.duke.edu/undergraduate/academic-policies/credit-for-internships" TargetMode="External"/><Relationship Id="rId4" Type="http://schemas.openxmlformats.org/officeDocument/2006/relationships/webSettings" Target="webSettings.xml"/><Relationship Id="rId9" Type="http://schemas.openxmlformats.org/officeDocument/2006/relationships/hyperlink" Target="http://trinity.duke.edu/academic-requirements?p=independent-study-research-w-cod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3087</Words>
  <Characters>17597</Characters>
  <Application>Microsoft Office Word</Application>
  <DocSecurity>0</DocSecurity>
  <Lines>146</Lines>
  <Paragraphs>41</Paragraphs>
  <ScaleCrop>false</ScaleCrop>
  <Company/>
  <LinksUpToDate>false</LinksUpToDate>
  <CharactersWithSpaces>20643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TRINITY COLLEGE OF ARTS &amp; SCIENCES</dc:title>
  <dc:subject/>
  <dc:creator>A+S Computing</dc:creator>
  <cp:keywords/>
  <cp:lastModifiedBy>Evan Dragich</cp:lastModifiedBy>
  <cp:revision>2</cp:revision>
  <cp:lastPrinted>2020-08-13T22:42:00Z</cp:lastPrinted>
  <dcterms:created xsi:type="dcterms:W3CDTF">2023-01-24T20:17:00Z</dcterms:created>
  <dcterms:modified xsi:type="dcterms:W3CDTF">2023-01-24T20:17:00Z</dcterms:modified>
</cp:coreProperties>
</file>